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6DB4B" w14:textId="6DD0BB76" w:rsidR="00490635" w:rsidRDefault="00490635" w:rsidP="00490635">
      <w:r>
        <w:object w:dxaOrig="14475" w:dyaOrig="6076" w14:anchorId="073E7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73.9pt" o:ole="">
            <v:imagedata r:id="rId7" o:title=""/>
          </v:shape>
          <o:OLEObject Type="Embed" ProgID="Visio.Drawing.15" ShapeID="_x0000_i1025" DrawAspect="Content" ObjectID="_1541436373" r:id="rId8"/>
        </w:object>
      </w:r>
    </w:p>
    <w:p w14:paraId="367C97D9" w14:textId="39ADEB4E" w:rsidR="00FB4B8D" w:rsidRPr="00490635" w:rsidRDefault="00490635" w:rsidP="008D702F">
      <w:pPr>
        <w:jc w:val="center"/>
      </w:pPr>
      <w:r>
        <w:rPr>
          <w:rFonts w:hint="eastAsia"/>
        </w:rPr>
        <w:t>系统</w:t>
      </w:r>
      <w:r w:rsidR="00E13F3A">
        <w:rPr>
          <w:rFonts w:hint="eastAsia"/>
        </w:rPr>
        <w:t>体系</w:t>
      </w:r>
    </w:p>
    <w:p w14:paraId="285D7628" w14:textId="57F960A6" w:rsidR="00FF6A63" w:rsidRDefault="00537DDD" w:rsidP="00537DDD">
      <w:pPr>
        <w:pStyle w:val="17"/>
      </w:pPr>
      <w:r>
        <w:rPr>
          <w:rFonts w:hint="eastAsia"/>
        </w:rPr>
        <w:t>1</w:t>
      </w:r>
      <w:r w:rsidR="00837F71">
        <w:t xml:space="preserve"> </w:t>
      </w:r>
      <w:r w:rsidR="00200355">
        <w:rPr>
          <w:rFonts w:hint="eastAsia"/>
        </w:rPr>
        <w:t>客户管理子系统</w:t>
      </w:r>
    </w:p>
    <w:p w14:paraId="248AB6F9" w14:textId="77777777" w:rsidR="003D0EE5" w:rsidRDefault="003D0EE5" w:rsidP="000A3242">
      <w:pPr>
        <w:ind w:left="360" w:firstLine="420"/>
      </w:pPr>
      <w:r>
        <w:rPr>
          <w:rFonts w:hint="eastAsia"/>
        </w:rPr>
        <w:t>客户管理子系统是负责日常客户（居民</w:t>
      </w:r>
      <w:r w:rsidR="00D3741C">
        <w:rPr>
          <w:rFonts w:hint="eastAsia"/>
        </w:rPr>
        <w:t>、</w:t>
      </w:r>
      <w:r w:rsidR="00DE0F09">
        <w:rPr>
          <w:rFonts w:hint="eastAsia"/>
        </w:rPr>
        <w:t>非</w:t>
      </w:r>
      <w:r w:rsidR="00D3741C">
        <w:rPr>
          <w:rFonts w:hint="eastAsia"/>
        </w:rPr>
        <w:t>居民、特殊用户</w:t>
      </w:r>
      <w:r>
        <w:rPr>
          <w:rFonts w:hint="eastAsia"/>
        </w:rPr>
        <w:t>）、表具、合同、</w:t>
      </w:r>
      <w:r w:rsidR="00354B51">
        <w:rPr>
          <w:rFonts w:hint="eastAsia"/>
        </w:rPr>
        <w:t>档案</w:t>
      </w:r>
      <w:r w:rsidR="00D3741C">
        <w:rPr>
          <w:rFonts w:hint="eastAsia"/>
        </w:rPr>
        <w:t>、</w:t>
      </w:r>
      <w:r>
        <w:rPr>
          <w:rFonts w:hint="eastAsia"/>
        </w:rPr>
        <w:t>稽查</w:t>
      </w:r>
      <w:r w:rsidR="00373032">
        <w:rPr>
          <w:rFonts w:hint="eastAsia"/>
        </w:rPr>
        <w:t>、积分</w:t>
      </w:r>
      <w:r>
        <w:rPr>
          <w:rFonts w:hint="eastAsia"/>
        </w:rPr>
        <w:t>以客户为中心的基础数据和流程化事务管理。包括市场开发</w:t>
      </w:r>
      <w:r w:rsidR="004C2997">
        <w:rPr>
          <w:rFonts w:hint="eastAsia"/>
        </w:rPr>
        <w:t>管理</w:t>
      </w:r>
      <w:r>
        <w:rPr>
          <w:rFonts w:hint="eastAsia"/>
        </w:rPr>
        <w:t>、</w:t>
      </w:r>
      <w:r w:rsidR="004C2997">
        <w:rPr>
          <w:rFonts w:hint="eastAsia"/>
        </w:rPr>
        <w:t>表具管理、</w:t>
      </w:r>
      <w:r w:rsidR="00291412">
        <w:rPr>
          <w:rFonts w:hint="eastAsia"/>
        </w:rPr>
        <w:t>特殊用户管理</w:t>
      </w:r>
      <w:r>
        <w:t>、</w:t>
      </w:r>
      <w:r w:rsidR="00291412">
        <w:rPr>
          <w:rFonts w:hint="eastAsia"/>
        </w:rPr>
        <w:t>合同管理、稽查管理、档案管理、非居民用户管理、用户积分管理八</w:t>
      </w:r>
      <w:r>
        <w:t>个模块。</w:t>
      </w:r>
    </w:p>
    <w:p w14:paraId="3B04A8E4" w14:textId="765E0376" w:rsidR="009908BB" w:rsidRPr="009908BB" w:rsidRDefault="009908BB" w:rsidP="009908BB">
      <w:pPr>
        <w:pStyle w:val="20"/>
        <w:spacing w:before="156" w:after="156"/>
        <w:rPr>
          <w:sz w:val="30"/>
          <w:szCs w:val="30"/>
        </w:rPr>
      </w:pPr>
      <w:r w:rsidRPr="009908BB">
        <w:rPr>
          <w:sz w:val="30"/>
          <w:szCs w:val="30"/>
          <w:lang w:val="zh-TW" w:eastAsia="zh-TW"/>
        </w:rPr>
        <w:t>1.1</w:t>
      </w:r>
      <w:r w:rsidRPr="009908BB">
        <w:rPr>
          <w:sz w:val="30"/>
          <w:szCs w:val="30"/>
          <w:lang w:val="zh-TW" w:eastAsia="zh-TW"/>
        </w:rPr>
        <w:t>市场开发管理</w:t>
      </w:r>
    </w:p>
    <w:p w14:paraId="3CD000AE" w14:textId="77777777" w:rsidR="009908BB" w:rsidRDefault="009908BB" w:rsidP="009908BB">
      <w:pPr>
        <w:rPr>
          <w:lang w:val="zh-TW" w:eastAsia="zh-TW"/>
        </w:rPr>
      </w:pPr>
      <w:r>
        <w:rPr>
          <w:lang w:val="zh-TW" w:eastAsia="zh-TW"/>
        </w:rPr>
        <w:t>市场开发管理包含以下几项：</w:t>
      </w:r>
    </w:p>
    <w:p w14:paraId="12B6E27D" w14:textId="77777777" w:rsidR="009908BB" w:rsidRDefault="009908BB" w:rsidP="003A00CD">
      <w:pPr>
        <w:pStyle w:val="a5"/>
        <w:numPr>
          <w:ilvl w:val="0"/>
          <w:numId w:val="2"/>
        </w:numPr>
        <w:pBdr>
          <w:top w:val="nil"/>
          <w:left w:val="nil"/>
          <w:bottom w:val="nil"/>
          <w:right w:val="nil"/>
          <w:between w:val="nil"/>
          <w:bar w:val="nil"/>
        </w:pBdr>
        <w:ind w:firstLineChars="0"/>
        <w:rPr>
          <w:lang w:val="zh-TW" w:eastAsia="zh-TW"/>
        </w:rPr>
      </w:pPr>
      <w:commentRangeStart w:id="0"/>
      <w:r>
        <w:rPr>
          <w:lang w:val="zh-TW" w:eastAsia="zh-TW"/>
        </w:rPr>
        <w:t>立项评审管理</w:t>
      </w:r>
      <w:commentRangeEnd w:id="0"/>
      <w:r>
        <w:rPr>
          <w:rStyle w:val="a6"/>
        </w:rPr>
        <w:commentReference w:id="0"/>
      </w:r>
    </w:p>
    <w:p w14:paraId="0D1B8FA2" w14:textId="77777777" w:rsidR="009908BB" w:rsidRDefault="009908BB" w:rsidP="003A00CD">
      <w:pPr>
        <w:pStyle w:val="a5"/>
        <w:numPr>
          <w:ilvl w:val="0"/>
          <w:numId w:val="2"/>
        </w:numPr>
        <w:pBdr>
          <w:top w:val="nil"/>
          <w:left w:val="nil"/>
          <w:bottom w:val="nil"/>
          <w:right w:val="nil"/>
          <w:between w:val="nil"/>
          <w:bar w:val="nil"/>
        </w:pBdr>
        <w:ind w:firstLineChars="0"/>
        <w:rPr>
          <w:lang w:val="zh-TW" w:eastAsia="zh-TW"/>
        </w:rPr>
      </w:pPr>
      <w:r>
        <w:rPr>
          <w:lang w:val="zh-TW" w:eastAsia="zh-TW"/>
        </w:rPr>
        <w:t>收费管理</w:t>
      </w:r>
    </w:p>
    <w:p w14:paraId="7561F27F" w14:textId="77777777" w:rsidR="009908BB" w:rsidRDefault="009908BB" w:rsidP="003A00CD">
      <w:pPr>
        <w:pStyle w:val="a5"/>
        <w:numPr>
          <w:ilvl w:val="0"/>
          <w:numId w:val="2"/>
        </w:numPr>
        <w:pBdr>
          <w:top w:val="nil"/>
          <w:left w:val="nil"/>
          <w:bottom w:val="nil"/>
          <w:right w:val="nil"/>
          <w:between w:val="nil"/>
          <w:bar w:val="nil"/>
        </w:pBdr>
        <w:ind w:firstLineChars="0"/>
        <w:rPr>
          <w:lang w:val="zh-TW" w:eastAsia="zh-TW"/>
        </w:rPr>
      </w:pPr>
      <w:r>
        <w:rPr>
          <w:lang w:val="zh-TW" w:eastAsia="zh-TW"/>
        </w:rPr>
        <w:t>委托设计管理</w:t>
      </w:r>
    </w:p>
    <w:p w14:paraId="49A0D844" w14:textId="77777777" w:rsidR="009908BB" w:rsidRDefault="009908BB" w:rsidP="003A00CD">
      <w:pPr>
        <w:pStyle w:val="a5"/>
        <w:numPr>
          <w:ilvl w:val="0"/>
          <w:numId w:val="2"/>
        </w:numPr>
        <w:pBdr>
          <w:top w:val="nil"/>
          <w:left w:val="nil"/>
          <w:bottom w:val="nil"/>
          <w:right w:val="nil"/>
          <w:between w:val="nil"/>
          <w:bar w:val="nil"/>
        </w:pBdr>
        <w:ind w:firstLineChars="0"/>
        <w:rPr>
          <w:lang w:val="zh-TW" w:eastAsia="zh-TW"/>
        </w:rPr>
      </w:pPr>
      <w:r>
        <w:rPr>
          <w:lang w:val="zh-TW" w:eastAsia="zh-TW"/>
        </w:rPr>
        <w:t>委托施工管理</w:t>
      </w:r>
    </w:p>
    <w:p w14:paraId="3A95725C" w14:textId="77777777" w:rsidR="009908BB" w:rsidRDefault="009908BB" w:rsidP="003A00CD">
      <w:pPr>
        <w:pStyle w:val="a5"/>
        <w:numPr>
          <w:ilvl w:val="0"/>
          <w:numId w:val="2"/>
        </w:numPr>
        <w:pBdr>
          <w:top w:val="nil"/>
          <w:left w:val="nil"/>
          <w:bottom w:val="nil"/>
          <w:right w:val="nil"/>
          <w:between w:val="nil"/>
          <w:bar w:val="nil"/>
        </w:pBdr>
        <w:ind w:firstLineChars="0"/>
        <w:rPr>
          <w:lang w:val="zh-TW" w:eastAsia="zh-TW"/>
        </w:rPr>
      </w:pPr>
      <w:r>
        <w:rPr>
          <w:lang w:val="zh-TW" w:eastAsia="zh-TW"/>
        </w:rPr>
        <w:t>签发开栓管理</w:t>
      </w:r>
    </w:p>
    <w:p w14:paraId="1250FC1B" w14:textId="77777777" w:rsidR="009908BB" w:rsidRDefault="009908BB" w:rsidP="003A00CD">
      <w:pPr>
        <w:pStyle w:val="a5"/>
        <w:numPr>
          <w:ilvl w:val="0"/>
          <w:numId w:val="2"/>
        </w:numPr>
        <w:pBdr>
          <w:top w:val="nil"/>
          <w:left w:val="nil"/>
          <w:bottom w:val="nil"/>
          <w:right w:val="nil"/>
          <w:between w:val="nil"/>
          <w:bar w:val="nil"/>
        </w:pBdr>
        <w:ind w:firstLineChars="0"/>
        <w:rPr>
          <w:lang w:val="zh-TW" w:eastAsia="zh-TW"/>
        </w:rPr>
      </w:pPr>
      <w:r>
        <w:rPr>
          <w:lang w:val="zh-TW" w:eastAsia="zh-TW"/>
        </w:rPr>
        <w:t>反馈管理</w:t>
      </w:r>
    </w:p>
    <w:p w14:paraId="47E452A1" w14:textId="77777777" w:rsidR="009908BB" w:rsidRDefault="009908BB" w:rsidP="009908BB">
      <w:pPr>
        <w:rPr>
          <w:lang w:val="zh-TW" w:eastAsia="zh-TW"/>
        </w:rPr>
      </w:pPr>
      <w:r>
        <w:rPr>
          <w:lang w:val="zh-TW" w:eastAsia="zh-TW"/>
        </w:rPr>
        <w:t>六项功能。</w:t>
      </w:r>
    </w:p>
    <w:p w14:paraId="1D42B485" w14:textId="77777777" w:rsidR="009908BB" w:rsidRDefault="009908BB" w:rsidP="009908BB">
      <w:pPr>
        <w:rPr>
          <w:lang w:val="zh-TW" w:eastAsia="zh-TW"/>
        </w:rPr>
      </w:pPr>
      <w:r>
        <w:rPr>
          <w:rFonts w:hint="eastAsia"/>
          <w:lang w:val="zh-TW" w:eastAsia="zh-TW"/>
        </w:rPr>
        <w:t>数据表设计</w:t>
      </w:r>
      <w:r>
        <w:rPr>
          <w:lang w:val="zh-TW" w:eastAsia="zh-TW"/>
        </w:rPr>
        <w:t>：立项编号、</w:t>
      </w:r>
      <w:r>
        <w:rPr>
          <w:rFonts w:hint="eastAsia"/>
          <w:lang w:val="zh-TW" w:eastAsia="zh-TW"/>
        </w:rPr>
        <w:t>立项</w:t>
      </w:r>
      <w:r>
        <w:rPr>
          <w:lang w:val="zh-TW" w:eastAsia="zh-TW"/>
        </w:rPr>
        <w:t>人姓名、</w:t>
      </w:r>
      <w:r>
        <w:rPr>
          <w:rFonts w:hint="eastAsia"/>
          <w:lang w:val="zh-TW" w:eastAsia="zh-TW"/>
        </w:rPr>
        <w:t>立项人</w:t>
      </w:r>
      <w:r>
        <w:rPr>
          <w:lang w:val="zh-TW" w:eastAsia="zh-TW"/>
        </w:rPr>
        <w:t>联系方式、</w:t>
      </w:r>
      <w:r>
        <w:rPr>
          <w:rFonts w:hint="eastAsia"/>
          <w:lang w:val="zh-TW" w:eastAsia="zh-TW"/>
        </w:rPr>
        <w:t>立项人</w:t>
      </w:r>
      <w:r>
        <w:rPr>
          <w:lang w:val="zh-TW" w:eastAsia="zh-TW"/>
        </w:rPr>
        <w:t>地址、</w:t>
      </w:r>
      <w:r>
        <w:rPr>
          <w:rFonts w:hint="eastAsia"/>
          <w:lang w:val="zh-TW" w:eastAsia="zh-TW"/>
        </w:rPr>
        <w:t>立项时间</w:t>
      </w:r>
      <w:r>
        <w:rPr>
          <w:lang w:val="zh-TW" w:eastAsia="zh-TW"/>
        </w:rPr>
        <w:t>、</w:t>
      </w:r>
      <w:r>
        <w:rPr>
          <w:rFonts w:hint="eastAsia"/>
          <w:lang w:val="zh-TW" w:eastAsia="zh-TW"/>
        </w:rPr>
        <w:t>是否</w:t>
      </w:r>
      <w:r>
        <w:rPr>
          <w:lang w:val="zh-TW" w:eastAsia="zh-TW"/>
        </w:rPr>
        <w:t>收费（是、</w:t>
      </w:r>
      <w:r>
        <w:rPr>
          <w:rFonts w:hint="eastAsia"/>
          <w:lang w:val="zh-TW" w:eastAsia="zh-TW"/>
        </w:rPr>
        <w:t>否</w:t>
      </w:r>
      <w:r>
        <w:rPr>
          <w:lang w:val="zh-TW" w:eastAsia="zh-TW"/>
        </w:rPr>
        <w:t>）、</w:t>
      </w:r>
      <w:r>
        <w:rPr>
          <w:rFonts w:hint="eastAsia"/>
          <w:lang w:val="zh-TW" w:eastAsia="zh-TW"/>
        </w:rPr>
        <w:t>委托设计</w:t>
      </w:r>
      <w:r>
        <w:rPr>
          <w:lang w:val="zh-TW" w:eastAsia="zh-TW"/>
        </w:rPr>
        <w:t>（公司代设计、</w:t>
      </w:r>
      <w:r>
        <w:rPr>
          <w:rFonts w:hint="eastAsia"/>
          <w:lang w:val="zh-TW" w:eastAsia="zh-TW"/>
        </w:rPr>
        <w:t>第三方</w:t>
      </w:r>
      <w:r>
        <w:rPr>
          <w:lang w:val="zh-TW" w:eastAsia="zh-TW"/>
        </w:rPr>
        <w:t>代设计）、</w:t>
      </w:r>
      <w:r>
        <w:rPr>
          <w:rFonts w:hint="eastAsia"/>
          <w:lang w:val="zh-TW" w:eastAsia="zh-TW"/>
        </w:rPr>
        <w:t>委托施工</w:t>
      </w:r>
      <w:r>
        <w:rPr>
          <w:lang w:val="zh-TW" w:eastAsia="zh-TW"/>
        </w:rPr>
        <w:t>（</w:t>
      </w:r>
      <w:r>
        <w:rPr>
          <w:rFonts w:hint="eastAsia"/>
          <w:lang w:val="zh-TW" w:eastAsia="zh-TW"/>
        </w:rPr>
        <w:t>公司代</w:t>
      </w:r>
      <w:r>
        <w:rPr>
          <w:lang w:val="zh-TW" w:eastAsia="zh-TW"/>
        </w:rPr>
        <w:t>施工、</w:t>
      </w:r>
      <w:r>
        <w:rPr>
          <w:rFonts w:hint="eastAsia"/>
          <w:lang w:val="zh-TW" w:eastAsia="zh-TW"/>
        </w:rPr>
        <w:t>第三方</w:t>
      </w:r>
      <w:r>
        <w:rPr>
          <w:lang w:val="zh-TW" w:eastAsia="zh-TW"/>
        </w:rPr>
        <w:t>代施工）、是否签发开栓（</w:t>
      </w:r>
      <w:r>
        <w:rPr>
          <w:rFonts w:hint="eastAsia"/>
          <w:lang w:val="zh-TW" w:eastAsia="zh-TW"/>
        </w:rPr>
        <w:t>是</w:t>
      </w:r>
      <w:r>
        <w:rPr>
          <w:lang w:val="zh-TW" w:eastAsia="zh-TW"/>
        </w:rPr>
        <w:t>、</w:t>
      </w:r>
      <w:r>
        <w:rPr>
          <w:rFonts w:hint="eastAsia"/>
          <w:lang w:val="zh-TW" w:eastAsia="zh-TW"/>
        </w:rPr>
        <w:t>否</w:t>
      </w:r>
      <w:r>
        <w:rPr>
          <w:lang w:val="zh-TW" w:eastAsia="zh-TW"/>
        </w:rPr>
        <w:t>）、</w:t>
      </w:r>
      <w:r>
        <w:rPr>
          <w:rFonts w:hint="eastAsia"/>
          <w:lang w:val="zh-TW" w:eastAsia="zh-TW"/>
        </w:rPr>
        <w:t>反馈</w:t>
      </w:r>
      <w:r>
        <w:rPr>
          <w:lang w:val="zh-TW" w:eastAsia="zh-TW"/>
        </w:rPr>
        <w:t>（</w:t>
      </w:r>
      <w:r>
        <w:rPr>
          <w:rFonts w:hint="eastAsia"/>
          <w:lang w:val="zh-TW" w:eastAsia="zh-TW"/>
        </w:rPr>
        <w:t>可</w:t>
      </w:r>
      <w:r>
        <w:rPr>
          <w:lang w:val="zh-TW" w:eastAsia="zh-TW"/>
        </w:rPr>
        <w:t>置空）</w:t>
      </w:r>
    </w:p>
    <w:p w14:paraId="2314177A" w14:textId="77777777" w:rsidR="009908BB" w:rsidRPr="00D03B6A" w:rsidRDefault="009908BB" w:rsidP="009908BB">
      <w:pPr>
        <w:pStyle w:val="30"/>
        <w:spacing w:before="156" w:after="156"/>
        <w:rPr>
          <w:lang w:val="zh-TW" w:eastAsia="zh-TW"/>
        </w:rPr>
      </w:pPr>
      <w:r>
        <w:rPr>
          <w:lang w:val="zh-TW" w:eastAsia="zh-TW"/>
        </w:rPr>
        <w:t>1.1.1</w:t>
      </w:r>
      <w:r>
        <w:rPr>
          <w:lang w:val="zh-TW" w:eastAsia="zh-TW"/>
        </w:rPr>
        <w:t>立项评审管理：</w:t>
      </w:r>
    </w:p>
    <w:p w14:paraId="54D56FE5" w14:textId="77777777" w:rsidR="009908BB" w:rsidRDefault="009908BB" w:rsidP="009908BB">
      <w:r>
        <w:tab/>
      </w:r>
      <w:r>
        <w:rPr>
          <w:lang w:val="zh-TW" w:eastAsia="zh-TW"/>
        </w:rPr>
        <w:t>客户提交通气申请，营业人员对其进行立项，</w:t>
      </w:r>
      <w:r>
        <w:rPr>
          <w:rFonts w:hint="eastAsia"/>
          <w:lang w:val="zh-TW"/>
        </w:rPr>
        <w:t>交由</w:t>
      </w:r>
      <w:r>
        <w:rPr>
          <w:lang w:val="zh-TW" w:eastAsia="zh-TW"/>
        </w:rPr>
        <w:t>管理人员进行评审。客户的立项评审状态包括待审核、审核通过、审核不通过三种情况。评审结果均会发出提示。</w:t>
      </w:r>
    </w:p>
    <w:p w14:paraId="1B329676" w14:textId="77777777" w:rsidR="009908BB" w:rsidRDefault="009908BB" w:rsidP="009908BB">
      <w:r>
        <w:tab/>
      </w:r>
      <w:r>
        <w:rPr>
          <w:lang w:val="zh-TW" w:eastAsia="zh-TW"/>
        </w:rPr>
        <w:t>评审结果提示方案：</w:t>
      </w:r>
    </w:p>
    <w:p w14:paraId="7EC2E06A" w14:textId="77777777" w:rsidR="009908BB" w:rsidRDefault="009908BB" w:rsidP="003A00CD">
      <w:pPr>
        <w:pStyle w:val="a5"/>
        <w:numPr>
          <w:ilvl w:val="0"/>
          <w:numId w:val="4"/>
        </w:numPr>
        <w:pBdr>
          <w:top w:val="nil"/>
          <w:left w:val="nil"/>
          <w:bottom w:val="nil"/>
          <w:right w:val="nil"/>
          <w:between w:val="nil"/>
          <w:bar w:val="nil"/>
        </w:pBdr>
        <w:ind w:firstLineChars="0"/>
        <w:rPr>
          <w:lang w:val="zh-TW" w:eastAsia="zh-TW"/>
        </w:rPr>
      </w:pPr>
      <w:r>
        <w:rPr>
          <w:lang w:val="zh-TW" w:eastAsia="zh-TW"/>
        </w:rPr>
        <w:t>绑定微信：微信发送审核结果到客户</w:t>
      </w:r>
    </w:p>
    <w:p w14:paraId="15284184" w14:textId="77777777" w:rsidR="009908BB" w:rsidRDefault="009908BB" w:rsidP="003A00CD">
      <w:pPr>
        <w:pStyle w:val="a5"/>
        <w:numPr>
          <w:ilvl w:val="0"/>
          <w:numId w:val="4"/>
        </w:numPr>
        <w:pBdr>
          <w:top w:val="nil"/>
          <w:left w:val="nil"/>
          <w:bottom w:val="nil"/>
          <w:right w:val="nil"/>
          <w:between w:val="nil"/>
          <w:bar w:val="nil"/>
        </w:pBdr>
        <w:ind w:firstLineChars="0"/>
        <w:rPr>
          <w:lang w:val="zh-TW" w:eastAsia="zh-TW"/>
        </w:rPr>
      </w:pPr>
      <w:r>
        <w:rPr>
          <w:lang w:val="zh-TW" w:eastAsia="zh-TW"/>
        </w:rPr>
        <w:t>营业大厅：客户到营业大厅咨询，营业人员查询评审结果进行告知。</w:t>
      </w:r>
    </w:p>
    <w:p w14:paraId="446613EF" w14:textId="77777777" w:rsidR="009908BB" w:rsidRDefault="009908BB" w:rsidP="009908BB">
      <w:pPr>
        <w:pStyle w:val="30"/>
        <w:spacing w:before="156" w:after="156"/>
      </w:pPr>
      <w:r>
        <w:rPr>
          <w:lang w:val="zh-TW" w:eastAsia="zh-TW"/>
        </w:rPr>
        <w:lastRenderedPageBreak/>
        <w:t xml:space="preserve">1.1.2 </w:t>
      </w:r>
      <w:r>
        <w:rPr>
          <w:lang w:val="zh-TW" w:eastAsia="zh-TW"/>
        </w:rPr>
        <w:t>收费管理</w:t>
      </w:r>
      <w:r>
        <w:t xml:space="preserve">: </w:t>
      </w:r>
    </w:p>
    <w:p w14:paraId="1B178D65" w14:textId="77777777" w:rsidR="009908BB" w:rsidRDefault="009908BB" w:rsidP="009908BB">
      <w:r>
        <w:tab/>
      </w:r>
      <w:r>
        <w:rPr>
          <w:lang w:val="zh-TW" w:eastAsia="zh-TW"/>
        </w:rPr>
        <w:t>对客户的缴费可实现线上线下两种方式的缴费。</w:t>
      </w:r>
    </w:p>
    <w:p w14:paraId="71981FCC" w14:textId="77777777" w:rsidR="009908BB" w:rsidRDefault="009908BB" w:rsidP="009908BB">
      <w:r>
        <w:tab/>
      </w:r>
      <w:r>
        <w:tab/>
      </w:r>
      <w:r>
        <w:rPr>
          <w:lang w:val="zh-TW" w:eastAsia="zh-TW"/>
        </w:rPr>
        <w:t>线上缴费可通过支付宝、微信或者银行刷卡进行支付。</w:t>
      </w:r>
    </w:p>
    <w:p w14:paraId="7408D994" w14:textId="77777777" w:rsidR="009908BB" w:rsidRDefault="009908BB" w:rsidP="009908BB">
      <w:r>
        <w:tab/>
      </w:r>
      <w:r>
        <w:tab/>
      </w:r>
      <w:r>
        <w:rPr>
          <w:lang w:val="zh-TW" w:eastAsia="zh-TW"/>
        </w:rPr>
        <w:t>线下通过现金或者刷卡支付。由营业人员进行缴费管理。</w:t>
      </w:r>
    </w:p>
    <w:p w14:paraId="1290085E" w14:textId="77777777" w:rsidR="009908BB" w:rsidRDefault="009908BB" w:rsidP="009908BB">
      <w:pPr>
        <w:pStyle w:val="30"/>
        <w:spacing w:before="156" w:after="156"/>
        <w:rPr>
          <w:lang w:val="zh-TW" w:eastAsia="zh-TW"/>
        </w:rPr>
      </w:pPr>
      <w:r>
        <w:rPr>
          <w:lang w:val="zh-TW" w:eastAsia="zh-TW"/>
        </w:rPr>
        <w:t xml:space="preserve">1.1.3 </w:t>
      </w:r>
      <w:commentRangeStart w:id="1"/>
      <w:r>
        <w:rPr>
          <w:lang w:val="zh-TW" w:eastAsia="zh-TW"/>
        </w:rPr>
        <w:t>委托设计管理：</w:t>
      </w:r>
      <w:commentRangeEnd w:id="1"/>
      <w:r>
        <w:rPr>
          <w:rStyle w:val="a6"/>
          <w:b w:val="0"/>
          <w:bCs w:val="0"/>
        </w:rPr>
        <w:commentReference w:id="1"/>
      </w:r>
    </w:p>
    <w:p w14:paraId="3A9DAC88" w14:textId="77777777" w:rsidR="009908BB" w:rsidRDefault="009908BB" w:rsidP="009908BB">
      <w:r>
        <w:tab/>
      </w:r>
      <w:r>
        <w:rPr>
          <w:rFonts w:hint="eastAsia"/>
          <w:lang w:val="zh-TW" w:eastAsia="zh-TW"/>
        </w:rPr>
        <w:t>客户</w:t>
      </w:r>
      <w:r>
        <w:rPr>
          <w:lang w:val="zh-TW" w:eastAsia="zh-TW"/>
        </w:rPr>
        <w:t>决定由谁来进行</w:t>
      </w:r>
      <w:r>
        <w:rPr>
          <w:rFonts w:hint="eastAsia"/>
          <w:lang w:val="zh-TW" w:eastAsia="zh-TW"/>
        </w:rPr>
        <w:t>设计</w:t>
      </w:r>
      <w:r>
        <w:rPr>
          <w:lang w:val="zh-TW" w:eastAsia="zh-TW"/>
        </w:rPr>
        <w:t>，可选公司代设计或者第三方代设计。</w:t>
      </w:r>
      <w:r>
        <w:rPr>
          <w:rFonts w:hint="eastAsia"/>
          <w:lang w:val="zh-TW" w:eastAsia="zh-TW"/>
        </w:rPr>
        <w:t>结果</w:t>
      </w:r>
      <w:r>
        <w:rPr>
          <w:lang w:val="zh-TW" w:eastAsia="zh-TW"/>
        </w:rPr>
        <w:t>告知管理人员进行登记录入系统。</w:t>
      </w:r>
    </w:p>
    <w:p w14:paraId="4DF0A197" w14:textId="77777777" w:rsidR="009908BB" w:rsidRDefault="009908BB" w:rsidP="009908BB">
      <w:pPr>
        <w:pStyle w:val="30"/>
        <w:spacing w:before="156" w:after="156"/>
        <w:rPr>
          <w:lang w:val="zh-TW" w:eastAsia="zh-TW"/>
        </w:rPr>
      </w:pPr>
      <w:r>
        <w:rPr>
          <w:lang w:val="zh-TW" w:eastAsia="zh-TW"/>
        </w:rPr>
        <w:t xml:space="preserve">1.1.4 </w:t>
      </w:r>
      <w:r>
        <w:rPr>
          <w:lang w:val="zh-TW" w:eastAsia="zh-TW"/>
        </w:rPr>
        <w:t>委托施工管理：</w:t>
      </w:r>
    </w:p>
    <w:p w14:paraId="237402F0" w14:textId="77777777" w:rsidR="009908BB" w:rsidRDefault="009908BB" w:rsidP="009908BB">
      <w:r>
        <w:tab/>
      </w:r>
      <w:r>
        <w:t>客户决定由谁来进行施工，可选公司代施工或者第三方代施工。</w:t>
      </w:r>
      <w:r>
        <w:rPr>
          <w:rFonts w:hint="eastAsia"/>
        </w:rPr>
        <w:t>结果</w:t>
      </w:r>
      <w:r>
        <w:t>告知管理人员进行登记录</w:t>
      </w:r>
      <w:r>
        <w:rPr>
          <w:rFonts w:hint="eastAsia"/>
        </w:rPr>
        <w:t>系统</w:t>
      </w:r>
      <w:r>
        <w:t>。</w:t>
      </w:r>
    </w:p>
    <w:p w14:paraId="34A165F0" w14:textId="77777777" w:rsidR="009908BB" w:rsidRDefault="009908BB" w:rsidP="009908BB">
      <w:pPr>
        <w:pStyle w:val="30"/>
        <w:spacing w:before="156" w:after="156"/>
        <w:rPr>
          <w:lang w:val="zh-TW" w:eastAsia="zh-TW"/>
        </w:rPr>
      </w:pPr>
      <w:r>
        <w:rPr>
          <w:lang w:val="zh-TW" w:eastAsia="zh-TW"/>
        </w:rPr>
        <w:t>1.1.5</w:t>
      </w:r>
      <w:r>
        <w:rPr>
          <w:lang w:val="zh-TW" w:eastAsia="zh-TW"/>
        </w:rPr>
        <w:t>签发开</w:t>
      </w:r>
      <w:commentRangeStart w:id="2"/>
      <w:r>
        <w:rPr>
          <w:lang w:val="zh-TW" w:eastAsia="zh-TW"/>
        </w:rPr>
        <w:t>栓</w:t>
      </w:r>
      <w:commentRangeEnd w:id="2"/>
      <w:r>
        <w:rPr>
          <w:rStyle w:val="a6"/>
          <w:b w:val="0"/>
          <w:bCs w:val="0"/>
        </w:rPr>
        <w:commentReference w:id="2"/>
      </w:r>
      <w:r>
        <w:rPr>
          <w:lang w:val="zh-TW" w:eastAsia="zh-TW"/>
        </w:rPr>
        <w:t>：</w:t>
      </w:r>
    </w:p>
    <w:p w14:paraId="2ED07D3C" w14:textId="77777777" w:rsidR="009908BB" w:rsidRDefault="009908BB" w:rsidP="009908BB">
      <w:r>
        <w:tab/>
      </w:r>
      <w:r>
        <w:rPr>
          <w:rFonts w:hint="eastAsia"/>
          <w:lang w:val="zh-TW" w:eastAsia="zh-TW"/>
        </w:rPr>
        <w:t>施工</w:t>
      </w:r>
      <w:r>
        <w:rPr>
          <w:lang w:val="zh-TW" w:eastAsia="zh-TW"/>
        </w:rPr>
        <w:t>完毕，</w:t>
      </w:r>
      <w:r>
        <w:rPr>
          <w:rFonts w:hint="eastAsia"/>
          <w:lang w:val="zh-TW" w:eastAsia="zh-TW"/>
        </w:rPr>
        <w:t>客户</w:t>
      </w:r>
      <w:r>
        <w:rPr>
          <w:lang w:val="zh-TW" w:eastAsia="zh-TW"/>
        </w:rPr>
        <w:t>和公司</w:t>
      </w:r>
      <w:r>
        <w:rPr>
          <w:rFonts w:hint="eastAsia"/>
          <w:lang w:val="zh-TW" w:eastAsia="zh-TW"/>
        </w:rPr>
        <w:t>两方面</w:t>
      </w:r>
      <w:r>
        <w:rPr>
          <w:lang w:val="zh-TW" w:eastAsia="zh-TW"/>
        </w:rPr>
        <w:t>进行签字进行开栓，</w:t>
      </w:r>
      <w:r>
        <w:rPr>
          <w:rFonts w:hint="eastAsia"/>
          <w:lang w:val="zh-TW" w:eastAsia="zh-TW"/>
        </w:rPr>
        <w:t>开栓</w:t>
      </w:r>
      <w:r>
        <w:rPr>
          <w:lang w:val="zh-TW" w:eastAsia="zh-TW"/>
        </w:rPr>
        <w:t>单可由抄表员带到客户主治</w:t>
      </w:r>
      <w:r>
        <w:rPr>
          <w:rFonts w:hint="eastAsia"/>
          <w:lang w:val="zh-TW" w:eastAsia="zh-TW"/>
        </w:rPr>
        <w:t>住址</w:t>
      </w:r>
      <w:r>
        <w:rPr>
          <w:lang w:val="zh-TW" w:eastAsia="zh-TW"/>
        </w:rPr>
        <w:t>进行签字或者客户到营业大厅进行签字。</w:t>
      </w:r>
    </w:p>
    <w:p w14:paraId="0F61207F" w14:textId="77777777" w:rsidR="009908BB" w:rsidRDefault="009908BB" w:rsidP="009908BB">
      <w:pPr>
        <w:pStyle w:val="30"/>
        <w:spacing w:before="156" w:after="156"/>
        <w:rPr>
          <w:lang w:val="zh-TW" w:eastAsia="zh-TW"/>
        </w:rPr>
      </w:pPr>
      <w:r>
        <w:rPr>
          <w:lang w:val="zh-TW" w:eastAsia="zh-TW"/>
        </w:rPr>
        <w:t>1.1.6</w:t>
      </w:r>
      <w:r>
        <w:rPr>
          <w:lang w:val="zh-TW" w:eastAsia="zh-TW"/>
        </w:rPr>
        <w:t>反馈管理：</w:t>
      </w:r>
    </w:p>
    <w:p w14:paraId="1C28565F" w14:textId="77777777" w:rsidR="009908BB" w:rsidRPr="00CA4A29" w:rsidRDefault="009908BB" w:rsidP="009908BB">
      <w:pPr>
        <w:ind w:firstLine="420"/>
      </w:pPr>
      <w:r>
        <w:rPr>
          <w:lang w:val="zh-TW" w:eastAsia="zh-TW"/>
        </w:rPr>
        <w:t>为了更好的</w:t>
      </w:r>
      <w:r>
        <w:rPr>
          <w:rFonts w:hint="eastAsia"/>
          <w:lang w:val="zh-TW" w:eastAsia="zh-TW"/>
        </w:rPr>
        <w:t>为</w:t>
      </w:r>
      <w:r>
        <w:rPr>
          <w:lang w:val="zh-TW" w:eastAsia="zh-TW"/>
        </w:rPr>
        <w:t>客户服务，</w:t>
      </w:r>
      <w:r>
        <w:rPr>
          <w:rFonts w:hint="eastAsia"/>
          <w:lang w:val="zh-TW" w:eastAsia="zh-TW"/>
        </w:rPr>
        <w:t>提供</w:t>
      </w:r>
      <w:r>
        <w:rPr>
          <w:lang w:val="zh-TW" w:eastAsia="zh-TW"/>
        </w:rPr>
        <w:t>客户反馈的功能。客户反馈分为线上反馈和线下反馈两种方式。</w:t>
      </w:r>
    </w:p>
    <w:p w14:paraId="528630C2" w14:textId="77777777" w:rsidR="009908BB" w:rsidRDefault="009908BB" w:rsidP="009908BB">
      <w:pPr>
        <w:ind w:firstLine="420"/>
      </w:pPr>
      <w:r>
        <w:tab/>
      </w:r>
      <w:r>
        <w:rPr>
          <w:rFonts w:hint="eastAsia"/>
        </w:rPr>
        <w:t>1</w:t>
      </w:r>
      <w:r>
        <w:rPr>
          <w:rFonts w:ascii="MS Mincho" w:eastAsia="MS Mincho" w:hAnsi="MS Mincho" w:cs="MS Mincho"/>
        </w:rPr>
        <w:t>、</w:t>
      </w:r>
      <w:r>
        <w:rPr>
          <w:lang w:val="zh-TW" w:eastAsia="zh-TW"/>
        </w:rPr>
        <w:t>线上客户可通过绑定微信号进行服务的反馈。</w:t>
      </w:r>
    </w:p>
    <w:p w14:paraId="01096FCD" w14:textId="77777777" w:rsidR="009908BB" w:rsidRDefault="009908BB" w:rsidP="009908BB">
      <w:pPr>
        <w:ind w:firstLine="420"/>
      </w:pPr>
      <w:r>
        <w:tab/>
        <w:t>2</w:t>
      </w:r>
      <w:r>
        <w:t>、</w:t>
      </w:r>
      <w:r>
        <w:rPr>
          <w:lang w:val="zh-TW" w:eastAsia="zh-TW"/>
        </w:rPr>
        <w:t>线下客户可到营业大厅，在客户反馈簿上自行添加反馈，</w:t>
      </w:r>
      <w:r>
        <w:rPr>
          <w:rFonts w:hint="eastAsia"/>
          <w:lang w:val="zh-TW" w:eastAsia="zh-TW"/>
        </w:rPr>
        <w:t>最后</w:t>
      </w:r>
      <w:r>
        <w:rPr>
          <w:lang w:val="zh-TW" w:eastAsia="zh-TW"/>
        </w:rPr>
        <w:t>由专人负责统一录入系统。</w:t>
      </w:r>
    </w:p>
    <w:p w14:paraId="6531BE9D" w14:textId="77777777" w:rsidR="009908BB" w:rsidRPr="009908BB" w:rsidRDefault="009908BB" w:rsidP="009908BB">
      <w:pPr>
        <w:pStyle w:val="aa"/>
      </w:pPr>
    </w:p>
    <w:p w14:paraId="4D762F97" w14:textId="5B853A2A" w:rsidR="00C13D16" w:rsidRPr="00C13D16" w:rsidRDefault="0094134C" w:rsidP="005665AF">
      <w:pPr>
        <w:pStyle w:val="20"/>
        <w:spacing w:before="156" w:after="156"/>
      </w:pPr>
      <w:r>
        <w:rPr>
          <w:rFonts w:hint="eastAsia"/>
          <w:lang w:eastAsia="zh-CN"/>
        </w:rPr>
        <w:t>1.2</w:t>
      </w:r>
      <w:r w:rsidR="000D0D04">
        <w:rPr>
          <w:rFonts w:hint="eastAsia"/>
        </w:rPr>
        <w:t>表具管理</w:t>
      </w:r>
    </w:p>
    <w:p w14:paraId="4A0C8527" w14:textId="77777777" w:rsidR="00A902EA" w:rsidRPr="001D4637" w:rsidRDefault="00A902EA" w:rsidP="00C91179">
      <w:pPr>
        <w:ind w:left="420" w:firstLine="420"/>
        <w:rPr>
          <w:lang w:val="x-none" w:eastAsia="x-none"/>
        </w:rPr>
      </w:pPr>
      <w:r>
        <w:rPr>
          <w:rFonts w:hAnsi="宋体" w:hint="eastAsia"/>
          <w:szCs w:val="21"/>
        </w:rPr>
        <w:t>表具管理包括表库管理、表具出入库管理、库存盘点管理、表具检测管理、表具更换管理、表具的安装和拆除、表具损坏赔偿、表具档案建立和维护、表具维修与报废管理、表具计划管理、燃气表退库、燃气表移库、燃气表巡检管理、二级库变更管理、下线表管理、表具维修管理、借表换表管理、年度换表计划管理、智能铅封管理等功能。</w:t>
      </w:r>
    </w:p>
    <w:p w14:paraId="5D5D0614" w14:textId="77777777" w:rsidR="00242D77" w:rsidRPr="00105B35" w:rsidRDefault="00105B35" w:rsidP="001B4810">
      <w:pPr>
        <w:pStyle w:val="30"/>
        <w:spacing w:before="156" w:after="156"/>
      </w:pPr>
      <w:r>
        <w:rPr>
          <w:rFonts w:hint="eastAsia"/>
        </w:rPr>
        <w:t>1.2.1</w:t>
      </w:r>
      <w:r w:rsidR="009F2204" w:rsidRPr="00105B35">
        <w:rPr>
          <w:rFonts w:hint="eastAsia"/>
        </w:rPr>
        <w:t>表库管理</w:t>
      </w:r>
    </w:p>
    <w:p w14:paraId="54BF1018" w14:textId="77777777" w:rsidR="00976818" w:rsidRDefault="00E07842" w:rsidP="00E4031C">
      <w:pPr>
        <w:spacing w:before="120" w:after="120"/>
        <w:ind w:left="420" w:firstLine="420"/>
      </w:pPr>
      <w:r>
        <w:rPr>
          <w:rFonts w:hint="eastAsia"/>
        </w:rPr>
        <w:t>燃气表</w:t>
      </w:r>
      <w:r w:rsidR="00B86B11">
        <w:rPr>
          <w:rFonts w:hint="eastAsia"/>
        </w:rPr>
        <w:t>的库存</w:t>
      </w:r>
      <w:r w:rsidR="00515FC1">
        <w:rPr>
          <w:rFonts w:hint="eastAsia"/>
        </w:rPr>
        <w:t>管理</w:t>
      </w:r>
      <w:r w:rsidR="007E6D34">
        <w:rPr>
          <w:rFonts w:hint="eastAsia"/>
        </w:rPr>
        <w:t>分为</w:t>
      </w:r>
      <w:r w:rsidR="00987CA5">
        <w:rPr>
          <w:rFonts w:hint="eastAsia"/>
        </w:rPr>
        <w:t>燃气表</w:t>
      </w:r>
      <w:r>
        <w:rPr>
          <w:rFonts w:hint="eastAsia"/>
        </w:rPr>
        <w:t>一级库</w:t>
      </w:r>
      <w:r w:rsidR="005B25C8">
        <w:rPr>
          <w:rFonts w:hint="eastAsia"/>
        </w:rPr>
        <w:t>与</w:t>
      </w:r>
      <w:r w:rsidR="006430FE">
        <w:rPr>
          <w:rFonts w:hint="eastAsia"/>
        </w:rPr>
        <w:t>二级库</w:t>
      </w:r>
      <w:r w:rsidR="004339C3">
        <w:rPr>
          <w:rFonts w:hint="eastAsia"/>
        </w:rPr>
        <w:t>。</w:t>
      </w:r>
    </w:p>
    <w:p w14:paraId="40D958F6" w14:textId="77777777" w:rsidR="00976818" w:rsidRDefault="004A2855" w:rsidP="00E4031C">
      <w:pPr>
        <w:spacing w:before="120" w:after="120"/>
        <w:ind w:left="420" w:firstLine="420"/>
      </w:pPr>
      <w:r>
        <w:rPr>
          <w:rFonts w:hint="eastAsia"/>
        </w:rPr>
        <w:t>燃气表</w:t>
      </w:r>
      <w:r w:rsidR="004971E8">
        <w:rPr>
          <w:rFonts w:hint="eastAsia"/>
        </w:rPr>
        <w:t>一级库</w:t>
      </w:r>
      <w:r w:rsidR="00E07842">
        <w:rPr>
          <w:rFonts w:hint="eastAsia"/>
        </w:rPr>
        <w:t>由物资采购中心负责，计量中心负责与物资采购中心</w:t>
      </w:r>
      <w:r w:rsidR="00F52DB0">
        <w:rPr>
          <w:rFonts w:hint="eastAsia"/>
        </w:rPr>
        <w:t>进行</w:t>
      </w:r>
      <w:r w:rsidR="00E07842">
        <w:rPr>
          <w:rFonts w:hint="eastAsia"/>
        </w:rPr>
        <w:t>日常表具</w:t>
      </w:r>
      <w:r w:rsidR="00A44D81">
        <w:rPr>
          <w:rFonts w:hint="eastAsia"/>
        </w:rPr>
        <w:t>的</w:t>
      </w:r>
      <w:r w:rsidR="00E07842">
        <w:rPr>
          <w:rFonts w:hint="eastAsia"/>
        </w:rPr>
        <w:t>出入库总数核对管理</w:t>
      </w:r>
      <w:r w:rsidR="00A4276B">
        <w:rPr>
          <w:rFonts w:hint="eastAsia"/>
        </w:rPr>
        <w:t>；</w:t>
      </w:r>
    </w:p>
    <w:p w14:paraId="6D36B2F3" w14:textId="77777777" w:rsidR="00CA0C62" w:rsidRPr="00975BF1" w:rsidRDefault="00E07842" w:rsidP="002B258B">
      <w:pPr>
        <w:spacing w:before="120" w:after="120"/>
        <w:ind w:left="420" w:firstLine="420"/>
      </w:pPr>
      <w:r>
        <w:rPr>
          <w:rFonts w:hint="eastAsia"/>
        </w:rPr>
        <w:t>燃气表二级库由各营业分公司自己管理</w:t>
      </w:r>
      <w:r w:rsidR="00B23494">
        <w:rPr>
          <w:rFonts w:hint="eastAsia"/>
        </w:rPr>
        <w:t>，</w:t>
      </w:r>
      <w:r>
        <w:rPr>
          <w:rFonts w:hint="eastAsia"/>
        </w:rPr>
        <w:t>营业分公司领表需要计量中心审批，</w:t>
      </w:r>
      <w:r w:rsidR="00FC2F15">
        <w:rPr>
          <w:rFonts w:hint="eastAsia"/>
        </w:rPr>
        <w:t>审批</w:t>
      </w:r>
      <w:r w:rsidR="00DC0E3D">
        <w:rPr>
          <w:rFonts w:hint="eastAsia"/>
        </w:rPr>
        <w:lastRenderedPageBreak/>
        <w:t>流程</w:t>
      </w:r>
      <w:r w:rsidR="000E4376">
        <w:rPr>
          <w:rFonts w:hint="eastAsia"/>
        </w:rPr>
        <w:t>在</w:t>
      </w:r>
      <w:r w:rsidR="00EF5C31">
        <w:rPr>
          <w:rFonts w:hint="eastAsia"/>
        </w:rPr>
        <w:t>系统外。</w:t>
      </w:r>
      <w:r>
        <w:rPr>
          <w:rFonts w:hint="eastAsia"/>
        </w:rPr>
        <w:t>燃气表出入二级库</w:t>
      </w:r>
      <w:r w:rsidR="00DE07CE">
        <w:rPr>
          <w:rFonts w:hint="eastAsia"/>
        </w:rPr>
        <w:t>时</w:t>
      </w:r>
      <w:r>
        <w:rPr>
          <w:rFonts w:hint="eastAsia"/>
        </w:rPr>
        <w:t>，营业分公司要在系统中登记，计量中心要掌握各二级库的燃气表库存情况。二级库燃气表出库原因有换表、抢修等。二级表库的移库管理指当某一公司二级表库内的表不足，一级库又无表可领时，从其他分公司二级表库借用燃气表使用。借表方提出用表移库申请，经计量中心审批通过后，方可从提供方二级表库出库用表。</w:t>
      </w:r>
    </w:p>
    <w:p w14:paraId="667C0F75" w14:textId="77777777" w:rsidR="00CA0C62" w:rsidRDefault="0060026B" w:rsidP="001B4810">
      <w:pPr>
        <w:pStyle w:val="30"/>
        <w:spacing w:before="156" w:after="156"/>
      </w:pPr>
      <w:r>
        <w:rPr>
          <w:rFonts w:hint="eastAsia"/>
          <w:lang w:eastAsia="zh-CN"/>
        </w:rPr>
        <w:t>1.2.2</w:t>
      </w:r>
      <w:r w:rsidR="009F2204">
        <w:rPr>
          <w:rFonts w:hint="eastAsia"/>
        </w:rPr>
        <w:t>表具出入库管理</w:t>
      </w:r>
    </w:p>
    <w:p w14:paraId="4069ED05" w14:textId="77777777" w:rsidR="00CA0C62" w:rsidRDefault="00CA0C62" w:rsidP="001B4810">
      <w:pPr>
        <w:pStyle w:val="50"/>
      </w:pPr>
      <w:r>
        <w:rPr>
          <w:rFonts w:hint="eastAsia"/>
        </w:rPr>
        <w:t>1.2.</w:t>
      </w:r>
      <w:r w:rsidR="00DB2C84">
        <w:t>2</w:t>
      </w:r>
      <w:r>
        <w:rPr>
          <w:rFonts w:hint="eastAsia"/>
        </w:rPr>
        <w:t>.1</w:t>
      </w:r>
      <w:r>
        <w:rPr>
          <w:rFonts w:hint="eastAsia"/>
        </w:rPr>
        <w:t>一级库出入库</w:t>
      </w:r>
    </w:p>
    <w:p w14:paraId="3AB6B9C6" w14:textId="77777777" w:rsidR="00CA0C62" w:rsidRDefault="00CA0C62" w:rsidP="001B4810">
      <w:pPr>
        <w:spacing w:before="120" w:after="120"/>
        <w:ind w:left="420" w:firstLineChars="270" w:firstLine="567"/>
      </w:pPr>
      <w:r>
        <w:rPr>
          <w:rFonts w:hint="eastAsia"/>
        </w:rPr>
        <w:t>一级库入库管理是指当物资公司从厂家采购表具后，由表厂将表具送至物资公司，技术监督局首检表具合格后，将表具做实物入库处理，表厂提供这批表具的表具清单，表具清单的格式和字段由计量中心提供清单模版（</w:t>
      </w:r>
      <w:r>
        <w:rPr>
          <w:rFonts w:hint="eastAsia"/>
        </w:rPr>
        <w:t>excel</w:t>
      </w:r>
      <w:r>
        <w:rPr>
          <w:rFonts w:hint="eastAsia"/>
        </w:rPr>
        <w:t>格式，字段主要包括表号、条码号、出厂日期，表厂、气表型号、类型等）。入库管理员将表厂提供的表具清单（</w:t>
      </w:r>
      <w:r>
        <w:rPr>
          <w:rFonts w:hint="eastAsia"/>
        </w:rPr>
        <w:t>excel</w:t>
      </w:r>
      <w:r>
        <w:rPr>
          <w:rFonts w:hint="eastAsia"/>
        </w:rPr>
        <w:t>）导入到系统中（导入时要有重复表编号排查和提示）。对于非居民大表的入库，由分公司到物资公司领表时，或由物资公司通过扫码将表数据录入系统（如果非居民表没有条码，需通过人工录入的方式录入）。</w:t>
      </w:r>
    </w:p>
    <w:p w14:paraId="0F01BC6C" w14:textId="77777777" w:rsidR="00CA0C62" w:rsidRPr="00E07842" w:rsidRDefault="00CA0C62" w:rsidP="001B4810">
      <w:pPr>
        <w:ind w:left="420" w:firstLine="420"/>
        <w:rPr>
          <w:rFonts w:hAnsi="宋体"/>
          <w:szCs w:val="21"/>
        </w:rPr>
      </w:pPr>
      <w:r>
        <w:rPr>
          <w:rFonts w:hint="eastAsia"/>
        </w:rPr>
        <w:t>一级库出库分为两种，一种是分公司领表出库，一种是其他单位（工程队、消防领表）领表出库。分公司从一级库领表时，先向计量中心提出申请（申请要注明领表型号、数量等信息），计量中心查看一级库存是否有该型号表具、库存数量是否充足。计量中心审核通过后，分公司持申请单到物资公司领表，分公司对表具进行扫码，一级库存管理员核对领表数量，如果扫码数量与申请数量不符，则该批次表不能出库（计量中心审核通过后的表具，允许扫码期限为一个月，一个月内处于冻结状态，不可作为其他用途。即领用表具系统界面提供时间输入域，为了控制领用人领取的时间）；对于其他单位的领表业务，一级库应统计该单位的领表数量。对于如何识别未扫码的表具，凡是新开栓上线，标记为在用的表具的表编号，要与一级库未出库的表进行识别，记录表具使用信息。</w:t>
      </w:r>
    </w:p>
    <w:p w14:paraId="50A62664" w14:textId="77777777" w:rsidR="00CA0C62" w:rsidRDefault="00CA0C62" w:rsidP="001B4810">
      <w:pPr>
        <w:pStyle w:val="50"/>
      </w:pPr>
      <w:r>
        <w:rPr>
          <w:rFonts w:hint="eastAsia"/>
        </w:rPr>
        <w:t>1.2.</w:t>
      </w:r>
      <w:r w:rsidR="00DB2C84">
        <w:t>2</w:t>
      </w:r>
      <w:r>
        <w:rPr>
          <w:rFonts w:hint="eastAsia"/>
        </w:rPr>
        <w:t>.2</w:t>
      </w:r>
      <w:r>
        <w:rPr>
          <w:rFonts w:hint="eastAsia"/>
        </w:rPr>
        <w:t>二级库出入库</w:t>
      </w:r>
    </w:p>
    <w:p w14:paraId="111BBC26" w14:textId="77777777" w:rsidR="000D1CA5" w:rsidRPr="0050183D" w:rsidRDefault="00CA0C62" w:rsidP="0050183D">
      <w:pPr>
        <w:spacing w:before="120" w:after="120"/>
        <w:ind w:left="420" w:firstLineChars="270" w:firstLine="567"/>
      </w:pPr>
      <w:r>
        <w:rPr>
          <w:rFonts w:hint="eastAsia"/>
        </w:rPr>
        <w:t>二级库入库（二级库入库的表具只能是一级库在库状态的表具）是当分公司需要从一级库领表时，应先向计量中心提出申请（申请要注明领表型号、数量等信息），计量中心查看一级库存是否有该型号表具、库存数量是否充足。计量中心审核通过后，分公司持申请单到物资公司领表，一级库存管理员核对领表数量。分公司领回表后，将表具做实物入库处理。并通过扫码枪扫码将表具的数量、表号、条码号、规格、生产日期等信息整合录入到系统中，并将整合结果反馈给一级库。二级库入库还要保留手工录入功能，二级库的出库要增加领表用途（改造、新增、维修、零散换表、批量换表等），出库表具要与领表人关联（系统内选择人员或扫码领表人员工牌）。</w:t>
      </w:r>
    </w:p>
    <w:p w14:paraId="700DADE8" w14:textId="77777777" w:rsidR="00242D77" w:rsidRDefault="00A15C18" w:rsidP="001B4810">
      <w:pPr>
        <w:pStyle w:val="30"/>
        <w:spacing w:before="156" w:after="156"/>
      </w:pPr>
      <w:r>
        <w:rPr>
          <w:rFonts w:hint="eastAsia"/>
          <w:lang w:eastAsia="zh-CN"/>
        </w:rPr>
        <w:t>1.2.3</w:t>
      </w:r>
      <w:r w:rsidR="009F2204">
        <w:rPr>
          <w:rFonts w:hint="eastAsia"/>
        </w:rPr>
        <w:t>库存盘点管理</w:t>
      </w:r>
    </w:p>
    <w:p w14:paraId="57D58EA6" w14:textId="77777777" w:rsidR="00273A9A" w:rsidRDefault="00273A9A" w:rsidP="00621437">
      <w:pPr>
        <w:spacing w:before="120" w:after="120"/>
        <w:ind w:left="420" w:firstLine="420"/>
      </w:pPr>
      <w:r>
        <w:rPr>
          <w:rFonts w:hint="eastAsia"/>
        </w:rPr>
        <w:t>库存盘点是</w:t>
      </w:r>
      <w:r w:rsidR="007C63D6">
        <w:rPr>
          <w:rFonts w:hint="eastAsia"/>
        </w:rPr>
        <w:t>针对</w:t>
      </w:r>
      <w:r>
        <w:rPr>
          <w:rFonts w:hint="eastAsia"/>
        </w:rPr>
        <w:t>系统库存中的表具数量、型号</w:t>
      </w:r>
      <w:r w:rsidR="008105B2">
        <w:rPr>
          <w:rFonts w:hint="eastAsia"/>
        </w:rPr>
        <w:t>与</w:t>
      </w:r>
      <w:r>
        <w:rPr>
          <w:rFonts w:hint="eastAsia"/>
        </w:rPr>
        <w:t>实际库中的表具数量、型号是否一</w:t>
      </w:r>
      <w:r>
        <w:rPr>
          <w:rFonts w:hint="eastAsia"/>
        </w:rPr>
        <w:lastRenderedPageBreak/>
        <w:t>一对应。计量中心对某分公司发起表具盘点，</w:t>
      </w:r>
      <w:r w:rsidR="004E3AC0">
        <w:rPr>
          <w:rFonts w:hint="eastAsia"/>
        </w:rPr>
        <w:t>首先</w:t>
      </w:r>
      <w:r w:rsidR="0081490E">
        <w:rPr>
          <w:rFonts w:hint="eastAsia"/>
        </w:rPr>
        <w:t>由</w:t>
      </w:r>
      <w:r>
        <w:rPr>
          <w:rFonts w:hint="eastAsia"/>
        </w:rPr>
        <w:t>计量中心</w:t>
      </w:r>
      <w:r w:rsidR="007B7E90">
        <w:rPr>
          <w:rFonts w:hint="eastAsia"/>
        </w:rPr>
        <w:t>在系统中将该分公司的表具库存冻结，避免盘点过程中出现人为差错</w:t>
      </w:r>
      <w:r w:rsidR="00247DF9">
        <w:rPr>
          <w:rFonts w:hint="eastAsia"/>
        </w:rPr>
        <w:t>，</w:t>
      </w:r>
      <w:r w:rsidR="007B7E90">
        <w:rPr>
          <w:rFonts w:hint="eastAsia"/>
        </w:rPr>
        <w:t>然后</w:t>
      </w:r>
      <w:r>
        <w:rPr>
          <w:rFonts w:hint="eastAsia"/>
        </w:rPr>
        <w:t>通过电话告知分公司盘点库存，冻结仓库。将系统中的库存清单与实物库存进行对比，</w:t>
      </w:r>
      <w:r w:rsidR="00827754">
        <w:rPr>
          <w:rFonts w:hint="eastAsia"/>
        </w:rPr>
        <w:t>使用</w:t>
      </w:r>
      <w:r>
        <w:rPr>
          <w:rFonts w:hint="eastAsia"/>
        </w:rPr>
        <w:t>扫码枪对实物仓库中的表具进行扫码，</w:t>
      </w:r>
      <w:r w:rsidR="001938D1">
        <w:rPr>
          <w:rFonts w:hint="eastAsia"/>
        </w:rPr>
        <w:t>系统清单中存在</w:t>
      </w:r>
      <w:r w:rsidR="00F55263">
        <w:rPr>
          <w:rFonts w:hint="eastAsia"/>
        </w:rPr>
        <w:t>并且</w:t>
      </w:r>
      <w:r>
        <w:rPr>
          <w:rFonts w:hint="eastAsia"/>
        </w:rPr>
        <w:t>扫到的表号信息在系统清单中标记为存在；</w:t>
      </w:r>
      <w:r w:rsidR="003C7FCE">
        <w:rPr>
          <w:rFonts w:hint="eastAsia"/>
        </w:rPr>
        <w:t>系统清单中存在的</w:t>
      </w:r>
      <w:r>
        <w:rPr>
          <w:rFonts w:hint="eastAsia"/>
        </w:rPr>
        <w:t>但</w:t>
      </w:r>
      <w:r w:rsidR="005F2031">
        <w:rPr>
          <w:rFonts w:hint="eastAsia"/>
        </w:rPr>
        <w:t>未</w:t>
      </w:r>
      <w:r w:rsidR="003C7FCE">
        <w:rPr>
          <w:rFonts w:hint="eastAsia"/>
        </w:rPr>
        <w:t>扫到</w:t>
      </w:r>
      <w:r>
        <w:rPr>
          <w:rFonts w:hint="eastAsia"/>
        </w:rPr>
        <w:t>实物仓库中缺失的表号标记为盘亏；</w:t>
      </w:r>
      <w:r w:rsidR="00D06B2A">
        <w:rPr>
          <w:rFonts w:hint="eastAsia"/>
        </w:rPr>
        <w:t>系统清单中</w:t>
      </w:r>
      <w:r>
        <w:rPr>
          <w:rFonts w:hint="eastAsia"/>
        </w:rPr>
        <w:t>不存在但实物仓库中存在的标记为盘盈。</w:t>
      </w:r>
      <w:r w:rsidDel="00354EEC">
        <w:rPr>
          <w:rFonts w:hint="eastAsia"/>
        </w:rPr>
        <w:t xml:space="preserve"> </w:t>
      </w:r>
    </w:p>
    <w:p w14:paraId="36CE4967" w14:textId="77777777" w:rsidR="00A15C18" w:rsidRDefault="00273A9A" w:rsidP="00621437">
      <w:pPr>
        <w:ind w:left="420" w:firstLine="420"/>
        <w:rPr>
          <w:lang w:val="x-none" w:eastAsia="x-none"/>
        </w:rPr>
      </w:pPr>
      <w:r>
        <w:rPr>
          <w:rFonts w:hint="eastAsia"/>
        </w:rPr>
        <w:t>盘点结果处理：分公司对多出或缺失的表具做出说明后，统计结果。由计量中心在系统中对统计结果做出处理（</w:t>
      </w:r>
      <w:r w:rsidR="00E57766">
        <w:rPr>
          <w:rFonts w:hint="eastAsia"/>
        </w:rPr>
        <w:t>如</w:t>
      </w:r>
      <w:r w:rsidR="004F09B5">
        <w:rPr>
          <w:rFonts w:hint="eastAsia"/>
        </w:rPr>
        <w:t>：</w:t>
      </w:r>
      <w:r>
        <w:rPr>
          <w:rFonts w:hint="eastAsia"/>
        </w:rPr>
        <w:t>修改表具状态为不可用）</w:t>
      </w:r>
      <w:r w:rsidR="00460BA5">
        <w:rPr>
          <w:rFonts w:hint="eastAsia"/>
        </w:rPr>
        <w:t>。</w:t>
      </w:r>
    </w:p>
    <w:p w14:paraId="22E2B8C1" w14:textId="77777777" w:rsidR="00D247F8" w:rsidRPr="00A15C18" w:rsidRDefault="00D247F8" w:rsidP="00A15C18">
      <w:pPr>
        <w:rPr>
          <w:lang w:val="x-none" w:eastAsia="x-none"/>
        </w:rPr>
      </w:pPr>
    </w:p>
    <w:p w14:paraId="6ED690C3" w14:textId="77777777" w:rsidR="00242D77" w:rsidRDefault="00C434F7" w:rsidP="001B4810">
      <w:pPr>
        <w:pStyle w:val="30"/>
        <w:spacing w:before="156" w:after="156"/>
      </w:pPr>
      <w:r>
        <w:rPr>
          <w:rFonts w:hint="eastAsia"/>
          <w:lang w:eastAsia="zh-CN"/>
        </w:rPr>
        <w:t>1.2.4</w:t>
      </w:r>
      <w:r w:rsidR="009F2204">
        <w:rPr>
          <w:rFonts w:hint="eastAsia"/>
        </w:rPr>
        <w:t>表具检测管理</w:t>
      </w:r>
    </w:p>
    <w:p w14:paraId="387C8213" w14:textId="77777777" w:rsidR="00AD0E70" w:rsidRDefault="00AD0E70" w:rsidP="001B4810">
      <w:pPr>
        <w:spacing w:before="120" w:after="120"/>
        <w:ind w:left="420" w:firstLine="420"/>
      </w:pPr>
      <w:r>
        <w:rPr>
          <w:rFonts w:hint="eastAsia"/>
        </w:rPr>
        <w:t>燃气表检测是检测在线运行的燃气表计量是否准确。燃气表检测分为</w:t>
      </w:r>
      <w:r w:rsidR="001D12B9">
        <w:rPr>
          <w:rFonts w:hint="eastAsia"/>
        </w:rPr>
        <w:t>三</w:t>
      </w:r>
      <w:r>
        <w:rPr>
          <w:rFonts w:hint="eastAsia"/>
        </w:rPr>
        <w:t>类</w:t>
      </w:r>
      <w:r w:rsidR="003710D2">
        <w:rPr>
          <w:rFonts w:hint="eastAsia"/>
        </w:rPr>
        <w:t>：</w:t>
      </w:r>
      <w:r>
        <w:rPr>
          <w:rFonts w:hint="eastAsia"/>
        </w:rPr>
        <w:t>一是使用标准表对民用燃气表检测</w:t>
      </w:r>
      <w:r w:rsidR="003710D2">
        <w:rPr>
          <w:rFonts w:hint="eastAsia"/>
        </w:rPr>
        <w:t>；</w:t>
      </w:r>
      <w:r>
        <w:rPr>
          <w:rFonts w:hint="eastAsia"/>
        </w:rPr>
        <w:t>二是检定站对非民用燃气表检测</w:t>
      </w:r>
      <w:r w:rsidR="003710D2">
        <w:rPr>
          <w:rFonts w:hint="eastAsia"/>
        </w:rPr>
        <w:t>；</w:t>
      </w:r>
      <w:r>
        <w:rPr>
          <w:rFonts w:hint="eastAsia"/>
        </w:rPr>
        <w:t>三是目测燃气表。</w:t>
      </w:r>
    </w:p>
    <w:p w14:paraId="1B96E8D9" w14:textId="77777777" w:rsidR="00AD0E70" w:rsidRDefault="00147C1C" w:rsidP="001B4810">
      <w:pPr>
        <w:pStyle w:val="50"/>
      </w:pPr>
      <w:r>
        <w:rPr>
          <w:rFonts w:hint="eastAsia"/>
        </w:rPr>
        <w:t>1.2.4.1</w:t>
      </w:r>
      <w:r w:rsidR="00AD0E70">
        <w:rPr>
          <w:rFonts w:hint="eastAsia"/>
        </w:rPr>
        <w:t>使用标准表对民用燃气表检测</w:t>
      </w:r>
    </w:p>
    <w:p w14:paraId="076F8D6D" w14:textId="77777777" w:rsidR="00AD0E70" w:rsidRDefault="00AD0E70" w:rsidP="001B4810">
      <w:pPr>
        <w:spacing w:before="120" w:after="120"/>
        <w:ind w:left="420" w:firstLine="420"/>
      </w:pPr>
      <w:r>
        <w:rPr>
          <w:rFonts w:hint="eastAsia"/>
        </w:rPr>
        <w:t>检定的基本方法是使用标准表到现场测量用户燃气表的运行情况。由于民用表数量很大，对全部燃气表进行周期性的检定是不现实的，为此可以采取有针对性重点检定的办法，对以下情况的燃气表实施检测：一是用户提出疑问或检定要求的，二是客户服务员认为有问题的，三是经统计分析认为有疑问的。</w:t>
      </w:r>
    </w:p>
    <w:p w14:paraId="5D9131BD" w14:textId="77777777" w:rsidR="00AD0E70" w:rsidRPr="002249A8" w:rsidRDefault="00AD0E70" w:rsidP="001B4810">
      <w:pPr>
        <w:spacing w:before="120" w:after="120"/>
        <w:ind w:left="420" w:firstLine="420"/>
        <w:rPr>
          <w:b/>
        </w:rPr>
      </w:pPr>
      <w:r w:rsidRPr="002249A8">
        <w:rPr>
          <w:rFonts w:hint="eastAsia"/>
          <w:b/>
        </w:rPr>
        <w:t>第一种情况：</w:t>
      </w:r>
    </w:p>
    <w:p w14:paraId="262E00C5" w14:textId="77777777" w:rsidR="00AD0E70" w:rsidRDefault="00AD0E70" w:rsidP="001B4810">
      <w:pPr>
        <w:spacing w:before="120" w:after="120"/>
        <w:ind w:left="840" w:firstLineChars="270" w:firstLine="567"/>
      </w:pPr>
      <w:r>
        <w:rPr>
          <w:rFonts w:hint="eastAsia"/>
        </w:rPr>
        <w:t>用户对使用的燃气表有异议，可到所在营业分公司营业大厅申请办理检表手续，也可致电计量中心或所在的营业分公司申请检表。</w:t>
      </w:r>
    </w:p>
    <w:p w14:paraId="4DE048A0" w14:textId="77777777" w:rsidR="00AD0E70" w:rsidRPr="00150F40" w:rsidRDefault="00AD0E70" w:rsidP="001B4810">
      <w:pPr>
        <w:spacing w:before="120" w:after="120"/>
        <w:ind w:left="693" w:firstLineChars="270" w:firstLine="567"/>
      </w:pPr>
      <w:r w:rsidRPr="00150F40">
        <w:rPr>
          <w:rFonts w:hint="eastAsia"/>
        </w:rPr>
        <w:t>用户亲自到所管辖的供气管理单位营业窗口办理检表过程：</w:t>
      </w:r>
    </w:p>
    <w:p w14:paraId="304F11C5" w14:textId="77777777" w:rsidR="00AD0E70" w:rsidRDefault="00AD0E70" w:rsidP="001B4810">
      <w:pPr>
        <w:spacing w:before="120" w:after="120"/>
        <w:ind w:left="840" w:firstLine="420"/>
      </w:pPr>
      <w:r>
        <w:rPr>
          <w:rFonts w:hint="eastAsia"/>
        </w:rPr>
        <w:t>①</w:t>
      </w:r>
      <w:r>
        <w:t xml:space="preserve"> </w:t>
      </w:r>
      <w:r>
        <w:t>大厅工作人员</w:t>
      </w:r>
      <w:r>
        <w:rPr>
          <w:rFonts w:hint="eastAsia"/>
        </w:rPr>
        <w:t>办理检表登记并检查用户是否欠费，若用户欠费，则通知用户交费。与用户约定好检表时间，留下用户通讯方式。</w:t>
      </w:r>
    </w:p>
    <w:p w14:paraId="64697EC4" w14:textId="77777777" w:rsidR="00AD0E70" w:rsidRDefault="00AD0E70" w:rsidP="001B4810">
      <w:pPr>
        <w:spacing w:before="120" w:after="120"/>
        <w:ind w:left="840" w:firstLine="420"/>
      </w:pPr>
      <w:r>
        <w:rPr>
          <w:rFonts w:hint="eastAsia"/>
        </w:rPr>
        <w:t>②</w:t>
      </w:r>
      <w:r>
        <w:t xml:space="preserve"> </w:t>
      </w:r>
      <w:r>
        <w:rPr>
          <w:rFonts w:hint="eastAsia"/>
        </w:rPr>
        <w:t>窗口服务人员通知后台操作员打印《检表派工单》交付验表员。</w:t>
      </w:r>
    </w:p>
    <w:p w14:paraId="3E311AFE" w14:textId="77777777" w:rsidR="00AD0E70" w:rsidRDefault="00AD0E70" w:rsidP="001B4810">
      <w:pPr>
        <w:spacing w:before="120" w:after="120"/>
        <w:ind w:left="840" w:firstLine="420"/>
      </w:pPr>
      <w:r>
        <w:rPr>
          <w:rFonts w:hint="eastAsia"/>
        </w:rPr>
        <w:t>③</w:t>
      </w:r>
      <w:r>
        <w:t xml:space="preserve"> </w:t>
      </w:r>
      <w:r>
        <w:rPr>
          <w:rFonts w:hint="eastAsia"/>
        </w:rPr>
        <w:t>验表员接到派工单后按与用户约定时间上门检表。验表员在现场检定后，将检表结果告知用户，用户在派工单上签字确认。按《哈尔滨城市管道燃气管理办法》规定，因燃气计量表引起的计量误差，其差额费用由管道燃气企业按测试误差的快慢率进行调整后，按</w:t>
      </w:r>
      <w:r>
        <w:rPr>
          <w:rFonts w:hint="eastAsia"/>
        </w:rPr>
        <w:t>2</w:t>
      </w:r>
      <w:r>
        <w:rPr>
          <w:rFonts w:hint="eastAsia"/>
        </w:rPr>
        <w:t>个月收取或返还燃气费予以结算。若发现因用户原因损坏，验表员记录表的损坏程度，让用户签字认可，待返回单位上报后再处理。如燃气表的检测结果在国家规定正常误差范围±</w:t>
      </w:r>
      <w:r>
        <w:rPr>
          <w:rFonts w:hint="eastAsia"/>
        </w:rPr>
        <w:t>4%</w:t>
      </w:r>
      <w:r>
        <w:rPr>
          <w:rFonts w:hint="eastAsia"/>
        </w:rPr>
        <w:t>，则告诉用户按《哈尔滨城市管道燃气管理办法》规定检测费由用户缴纳。检表员应在检表后</w:t>
      </w:r>
      <w:r>
        <w:rPr>
          <w:rFonts w:hint="eastAsia"/>
        </w:rPr>
        <w:t>24</w:t>
      </w:r>
      <w:r>
        <w:rPr>
          <w:rFonts w:hint="eastAsia"/>
        </w:rPr>
        <w:t>小时内将《检表派工单》返给后台操作员。</w:t>
      </w:r>
    </w:p>
    <w:p w14:paraId="7CE54A6D" w14:textId="77777777" w:rsidR="00AD0E70" w:rsidRDefault="00AD0E70" w:rsidP="001B4810">
      <w:pPr>
        <w:spacing w:before="120" w:after="120"/>
        <w:ind w:left="840" w:firstLine="420"/>
      </w:pPr>
      <w:r>
        <w:rPr>
          <w:rFonts w:hint="eastAsia"/>
        </w:rPr>
        <w:t>④</w:t>
      </w:r>
      <w:r>
        <w:rPr>
          <w:rFonts w:hint="eastAsia"/>
        </w:rPr>
        <w:t xml:space="preserve"> </w:t>
      </w:r>
      <w:r>
        <w:rPr>
          <w:rFonts w:hint="eastAsia"/>
        </w:rPr>
        <w:t>后台操作员凭《检表派工单》中的内容核对登记的用户家中旧表读数与最后一次收费指针是否相符，当出现以下两种情况时提示后台操作员核查客户服务员是否按时到户查表，一是检表指针小于最后一次抄表指针，二是检表指针大于最后一次抄表指针并且（差量</w:t>
      </w:r>
      <w:r>
        <w:rPr>
          <w:rFonts w:hint="eastAsia"/>
        </w:rPr>
        <w:t>/</w:t>
      </w:r>
      <w:r>
        <w:rPr>
          <w:rFonts w:hint="eastAsia"/>
        </w:rPr>
        <w:t>间隔天数）大于（前三个抄表周期的总气量</w:t>
      </w:r>
      <w:r>
        <w:t>/</w:t>
      </w:r>
      <w:r>
        <w:rPr>
          <w:rFonts w:hint="eastAsia"/>
        </w:rPr>
        <w:t>三个抄表周</w:t>
      </w:r>
      <w:r>
        <w:rPr>
          <w:rFonts w:hint="eastAsia"/>
        </w:rPr>
        <w:lastRenderedPageBreak/>
        <w:t>期的天数）×</w:t>
      </w:r>
      <w:r>
        <w:rPr>
          <w:rFonts w:hint="eastAsia"/>
        </w:rPr>
        <w:t>200%</w:t>
      </w:r>
      <w:r>
        <w:rPr>
          <w:rFonts w:hint="eastAsia"/>
        </w:rPr>
        <w:t>。</w:t>
      </w:r>
    </w:p>
    <w:p w14:paraId="036534BB" w14:textId="77777777" w:rsidR="00AD0E70" w:rsidRPr="00EC22DD" w:rsidRDefault="00AD0E70" w:rsidP="001B4810">
      <w:pPr>
        <w:spacing w:before="120" w:after="120"/>
        <w:ind w:left="840" w:firstLine="420"/>
      </w:pPr>
      <w:r w:rsidRPr="00EC22DD">
        <w:rPr>
          <w:rFonts w:hint="eastAsia"/>
        </w:rPr>
        <w:t>用户致电申请检表过程：</w:t>
      </w:r>
    </w:p>
    <w:p w14:paraId="5CA4AA98" w14:textId="77777777" w:rsidR="00AD0E70" w:rsidRDefault="00AD0E70" w:rsidP="001B4810">
      <w:pPr>
        <w:spacing w:before="120" w:after="120"/>
        <w:ind w:left="840" w:firstLine="420"/>
      </w:pPr>
      <w:r>
        <w:rPr>
          <w:rFonts w:hint="eastAsia"/>
        </w:rPr>
        <w:t>①</w:t>
      </w:r>
      <w:r>
        <w:rPr>
          <w:rFonts w:hint="eastAsia"/>
        </w:rPr>
        <w:t xml:space="preserve"> </w:t>
      </w:r>
      <w:r>
        <w:rPr>
          <w:rFonts w:hint="eastAsia"/>
        </w:rPr>
        <w:t>用户致电计量中心申请检表，表计量中心工作人员给予登记，并对所管辖的供气管理单位下达检表任务。以下步骤同上。</w:t>
      </w:r>
    </w:p>
    <w:p w14:paraId="3431800E" w14:textId="77777777" w:rsidR="00AD0E70" w:rsidRDefault="00AD0E70" w:rsidP="001B4810">
      <w:pPr>
        <w:spacing w:before="120" w:after="120"/>
        <w:ind w:left="840" w:firstLine="420"/>
      </w:pPr>
      <w:r>
        <w:rPr>
          <w:rFonts w:hint="eastAsia"/>
        </w:rPr>
        <w:t>②</w:t>
      </w:r>
      <w:r>
        <w:rPr>
          <w:rFonts w:hint="eastAsia"/>
        </w:rPr>
        <w:t xml:space="preserve"> </w:t>
      </w:r>
      <w:r>
        <w:rPr>
          <w:rFonts w:hint="eastAsia"/>
        </w:rPr>
        <w:t>用户致电所在的营业分公司或客服中心时，步骤同上。</w:t>
      </w:r>
    </w:p>
    <w:p w14:paraId="6A0A7612" w14:textId="77777777" w:rsidR="00AD0E70" w:rsidRPr="002249A8" w:rsidRDefault="00AD0E70" w:rsidP="001B4810">
      <w:pPr>
        <w:spacing w:before="120" w:after="120"/>
        <w:ind w:left="269" w:firstLineChars="270" w:firstLine="569"/>
        <w:rPr>
          <w:b/>
        </w:rPr>
      </w:pPr>
      <w:r w:rsidRPr="002249A8">
        <w:rPr>
          <w:rFonts w:hint="eastAsia"/>
          <w:b/>
        </w:rPr>
        <w:t>第二种情况：</w:t>
      </w:r>
    </w:p>
    <w:p w14:paraId="2E607A57" w14:textId="77777777" w:rsidR="00AD0E70" w:rsidRDefault="00AD0E70" w:rsidP="001B4810">
      <w:pPr>
        <w:spacing w:before="120" w:after="120"/>
        <w:ind w:left="840" w:firstLine="420"/>
      </w:pPr>
      <w:r>
        <w:rPr>
          <w:rFonts w:hint="eastAsia"/>
        </w:rPr>
        <w:t>对客户服务员认为有问题的表具，供气管理单位要及时安排检表任务，整个检表流程与上面相同。</w:t>
      </w:r>
    </w:p>
    <w:p w14:paraId="4642215D" w14:textId="77777777" w:rsidR="00AD0E70" w:rsidRPr="00CF08D2" w:rsidRDefault="00AD0E70" w:rsidP="001B4810">
      <w:pPr>
        <w:spacing w:before="120" w:after="120"/>
        <w:ind w:left="269" w:firstLineChars="270" w:firstLine="569"/>
        <w:rPr>
          <w:b/>
        </w:rPr>
      </w:pPr>
      <w:r w:rsidRPr="00CF08D2">
        <w:rPr>
          <w:rFonts w:hint="eastAsia"/>
          <w:b/>
        </w:rPr>
        <w:t>第三种情况：</w:t>
      </w:r>
    </w:p>
    <w:p w14:paraId="7206CABE" w14:textId="77777777" w:rsidR="00AD0E70" w:rsidRDefault="00AD0E70" w:rsidP="001B4810">
      <w:pPr>
        <w:spacing w:before="120" w:after="120"/>
        <w:ind w:left="838" w:firstLine="420"/>
      </w:pPr>
      <w:r>
        <w:rPr>
          <w:rFonts w:hint="eastAsia"/>
        </w:rPr>
        <w:t>燃气表运行情况统计分析工作由计量中心负责。表具管理中心应对计算机中检查到的全部应检定燃气表下达《检表任务书》给相应供气管理单位。再由后台操作员打印《检表派工单》交验表员。整个检表流程与上面基本相同，主要的区别是，计量中心安排的检表任务一般为批量检表。</w:t>
      </w:r>
    </w:p>
    <w:p w14:paraId="099CD2B0" w14:textId="77777777" w:rsidR="00AD0E70" w:rsidRDefault="00AD0E70" w:rsidP="001B4810">
      <w:pPr>
        <w:spacing w:before="120" w:after="120"/>
        <w:ind w:left="691" w:firstLineChars="270" w:firstLine="567"/>
      </w:pPr>
      <w:r>
        <w:rPr>
          <w:rFonts w:hint="eastAsia"/>
        </w:rPr>
        <w:t>用户如存在下列情况时计量中心需安排检表员检表：</w:t>
      </w:r>
    </w:p>
    <w:p w14:paraId="604B608F" w14:textId="77777777" w:rsidR="00AD0E70" w:rsidRPr="001D00DB" w:rsidRDefault="001D00DB" w:rsidP="001B4810">
      <w:pPr>
        <w:spacing w:before="120" w:after="120"/>
        <w:ind w:left="839" w:firstLine="420"/>
      </w:pPr>
      <w:r>
        <w:rPr>
          <w:rFonts w:hint="eastAsia"/>
        </w:rPr>
        <w:t>①</w:t>
      </w:r>
      <w:r>
        <w:rPr>
          <w:rFonts w:hint="eastAsia"/>
        </w:rPr>
        <w:t xml:space="preserve"> </w:t>
      </w:r>
      <w:r w:rsidR="00AD0E70" w:rsidRPr="001D00DB">
        <w:rPr>
          <w:rFonts w:hint="eastAsia"/>
        </w:rPr>
        <w:t>用户的用气量较低，日均用气量不足</w:t>
      </w:r>
      <w:r w:rsidR="00AD0E70" w:rsidRPr="001D00DB">
        <w:rPr>
          <w:rFonts w:hint="eastAsia"/>
        </w:rPr>
        <w:t>0.4</w:t>
      </w:r>
      <w:r w:rsidR="00AD0E70" w:rsidRPr="001D00DB">
        <w:rPr>
          <w:rFonts w:hint="eastAsia"/>
        </w:rPr>
        <w:t>立方米，且与上次检表时间间隔超过一年的。</w:t>
      </w:r>
    </w:p>
    <w:p w14:paraId="46C437BF" w14:textId="77777777" w:rsidR="00AD0E70" w:rsidRPr="001D00DB" w:rsidRDefault="001D00DB" w:rsidP="001B4810">
      <w:pPr>
        <w:spacing w:before="120" w:after="120"/>
        <w:ind w:left="598" w:firstLineChars="315" w:firstLine="661"/>
      </w:pPr>
      <w:r>
        <w:rPr>
          <w:rFonts w:hint="eastAsia"/>
        </w:rPr>
        <w:t>②</w:t>
      </w:r>
      <w:r>
        <w:rPr>
          <w:rFonts w:hint="eastAsia"/>
        </w:rPr>
        <w:t xml:space="preserve"> </w:t>
      </w:r>
      <w:r w:rsidR="00AD0E70" w:rsidRPr="001D00DB">
        <w:rPr>
          <w:rFonts w:hint="eastAsia"/>
        </w:rPr>
        <w:t>用户连续</w:t>
      </w:r>
      <w:r w:rsidR="00AD0E70" w:rsidRPr="001D00DB">
        <w:rPr>
          <w:rFonts w:hint="eastAsia"/>
        </w:rPr>
        <w:t>3</w:t>
      </w:r>
      <w:r w:rsidR="00AD0E70" w:rsidRPr="001D00DB">
        <w:rPr>
          <w:rFonts w:hint="eastAsia"/>
        </w:rPr>
        <w:t>个抄表期用气量不足上年同期</w:t>
      </w:r>
      <w:r w:rsidR="00AD0E70" w:rsidRPr="001D00DB">
        <w:rPr>
          <w:rFonts w:hint="eastAsia"/>
        </w:rPr>
        <w:t>70%</w:t>
      </w:r>
      <w:r w:rsidR="00AD0E70" w:rsidRPr="001D00DB">
        <w:rPr>
          <w:rFonts w:hint="eastAsia"/>
        </w:rPr>
        <w:t>的。</w:t>
      </w:r>
    </w:p>
    <w:p w14:paraId="709B8681" w14:textId="77777777" w:rsidR="00AD0E70" w:rsidRDefault="00492A4F" w:rsidP="001B4810">
      <w:pPr>
        <w:pStyle w:val="50"/>
      </w:pPr>
      <w:r>
        <w:rPr>
          <w:rFonts w:hint="eastAsia"/>
        </w:rPr>
        <w:t>1.2.4</w:t>
      </w:r>
      <w:r w:rsidR="005605B8">
        <w:rPr>
          <w:rFonts w:hint="eastAsia"/>
        </w:rPr>
        <w:t>.</w:t>
      </w:r>
      <w:r>
        <w:rPr>
          <w:rFonts w:hint="eastAsia"/>
        </w:rPr>
        <w:t>2</w:t>
      </w:r>
      <w:r w:rsidR="00AD0E70">
        <w:rPr>
          <w:rFonts w:hint="eastAsia"/>
        </w:rPr>
        <w:t>检定站对非民用户燃气表检测</w:t>
      </w:r>
    </w:p>
    <w:p w14:paraId="19840730" w14:textId="77777777" w:rsidR="00AD0E70" w:rsidRDefault="00AD0E70" w:rsidP="001B4810">
      <w:pPr>
        <w:spacing w:before="120" w:after="120"/>
        <w:ind w:firstLine="420"/>
      </w:pPr>
      <w:r>
        <w:rPr>
          <w:rFonts w:hint="eastAsia"/>
        </w:rPr>
        <w:t>非居民用户燃气表可由计量中心进行检测，也可由用户委托有资质的单位进行检测。检测费按我公司收费标准及检测单位收费标准执行。</w:t>
      </w:r>
    </w:p>
    <w:p w14:paraId="79148DE2" w14:textId="77777777" w:rsidR="00AD0E70" w:rsidRDefault="00AD0E70" w:rsidP="001B4810">
      <w:pPr>
        <w:spacing w:before="120" w:after="120"/>
        <w:ind w:firstLine="420"/>
      </w:pPr>
      <w:r>
        <w:rPr>
          <w:rFonts w:hint="eastAsia"/>
        </w:rPr>
        <w:t>非居民用户携带盖有公章的申请报告到所在营业分公司营业大厅申请检表。与用户约定检表时间，留下用户的通讯方式后，工作人员向计量中心提出申请。计量中心批准后，后台操作员打印《检测摘表派工单》送施工员。</w:t>
      </w:r>
    </w:p>
    <w:p w14:paraId="249401F4" w14:textId="77777777" w:rsidR="00AD0E70" w:rsidRDefault="00AD0E70" w:rsidP="001B4810">
      <w:pPr>
        <w:spacing w:before="120" w:after="120"/>
        <w:ind w:firstLine="420"/>
      </w:pPr>
      <w:r>
        <w:rPr>
          <w:rFonts w:hint="eastAsia"/>
        </w:rPr>
        <w:t>施工员凭《检测摘表派工单》领表后到用气场所摘表，若发现燃气表损坏，应立即通知所在供气管理处技术科人员到现场鉴定是否有人为损坏可能，有则通知稽查大队到现场处理，用户要按燃气表的实际价格进行赔偿，并按公司规定加以处罚。</w:t>
      </w:r>
    </w:p>
    <w:p w14:paraId="5D1BA204" w14:textId="77777777" w:rsidR="00AD0E70" w:rsidRDefault="00AD0E70" w:rsidP="001B4810">
      <w:pPr>
        <w:spacing w:before="120" w:after="120"/>
      </w:pPr>
      <w:r>
        <w:rPr>
          <w:rFonts w:hint="eastAsia"/>
        </w:rPr>
        <w:t>如燃气表无损坏，施工员拆下旧表，换同型新表，送检定站检测。检测结果由表具中心通知营业分公司，营业分公司通知用户。</w:t>
      </w:r>
    </w:p>
    <w:p w14:paraId="08234C06" w14:textId="77777777" w:rsidR="00AD0E70" w:rsidRDefault="005605B8" w:rsidP="001B4810">
      <w:pPr>
        <w:pStyle w:val="50"/>
      </w:pPr>
      <w:r>
        <w:rPr>
          <w:rFonts w:hint="eastAsia"/>
        </w:rPr>
        <w:t>1.2.4.3</w:t>
      </w:r>
      <w:r w:rsidR="00AD0E70">
        <w:rPr>
          <w:rFonts w:hint="eastAsia"/>
        </w:rPr>
        <w:t>目测燃气表</w:t>
      </w:r>
    </w:p>
    <w:p w14:paraId="4D282A1E" w14:textId="77777777" w:rsidR="00AD0E70" w:rsidRDefault="00AD0E70" w:rsidP="00914FDC">
      <w:pPr>
        <w:spacing w:before="120" w:after="120"/>
        <w:ind w:firstLine="420"/>
      </w:pPr>
      <w:r>
        <w:rPr>
          <w:rFonts w:hint="eastAsia"/>
        </w:rPr>
        <w:t>客户服务员要对全部“零用量”户的燃气表进行目测观察，并将检查结果通知后台操作员。</w:t>
      </w:r>
    </w:p>
    <w:p w14:paraId="18E4939F" w14:textId="77777777" w:rsidR="00AD0E70" w:rsidRDefault="00AD0E70" w:rsidP="00914FDC">
      <w:pPr>
        <w:spacing w:before="120" w:after="120"/>
        <w:ind w:firstLine="420"/>
      </w:pPr>
      <w:r>
        <w:rPr>
          <w:rFonts w:hint="eastAsia"/>
        </w:rPr>
        <w:t>检定结果为三种：</w:t>
      </w:r>
      <w:r>
        <w:rPr>
          <w:rFonts w:hint="eastAsia"/>
        </w:rPr>
        <w:t>1</w:t>
      </w:r>
      <w:r>
        <w:rPr>
          <w:rFonts w:hint="eastAsia"/>
        </w:rPr>
        <w:t>．正常</w:t>
      </w:r>
      <w:r w:rsidR="003C0611">
        <w:rPr>
          <w:rFonts w:hint="eastAsia"/>
        </w:rPr>
        <w:t>；</w:t>
      </w:r>
      <w:r>
        <w:rPr>
          <w:rFonts w:hint="eastAsia"/>
        </w:rPr>
        <w:t>2</w:t>
      </w:r>
      <w:r>
        <w:t>.</w:t>
      </w:r>
      <w:r>
        <w:rPr>
          <w:rFonts w:hint="eastAsia"/>
        </w:rPr>
        <w:t>怀疑超差</w:t>
      </w:r>
      <w:r w:rsidR="003C0611">
        <w:rPr>
          <w:rFonts w:hint="eastAsia"/>
        </w:rPr>
        <w:t>；</w:t>
      </w:r>
      <w:r>
        <w:rPr>
          <w:rFonts w:hint="eastAsia"/>
        </w:rPr>
        <w:t>3</w:t>
      </w:r>
      <w:r>
        <w:t>.</w:t>
      </w:r>
      <w:r>
        <w:rPr>
          <w:rFonts w:hint="eastAsia"/>
        </w:rPr>
        <w:t>死表</w:t>
      </w:r>
      <w:r w:rsidR="003C0611">
        <w:rPr>
          <w:rFonts w:hint="eastAsia"/>
        </w:rPr>
        <w:t>。</w:t>
      </w:r>
    </w:p>
    <w:p w14:paraId="1400029F" w14:textId="77777777" w:rsidR="00AD0E70" w:rsidRDefault="00AD0E70" w:rsidP="003C0611">
      <w:pPr>
        <w:spacing w:before="120" w:after="120"/>
        <w:ind w:firstLine="420"/>
      </w:pPr>
      <w:r>
        <w:rPr>
          <w:rFonts w:hint="eastAsia"/>
        </w:rPr>
        <w:t>对第二种</w:t>
      </w:r>
      <w:r w:rsidR="005E687C">
        <w:rPr>
          <w:rFonts w:hint="eastAsia"/>
        </w:rPr>
        <w:t>怀疑超差</w:t>
      </w:r>
      <w:r>
        <w:rPr>
          <w:rFonts w:hint="eastAsia"/>
        </w:rPr>
        <w:t>情况按“使用标准表对民用燃气表检测”处理。</w:t>
      </w:r>
    </w:p>
    <w:p w14:paraId="5F7148A7" w14:textId="77777777" w:rsidR="00C434F7" w:rsidRPr="00C434F7" w:rsidRDefault="00AD0E70" w:rsidP="003C0611">
      <w:pPr>
        <w:ind w:firstLine="420"/>
        <w:rPr>
          <w:lang w:val="x-none" w:eastAsia="x-none"/>
        </w:rPr>
      </w:pPr>
      <w:r>
        <w:rPr>
          <w:rFonts w:hint="eastAsia"/>
        </w:rPr>
        <w:lastRenderedPageBreak/>
        <w:t>对第三种</w:t>
      </w:r>
      <w:r w:rsidR="005E687C">
        <w:rPr>
          <w:rFonts w:hint="eastAsia"/>
        </w:rPr>
        <w:t>死表</w:t>
      </w:r>
      <w:r>
        <w:rPr>
          <w:rFonts w:hint="eastAsia"/>
        </w:rPr>
        <w:t>情况，后台操作员安排换表。</w:t>
      </w:r>
    </w:p>
    <w:p w14:paraId="17FD2608" w14:textId="77777777" w:rsidR="00242D77" w:rsidRDefault="00CD7977" w:rsidP="001B4810">
      <w:pPr>
        <w:pStyle w:val="30"/>
        <w:spacing w:before="156" w:after="156"/>
      </w:pPr>
      <w:r>
        <w:rPr>
          <w:rFonts w:hint="eastAsia"/>
          <w:lang w:eastAsia="zh-CN"/>
        </w:rPr>
        <w:t>1.2.5</w:t>
      </w:r>
      <w:r w:rsidR="009F2204">
        <w:rPr>
          <w:rFonts w:hint="eastAsia"/>
        </w:rPr>
        <w:t>表具更换管理</w:t>
      </w:r>
    </w:p>
    <w:p w14:paraId="65A8C1F1" w14:textId="77777777" w:rsidR="00DE1A36" w:rsidRDefault="009F5445" w:rsidP="00194E1F">
      <w:pPr>
        <w:spacing w:before="120" w:after="120"/>
        <w:ind w:firstLine="420"/>
      </w:pPr>
      <w:r>
        <w:rPr>
          <w:rFonts w:hint="eastAsia"/>
          <w:lang w:val="x-none"/>
        </w:rPr>
        <w:t>表具</w:t>
      </w:r>
      <w:r w:rsidR="00B0490E">
        <w:rPr>
          <w:rFonts w:hint="eastAsia"/>
          <w:lang w:val="x-none"/>
        </w:rPr>
        <w:t>的</w:t>
      </w:r>
      <w:r>
        <w:rPr>
          <w:rFonts w:hint="eastAsia"/>
          <w:lang w:val="x-none"/>
        </w:rPr>
        <w:t>更换由</w:t>
      </w:r>
      <w:r w:rsidR="00DE1A36">
        <w:rPr>
          <w:rFonts w:hint="eastAsia"/>
        </w:rPr>
        <w:t>计量中心负责监督、检查在线故障表（快表、慢表、死表、泄漏表、隐患表）的更换管理工作。</w:t>
      </w:r>
    </w:p>
    <w:p w14:paraId="16252DDE" w14:textId="77777777" w:rsidR="00DE1A36" w:rsidRDefault="00DE1A36" w:rsidP="00194E1F">
      <w:pPr>
        <w:spacing w:before="120" w:after="120"/>
        <w:ind w:firstLine="420"/>
      </w:pPr>
      <w:r>
        <w:rPr>
          <w:rFonts w:hint="eastAsia"/>
        </w:rPr>
        <w:t>民用表的更换主要是整楼改造换表、超期服役换表、在线故障表的更换。</w:t>
      </w:r>
      <w:r w:rsidR="007B0DEA">
        <w:rPr>
          <w:rFonts w:hint="eastAsia"/>
        </w:rPr>
        <w:t>具体情况如下：</w:t>
      </w:r>
    </w:p>
    <w:p w14:paraId="2B5D6608" w14:textId="77777777" w:rsidR="00DE1A36" w:rsidRDefault="00DE1A36" w:rsidP="00152A04">
      <w:pPr>
        <w:spacing w:before="120" w:after="120"/>
        <w:ind w:firstLine="420"/>
      </w:pPr>
      <w:r>
        <w:rPr>
          <w:rFonts w:hint="eastAsia"/>
        </w:rPr>
        <w:t>1</w:t>
      </w:r>
      <w:r>
        <w:rPr>
          <w:rFonts w:hint="eastAsia"/>
        </w:rPr>
        <w:t>、整楼改造换表任务由公司运行部下发，改造前由分公司营业室提供楼栋用户明细，其中包括正常用气户、未开栓户、暂停户、拆除户。改造现场若发现未开栓户、暂停户私开用气，则停止改造，通知营业室处理后再进行相关业务。</w:t>
      </w:r>
    </w:p>
    <w:p w14:paraId="39200637" w14:textId="77777777" w:rsidR="00DE1A36" w:rsidRDefault="00DE1A36" w:rsidP="002179D7">
      <w:pPr>
        <w:spacing w:before="120" w:after="120"/>
        <w:ind w:firstLine="420"/>
      </w:pPr>
      <w:r>
        <w:rPr>
          <w:rFonts w:hint="eastAsia"/>
        </w:rPr>
        <w:t>2</w:t>
      </w:r>
      <w:r>
        <w:rPr>
          <w:rFonts w:hint="eastAsia"/>
        </w:rPr>
        <w:t>、超期服役表具每年由计量中心下发换表计划，分公司按计划安排换表居民楼。</w:t>
      </w:r>
    </w:p>
    <w:p w14:paraId="1C9B467F" w14:textId="77777777" w:rsidR="00DE1A36" w:rsidRDefault="00DE1A36" w:rsidP="002179D7">
      <w:pPr>
        <w:spacing w:before="120" w:after="120"/>
        <w:ind w:firstLine="420"/>
      </w:pPr>
      <w:r>
        <w:rPr>
          <w:rFonts w:hint="eastAsia"/>
        </w:rPr>
        <w:t>3</w:t>
      </w:r>
      <w:r>
        <w:rPr>
          <w:rFonts w:hint="eastAsia"/>
        </w:rPr>
        <w:t>、在线故障表的信息来源有三种情况：</w:t>
      </w:r>
    </w:p>
    <w:p w14:paraId="0BEC39CD" w14:textId="77777777" w:rsidR="00DE1A36" w:rsidRDefault="00DE1A36" w:rsidP="002179D7">
      <w:pPr>
        <w:spacing w:before="120" w:after="120"/>
        <w:ind w:left="147" w:firstLine="420"/>
      </w:pPr>
      <w:r>
        <w:rPr>
          <w:rFonts w:hint="eastAsia"/>
        </w:rPr>
        <w:t>（</w:t>
      </w:r>
      <w:r>
        <w:rPr>
          <w:rFonts w:hint="eastAsia"/>
        </w:rPr>
        <w:t>1</w:t>
      </w:r>
      <w:r>
        <w:rPr>
          <w:rFonts w:hint="eastAsia"/>
        </w:rPr>
        <w:t>）分公司按计量中心检表计划执行在线检定过程中发现的故障表。</w:t>
      </w:r>
    </w:p>
    <w:p w14:paraId="007221C7" w14:textId="77777777" w:rsidR="00DE1A36" w:rsidRDefault="00DE1A36" w:rsidP="00D17EEA">
      <w:pPr>
        <w:spacing w:before="120" w:after="120"/>
        <w:ind w:left="147" w:firstLine="420"/>
      </w:pPr>
      <w:r>
        <w:rPr>
          <w:rFonts w:hint="eastAsia"/>
        </w:rPr>
        <w:t>（</w:t>
      </w:r>
      <w:r>
        <w:rPr>
          <w:rFonts w:hint="eastAsia"/>
        </w:rPr>
        <w:t>2</w:t>
      </w:r>
      <w:r>
        <w:rPr>
          <w:rFonts w:hint="eastAsia"/>
        </w:rPr>
        <w:t>）分公司根据客户服务员所反映的情况，对燃气表进行复检（仅限于怀疑是慢表或快表的进行复检）。</w:t>
      </w:r>
    </w:p>
    <w:p w14:paraId="35867A87" w14:textId="77777777" w:rsidR="00DE1A36" w:rsidRDefault="00DE1A36" w:rsidP="00D17EEA">
      <w:pPr>
        <w:spacing w:before="120" w:after="120"/>
        <w:ind w:left="147" w:firstLine="420"/>
      </w:pPr>
      <w:r>
        <w:rPr>
          <w:rFonts w:hint="eastAsia"/>
        </w:rPr>
        <w:t>（</w:t>
      </w:r>
      <w:r>
        <w:rPr>
          <w:rFonts w:hint="eastAsia"/>
        </w:rPr>
        <w:t>3</w:t>
      </w:r>
      <w:r>
        <w:rPr>
          <w:rFonts w:hint="eastAsia"/>
        </w:rPr>
        <w:t>）用户提出检表申请，经检定确实超差，或用户提出所用表存在安全隐患，经勘察情况属实。</w:t>
      </w:r>
    </w:p>
    <w:p w14:paraId="03175F78" w14:textId="77777777" w:rsidR="00DE1A36" w:rsidRDefault="00DE1A36" w:rsidP="00D17EEA">
      <w:pPr>
        <w:spacing w:before="120" w:after="120"/>
        <w:ind w:firstLine="420"/>
      </w:pPr>
      <w:r>
        <w:rPr>
          <w:rFonts w:hint="eastAsia"/>
        </w:rPr>
        <w:t>4</w:t>
      </w:r>
      <w:r>
        <w:rPr>
          <w:rFonts w:hint="eastAsia"/>
        </w:rPr>
        <w:t>、换表时需要填写换表工单，用户要签字确认。换表工单要经高拍仪拍照保存至数据库中。换表工单由分公司录入营业系统。</w:t>
      </w:r>
    </w:p>
    <w:p w14:paraId="32B6360B" w14:textId="77777777" w:rsidR="00730991" w:rsidRDefault="00DE1A36" w:rsidP="00DE1A36">
      <w:pPr>
        <w:rPr>
          <w:lang w:val="x-none" w:eastAsia="x-none"/>
        </w:rPr>
      </w:pPr>
      <w:r>
        <w:rPr>
          <w:rFonts w:hint="eastAsia"/>
        </w:rPr>
        <w:t>非居民表具更换主要是经检测表具故障或表具下线检测期间需要更换。</w:t>
      </w:r>
    </w:p>
    <w:p w14:paraId="1344075D" w14:textId="77777777" w:rsidR="008739BF" w:rsidRPr="00730991" w:rsidRDefault="008739BF" w:rsidP="00730991">
      <w:pPr>
        <w:rPr>
          <w:lang w:val="x-none" w:eastAsia="x-none"/>
        </w:rPr>
      </w:pPr>
    </w:p>
    <w:p w14:paraId="33DB2A37" w14:textId="77777777" w:rsidR="00242D77" w:rsidRDefault="00622CE7" w:rsidP="001B4810">
      <w:pPr>
        <w:pStyle w:val="30"/>
        <w:spacing w:before="156" w:after="156"/>
      </w:pPr>
      <w:r>
        <w:rPr>
          <w:rFonts w:hint="eastAsia"/>
          <w:lang w:eastAsia="zh-CN"/>
        </w:rPr>
        <w:t>1.2.6</w:t>
      </w:r>
      <w:commentRangeStart w:id="3"/>
      <w:r w:rsidR="009F2204">
        <w:rPr>
          <w:rFonts w:hint="eastAsia"/>
        </w:rPr>
        <w:t>表具的安装和拆除</w:t>
      </w:r>
      <w:commentRangeEnd w:id="3"/>
      <w:r w:rsidR="005C4E63">
        <w:rPr>
          <w:rStyle w:val="a6"/>
          <w:rFonts w:asciiTheme="minorHAnsi" w:eastAsiaTheme="minorEastAsia" w:hAnsiTheme="minorHAnsi" w:cstheme="minorBidi"/>
          <w:b w:val="0"/>
          <w:bCs w:val="0"/>
          <w:kern w:val="2"/>
          <w:lang w:val="en-US" w:eastAsia="zh-CN"/>
        </w:rPr>
        <w:commentReference w:id="3"/>
      </w:r>
    </w:p>
    <w:p w14:paraId="2FA46AC1" w14:textId="2DAA7521" w:rsidR="00CA31E7" w:rsidRDefault="00CA31E7" w:rsidP="001B4810">
      <w:pPr>
        <w:pStyle w:val="50"/>
      </w:pPr>
      <w:r>
        <w:rPr>
          <w:rFonts w:hint="eastAsia"/>
        </w:rPr>
        <w:t>1.2.6.1</w:t>
      </w:r>
      <w:r>
        <w:t xml:space="preserve"> </w:t>
      </w:r>
      <w:r>
        <w:rPr>
          <w:rFonts w:hint="eastAsia"/>
        </w:rPr>
        <w:t>安装</w:t>
      </w:r>
    </w:p>
    <w:p w14:paraId="0FFF9517" w14:textId="4481B67F" w:rsidR="00CA31E7" w:rsidRDefault="00CA31E7" w:rsidP="001B4810">
      <w:pPr>
        <w:spacing w:before="120" w:after="120"/>
        <w:ind w:firstLine="420"/>
      </w:pPr>
      <w:r>
        <w:rPr>
          <w:rFonts w:hint="eastAsia"/>
        </w:rPr>
        <w:t>用户电话或携带户口本、身份证、产权证明到所在营业分公司营业大厅提出管道燃气安装申请。</w:t>
      </w:r>
    </w:p>
    <w:p w14:paraId="5B075C69" w14:textId="060186EA" w:rsidR="00CA31E7" w:rsidRDefault="00CA31E7" w:rsidP="001B4810">
      <w:pPr>
        <w:spacing w:before="120" w:after="120"/>
        <w:ind w:firstLine="420"/>
      </w:pPr>
      <w:r>
        <w:rPr>
          <w:rFonts w:hint="eastAsia"/>
        </w:rPr>
        <w:t>电话咨询的告知用户携带相关证件到公司市场开发部办理燃气管道手续，现场申请的也是如此告知。</w:t>
      </w:r>
    </w:p>
    <w:p w14:paraId="7F5C38E5" w14:textId="4519A46C" w:rsidR="00CA31E7" w:rsidRDefault="00CA31E7" w:rsidP="001B4810">
      <w:pPr>
        <w:spacing w:before="120" w:after="120"/>
        <w:ind w:firstLine="420"/>
      </w:pPr>
      <w:r>
        <w:rPr>
          <w:rFonts w:hint="eastAsia"/>
        </w:rPr>
        <w:t>市场部为用户办理完零散用户燃气管道安装手续后，开栓令送至营业部，营业部系统管理员按建立用户档案流程执行。营业分公司现场开栓</w:t>
      </w:r>
      <w:r w:rsidR="00792DF7">
        <w:rPr>
          <w:rFonts w:hint="eastAsia"/>
        </w:rPr>
        <w:t>。</w:t>
      </w:r>
    </w:p>
    <w:p w14:paraId="21C14982" w14:textId="5BDCB82B" w:rsidR="00A12C27" w:rsidRDefault="00A12C27" w:rsidP="001B4810">
      <w:pPr>
        <w:pStyle w:val="50"/>
      </w:pPr>
      <w:r>
        <w:rPr>
          <w:rFonts w:hint="eastAsia"/>
        </w:rPr>
        <w:t>1.2.6.</w:t>
      </w:r>
      <w:r w:rsidR="005C190C">
        <w:t>2</w:t>
      </w:r>
      <w:r>
        <w:t xml:space="preserve"> </w:t>
      </w:r>
      <w:r>
        <w:rPr>
          <w:rFonts w:hint="eastAsia"/>
        </w:rPr>
        <w:t>拆除</w:t>
      </w:r>
    </w:p>
    <w:p w14:paraId="7E7F3276" w14:textId="25366B46" w:rsidR="00E05209" w:rsidRDefault="00E05209" w:rsidP="001B4810">
      <w:pPr>
        <w:spacing w:before="120" w:after="120"/>
        <w:ind w:firstLine="420"/>
      </w:pPr>
      <w:r>
        <w:rPr>
          <w:rFonts w:hint="eastAsia"/>
        </w:rPr>
        <w:t>供气设施拆除是指用户或产权单位不再使用燃气，提出拆除其供气设施的业务申请。供气设施拆除后，系统用户档案注明拆除，供用气合同作废。此业务分为居民和非居民。</w:t>
      </w:r>
    </w:p>
    <w:p w14:paraId="70BFDCE3" w14:textId="33BE2230" w:rsidR="00E05209" w:rsidRDefault="00E05209" w:rsidP="001B4810">
      <w:pPr>
        <w:spacing w:before="120" w:after="120"/>
        <w:ind w:firstLine="420"/>
      </w:pPr>
      <w:r>
        <w:t>居民供气设施拆除业务包括两类：一类是整楼拆除，另一类是零散用户拆除。</w:t>
      </w:r>
    </w:p>
    <w:p w14:paraId="0B89F2C5" w14:textId="2F43DF8B" w:rsidR="00E05209" w:rsidRDefault="00A5638A" w:rsidP="001B4810">
      <w:pPr>
        <w:pStyle w:val="60"/>
      </w:pPr>
      <w:r>
        <w:rPr>
          <w:rFonts w:hint="eastAsia"/>
        </w:rPr>
        <w:lastRenderedPageBreak/>
        <w:t>1.2.6.</w:t>
      </w:r>
      <w:r w:rsidR="005C190C">
        <w:t>2</w:t>
      </w:r>
      <w:r>
        <w:rPr>
          <w:rFonts w:hint="eastAsia"/>
        </w:rPr>
        <w:t>.1</w:t>
      </w:r>
      <w:r w:rsidR="00E05209">
        <w:rPr>
          <w:rFonts w:hint="eastAsia"/>
        </w:rPr>
        <w:t>整楼拆除</w:t>
      </w:r>
    </w:p>
    <w:p w14:paraId="46331E3F" w14:textId="77777777" w:rsidR="00E05209" w:rsidRDefault="00E05209" w:rsidP="001B4810">
      <w:pPr>
        <w:spacing w:before="120" w:after="120"/>
        <w:ind w:left="420" w:firstLine="420"/>
      </w:pPr>
      <w:r>
        <w:rPr>
          <w:rFonts w:hint="eastAsia"/>
        </w:rPr>
        <w:t>整楼拆除是指因旧楼拆迁等需要拆除其内部供气设施的业务。</w:t>
      </w:r>
    </w:p>
    <w:p w14:paraId="5932E923" w14:textId="19A11B76" w:rsidR="001B5AB1" w:rsidRDefault="001B5AB1" w:rsidP="001B4810">
      <w:pPr>
        <w:spacing w:before="120" w:after="120"/>
        <w:ind w:firstLineChars="270" w:firstLine="567"/>
      </w:pPr>
      <w:r>
        <w:tab/>
      </w:r>
      <w:r>
        <w:rPr>
          <w:rFonts w:hint="eastAsia"/>
        </w:rPr>
        <w:t>业务流程：</w:t>
      </w:r>
    </w:p>
    <w:p w14:paraId="321C36F2" w14:textId="3965AE47" w:rsidR="00E05209" w:rsidRDefault="00432AA1" w:rsidP="001B4810">
      <w:pPr>
        <w:spacing w:before="120" w:after="120"/>
        <w:ind w:left="840" w:firstLineChars="130" w:firstLine="273"/>
      </w:pPr>
      <w:r>
        <w:rPr>
          <w:rFonts w:hint="eastAsia"/>
        </w:rPr>
        <w:t>1</w:t>
      </w:r>
      <w:r>
        <w:rPr>
          <w:rFonts w:hint="eastAsia"/>
        </w:rPr>
        <w:t>、</w:t>
      </w:r>
      <w:r w:rsidR="00E05209">
        <w:rPr>
          <w:rFonts w:hint="eastAsia"/>
        </w:rPr>
        <w:t>营业厅营业员</w:t>
      </w:r>
      <w:r w:rsidR="00E05209">
        <w:t>接到整栋楼拆除通知</w:t>
      </w:r>
      <w:r w:rsidR="00E05209">
        <w:rPr>
          <w:rFonts w:hint="eastAsia"/>
        </w:rPr>
        <w:t>（批文申请</w:t>
      </w:r>
      <w:r w:rsidR="00E05209">
        <w:t>等材料）</w:t>
      </w:r>
      <w:r w:rsidR="00E05209">
        <w:rPr>
          <w:rFonts w:hint="eastAsia"/>
        </w:rPr>
        <w:t>，受理、</w:t>
      </w:r>
      <w:r w:rsidR="00E05209">
        <w:t>提出拆除申请，扫描上传所有材料</w:t>
      </w:r>
      <w:r w:rsidR="00E05209">
        <w:rPr>
          <w:rFonts w:hint="eastAsia"/>
        </w:rPr>
        <w:t>，提交到</w:t>
      </w:r>
      <w:r w:rsidR="00E05209">
        <w:t>营业室</w:t>
      </w:r>
      <w:r w:rsidR="00E05209">
        <w:rPr>
          <w:rFonts w:hint="eastAsia"/>
        </w:rPr>
        <w:t>副</w:t>
      </w:r>
      <w:r w:rsidR="00E05209">
        <w:t>主任</w:t>
      </w:r>
      <w:r w:rsidR="00E05209">
        <w:rPr>
          <w:rFonts w:hint="eastAsia"/>
        </w:rPr>
        <w:t>、营业分公司</w:t>
      </w:r>
      <w:r w:rsidR="00E05209">
        <w:t>主管副经理、营业部收费管理员、营业部部长逐级</w:t>
      </w:r>
      <w:r w:rsidR="00E05209">
        <w:rPr>
          <w:rFonts w:hint="eastAsia"/>
        </w:rPr>
        <w:t>审核、</w:t>
      </w:r>
      <w:r w:rsidR="00E05209">
        <w:t>审批</w:t>
      </w:r>
      <w:r w:rsidR="00E05209">
        <w:rPr>
          <w:rFonts w:hint="eastAsia"/>
        </w:rPr>
        <w:t>。</w:t>
      </w:r>
    </w:p>
    <w:p w14:paraId="7F74B681" w14:textId="77777777" w:rsidR="00E05209" w:rsidRDefault="00E05209" w:rsidP="001B4810">
      <w:pPr>
        <w:spacing w:before="120" w:after="120"/>
        <w:ind w:left="546" w:firstLineChars="270" w:firstLine="567"/>
      </w:pPr>
      <w:r>
        <w:t>2</w:t>
      </w:r>
      <w:r>
        <w:rPr>
          <w:rFonts w:hint="eastAsia"/>
        </w:rPr>
        <w:t>、营业室</w:t>
      </w:r>
      <w:r>
        <w:t>副主任做</w:t>
      </w:r>
      <w:r>
        <w:rPr>
          <w:rFonts w:hint="eastAsia"/>
        </w:rPr>
        <w:t>整栋楼</w:t>
      </w:r>
      <w:r>
        <w:t>派工处理</w:t>
      </w:r>
      <w:r>
        <w:rPr>
          <w:rFonts w:hint="eastAsia"/>
        </w:rPr>
        <w:t>。</w:t>
      </w:r>
    </w:p>
    <w:p w14:paraId="3B8A75D7" w14:textId="77777777" w:rsidR="00E05209" w:rsidRDefault="00E05209" w:rsidP="001B4810">
      <w:pPr>
        <w:spacing w:before="120" w:after="120"/>
        <w:ind w:left="546" w:firstLineChars="270" w:firstLine="567"/>
      </w:pPr>
      <w:r>
        <w:rPr>
          <w:rFonts w:hint="eastAsia"/>
        </w:rPr>
        <w:t>3</w:t>
      </w:r>
      <w:r>
        <w:rPr>
          <w:rFonts w:hint="eastAsia"/>
        </w:rPr>
        <w:t>、现场</w:t>
      </w:r>
      <w:r>
        <w:t>拆除人员</w:t>
      </w:r>
      <w:r>
        <w:rPr>
          <w:rFonts w:hint="eastAsia"/>
        </w:rPr>
        <w:t>做</w:t>
      </w:r>
      <w:r>
        <w:t>APP</w:t>
      </w:r>
      <w:r>
        <w:rPr>
          <w:rFonts w:hint="eastAsia"/>
        </w:rPr>
        <w:t>抄</w:t>
      </w:r>
      <w:r>
        <w:t>表</w:t>
      </w:r>
      <w:r>
        <w:rPr>
          <w:rFonts w:hint="eastAsia"/>
        </w:rPr>
        <w:t>、</w:t>
      </w:r>
      <w:r>
        <w:t>拍照</w:t>
      </w:r>
      <w:r>
        <w:rPr>
          <w:rFonts w:hint="eastAsia"/>
        </w:rPr>
        <w:t>或现场</w:t>
      </w:r>
      <w:r>
        <w:t>收费。</w:t>
      </w:r>
    </w:p>
    <w:p w14:paraId="49D78010" w14:textId="77777777" w:rsidR="00E05209" w:rsidRDefault="00E05209" w:rsidP="001B4810">
      <w:pPr>
        <w:spacing w:before="120" w:after="120"/>
        <w:ind w:left="546" w:firstLineChars="270" w:firstLine="567"/>
      </w:pPr>
      <w:r>
        <w:t>4</w:t>
      </w:r>
      <w:r>
        <w:rPr>
          <w:rFonts w:hint="eastAsia"/>
        </w:rPr>
        <w:t>、</w:t>
      </w:r>
      <w:r>
        <w:t>核算员</w:t>
      </w:r>
      <w:r>
        <w:rPr>
          <w:rFonts w:hint="eastAsia"/>
        </w:rPr>
        <w:t>复</w:t>
      </w:r>
      <w:r>
        <w:t>核</w:t>
      </w:r>
      <w:r>
        <w:rPr>
          <w:rFonts w:hint="eastAsia"/>
        </w:rPr>
        <w:t>气</w:t>
      </w:r>
      <w:r>
        <w:t>费收缴情况</w:t>
      </w:r>
      <w:r>
        <w:rPr>
          <w:rFonts w:hint="eastAsia"/>
        </w:rPr>
        <w:t>，</w:t>
      </w:r>
      <w:r>
        <w:rPr>
          <w:rFonts w:hint="eastAsia"/>
        </w:rPr>
        <w:t>APP</w:t>
      </w:r>
      <w:r>
        <w:rPr>
          <w:rFonts w:hint="eastAsia"/>
        </w:rPr>
        <w:t>抄表</w:t>
      </w:r>
      <w:r>
        <w:t>数与最后一次抄表数据进行比对</w:t>
      </w:r>
      <w:r>
        <w:rPr>
          <w:rFonts w:hint="eastAsia"/>
        </w:rPr>
        <w:t>，</w:t>
      </w:r>
      <w:r>
        <w:t>表数不为</w:t>
      </w:r>
      <w:r>
        <w:rPr>
          <w:rFonts w:hint="eastAsia"/>
        </w:rPr>
        <w:t>0</w:t>
      </w:r>
      <w:r>
        <w:rPr>
          <w:rFonts w:hint="eastAsia"/>
        </w:rPr>
        <w:t>，则列出</w:t>
      </w:r>
      <w:r>
        <w:t>明细</w:t>
      </w:r>
      <w:r>
        <w:rPr>
          <w:rFonts w:hint="eastAsia"/>
        </w:rPr>
        <w:t>。针对</w:t>
      </w:r>
      <w:r>
        <w:rPr>
          <w:rFonts w:hint="eastAsia"/>
        </w:rPr>
        <w:t>IC</w:t>
      </w:r>
      <w:r>
        <w:rPr>
          <w:rFonts w:hint="eastAsia"/>
        </w:rPr>
        <w:t>卡</w:t>
      </w:r>
      <w:r>
        <w:t>用户需要做</w:t>
      </w:r>
      <w:r>
        <w:rPr>
          <w:rFonts w:hint="eastAsia"/>
        </w:rPr>
        <w:t>余量</w:t>
      </w:r>
      <w:r>
        <w:t>计费更正申请。</w:t>
      </w:r>
    </w:p>
    <w:p w14:paraId="6B58C02C" w14:textId="77777777" w:rsidR="00E05209" w:rsidRDefault="00E05209" w:rsidP="001B4810">
      <w:pPr>
        <w:spacing w:before="120" w:after="120"/>
        <w:ind w:left="546" w:firstLineChars="270" w:firstLine="567"/>
      </w:pPr>
      <w:r>
        <w:t>5</w:t>
      </w:r>
      <w:r>
        <w:t>、</w:t>
      </w:r>
      <w:r>
        <w:rPr>
          <w:rFonts w:hint="eastAsia"/>
        </w:rPr>
        <w:t>营业厅</w:t>
      </w:r>
      <w:r>
        <w:t>营业员对不欠费</w:t>
      </w:r>
      <w:r>
        <w:rPr>
          <w:rFonts w:hint="eastAsia"/>
        </w:rPr>
        <w:t>用户</w:t>
      </w:r>
      <w:r>
        <w:t>做系统</w:t>
      </w:r>
      <w:r>
        <w:rPr>
          <w:rFonts w:hint="eastAsia"/>
        </w:rPr>
        <w:t>批量</w:t>
      </w:r>
      <w:r>
        <w:t>拆除处理</w:t>
      </w:r>
      <w:r>
        <w:rPr>
          <w:rFonts w:hint="eastAsia"/>
        </w:rPr>
        <w:t>，针对</w:t>
      </w:r>
      <w:r>
        <w:rPr>
          <w:rFonts w:hint="eastAsia"/>
        </w:rPr>
        <w:t>IC</w:t>
      </w:r>
      <w:r>
        <w:rPr>
          <w:rFonts w:hint="eastAsia"/>
        </w:rPr>
        <w:t>卡</w:t>
      </w:r>
      <w:r>
        <w:t>用户做余量</w:t>
      </w:r>
      <w:r>
        <w:rPr>
          <w:rFonts w:hint="eastAsia"/>
        </w:rPr>
        <w:t>的</w:t>
      </w:r>
      <w:r>
        <w:t>计费更正申请后</w:t>
      </w:r>
      <w:r>
        <w:rPr>
          <w:rFonts w:hint="eastAsia"/>
        </w:rPr>
        <w:t>的</w:t>
      </w:r>
      <w:r>
        <w:t>做系统拆除处理。</w:t>
      </w:r>
    </w:p>
    <w:p w14:paraId="46D15A6F" w14:textId="0C11C4B5" w:rsidR="00E05209" w:rsidRDefault="007002E9" w:rsidP="001B4810">
      <w:pPr>
        <w:pStyle w:val="60"/>
      </w:pPr>
      <w:r>
        <w:rPr>
          <w:rFonts w:hint="eastAsia"/>
        </w:rPr>
        <w:t>1.2.6.</w:t>
      </w:r>
      <w:r w:rsidR="005C190C">
        <w:t>2</w:t>
      </w:r>
      <w:r>
        <w:rPr>
          <w:rFonts w:hint="eastAsia"/>
        </w:rPr>
        <w:t>.2</w:t>
      </w:r>
      <w:r w:rsidR="00E05209">
        <w:rPr>
          <w:rFonts w:hint="eastAsia"/>
        </w:rPr>
        <w:t>零散用户拆除</w:t>
      </w:r>
    </w:p>
    <w:p w14:paraId="6887374D" w14:textId="079C3C99" w:rsidR="00E05209" w:rsidRPr="00350B3C" w:rsidRDefault="00E05209" w:rsidP="001B4810">
      <w:pPr>
        <w:spacing w:before="120" w:after="120"/>
        <w:ind w:firstLine="420"/>
      </w:pPr>
      <w:r w:rsidRPr="00350B3C">
        <w:rPr>
          <w:rFonts w:hint="eastAsia"/>
        </w:rPr>
        <w:t>普表用户</w:t>
      </w:r>
      <w:r w:rsidR="003325ED">
        <w:rPr>
          <w:rFonts w:hint="eastAsia"/>
        </w:rPr>
        <w:t>业务流程</w:t>
      </w:r>
      <w:r w:rsidRPr="00350B3C">
        <w:t>：</w:t>
      </w:r>
    </w:p>
    <w:p w14:paraId="26618327" w14:textId="77777777" w:rsidR="00E05209" w:rsidRPr="00350B3C" w:rsidRDefault="00E05209" w:rsidP="001B4810">
      <w:pPr>
        <w:spacing w:before="120" w:after="120"/>
        <w:ind w:left="273" w:firstLine="420"/>
      </w:pPr>
      <w:r w:rsidRPr="00350B3C">
        <w:t>a</w:t>
      </w:r>
      <w:r w:rsidRPr="00350B3C">
        <w:rPr>
          <w:rFonts w:hint="eastAsia"/>
        </w:rPr>
        <w:t>用户</w:t>
      </w:r>
      <w:r w:rsidRPr="00350B3C">
        <w:t>申请：</w:t>
      </w:r>
      <w:r w:rsidRPr="00350B3C">
        <w:rPr>
          <w:rFonts w:hint="eastAsia"/>
        </w:rPr>
        <w:t>用户在营业厅提出申请并提供身份凭证和表示数、联系</w:t>
      </w:r>
      <w:r w:rsidRPr="00350B3C">
        <w:t>方式</w:t>
      </w:r>
      <w:r w:rsidRPr="00350B3C">
        <w:rPr>
          <w:rFonts w:hint="eastAsia"/>
        </w:rPr>
        <w:t>。</w:t>
      </w:r>
    </w:p>
    <w:p w14:paraId="05F14484" w14:textId="77777777" w:rsidR="00E05209" w:rsidRPr="00350B3C" w:rsidRDefault="00E05209" w:rsidP="001B4810">
      <w:pPr>
        <w:spacing w:before="120" w:after="120"/>
        <w:ind w:left="273" w:firstLine="420"/>
      </w:pPr>
      <w:r w:rsidRPr="00350B3C">
        <w:t>b</w:t>
      </w:r>
      <w:r w:rsidRPr="00350B3C">
        <w:rPr>
          <w:rFonts w:hint="eastAsia"/>
        </w:rPr>
        <w:t>业务受理：营业厅营业员受理系统拆除申请，输入表示数（用户提交、不作出账依据），并查询该用户的交费信息（是否欠费），系统计算用户应缴气费（距上次抄表产生的费用</w:t>
      </w:r>
      <w:r w:rsidRPr="00350B3C">
        <w:rPr>
          <w:rFonts w:hint="eastAsia"/>
        </w:rPr>
        <w:t>+</w:t>
      </w:r>
      <w:r w:rsidRPr="00350B3C">
        <w:rPr>
          <w:rFonts w:hint="eastAsia"/>
        </w:rPr>
        <w:t>欠费），用户当场缴清气费。</w:t>
      </w:r>
    </w:p>
    <w:p w14:paraId="13DE2B29" w14:textId="77777777" w:rsidR="00E05209" w:rsidRPr="00350B3C" w:rsidRDefault="00E05209" w:rsidP="001B4810">
      <w:pPr>
        <w:spacing w:before="120" w:after="120"/>
        <w:ind w:left="273" w:firstLine="420"/>
      </w:pPr>
      <w:r w:rsidRPr="00350B3C">
        <w:t>c</w:t>
      </w:r>
      <w:r w:rsidRPr="00350B3C">
        <w:rPr>
          <w:rFonts w:hint="eastAsia"/>
        </w:rPr>
        <w:t>营业厅营业员进行系统派工处理，营业室副主任、营业分公司主管副经理审批，相关部门做实际拆除，记录表示数（作为出账依据），现场拆除工单和照片转给营业室核算员，核算员审核用户是否欠费，若欠费，则通知相关人员补收气费，将不欠费用户的工单转给营业厅营业员。</w:t>
      </w:r>
    </w:p>
    <w:p w14:paraId="4D2A8801" w14:textId="77777777" w:rsidR="00E05209" w:rsidRPr="00350B3C" w:rsidRDefault="00E05209" w:rsidP="001B4810">
      <w:pPr>
        <w:spacing w:before="120" w:after="120"/>
        <w:ind w:left="273" w:firstLine="420"/>
      </w:pPr>
      <w:r w:rsidRPr="00350B3C">
        <w:rPr>
          <w:rFonts w:hint="eastAsia"/>
        </w:rPr>
        <w:t>d</w:t>
      </w:r>
      <w:r w:rsidRPr="00350B3C">
        <w:rPr>
          <w:rFonts w:hint="eastAsia"/>
        </w:rPr>
        <w:t>营业厅营业员做系统拆除处理的申请（当前显示用户是否欠费），扫描派工单、用户申请、身份证信息（扫描文件为</w:t>
      </w:r>
      <w:r w:rsidRPr="00350B3C">
        <w:rPr>
          <w:rFonts w:hint="eastAsia"/>
        </w:rPr>
        <w:t>PDF</w:t>
      </w:r>
      <w:r w:rsidRPr="00350B3C">
        <w:rPr>
          <w:rFonts w:hint="eastAsia"/>
        </w:rPr>
        <w:t>）。</w:t>
      </w:r>
    </w:p>
    <w:p w14:paraId="163D3C2C" w14:textId="77777777" w:rsidR="008E5A1A" w:rsidRDefault="00E05209" w:rsidP="001B4810">
      <w:pPr>
        <w:spacing w:before="120" w:after="120"/>
        <w:ind w:left="273" w:firstLine="420"/>
      </w:pPr>
      <w:r w:rsidRPr="00350B3C">
        <w:t>e</w:t>
      </w:r>
      <w:r w:rsidRPr="00350B3C">
        <w:rPr>
          <w:rFonts w:hint="eastAsia"/>
        </w:rPr>
        <w:t>营业厅营业员提交到营业厅室副主任、营业分公司主管副经理、营业部收费管理员、营业部部长逐级审核、审批。</w:t>
      </w:r>
    </w:p>
    <w:p w14:paraId="523E3D31" w14:textId="463A136A" w:rsidR="00E05209" w:rsidRPr="00350B3C" w:rsidRDefault="00E05209" w:rsidP="001B4810">
      <w:pPr>
        <w:spacing w:before="120" w:after="120"/>
        <w:ind w:left="273" w:firstLine="420"/>
      </w:pPr>
      <w:r w:rsidRPr="00350B3C">
        <w:rPr>
          <w:rFonts w:hint="eastAsia"/>
        </w:rPr>
        <w:t>f</w:t>
      </w:r>
      <w:r w:rsidRPr="00350B3C">
        <w:rPr>
          <w:rFonts w:hint="eastAsia"/>
        </w:rPr>
        <w:t>营业厅营业员对用户做系统拆除处理，拆除的用户是否可交费，由营业部控制。</w:t>
      </w:r>
    </w:p>
    <w:p w14:paraId="769BEA4F" w14:textId="77777777" w:rsidR="007D5D6D" w:rsidRDefault="00E05209" w:rsidP="001B4810">
      <w:pPr>
        <w:spacing w:before="120" w:after="120"/>
        <w:ind w:firstLine="420"/>
      </w:pPr>
      <w:r w:rsidRPr="00350B3C">
        <w:rPr>
          <w:rFonts w:hint="eastAsia"/>
        </w:rPr>
        <w:t>IC</w:t>
      </w:r>
      <w:r w:rsidRPr="00350B3C">
        <w:rPr>
          <w:rFonts w:hint="eastAsia"/>
        </w:rPr>
        <w:t>卡</w:t>
      </w:r>
      <w:r w:rsidRPr="00350B3C">
        <w:t>用户</w:t>
      </w:r>
      <w:r w:rsidR="00AC0D4B">
        <w:rPr>
          <w:rFonts w:hint="eastAsia"/>
        </w:rPr>
        <w:t>业务流程</w:t>
      </w:r>
      <w:r w:rsidRPr="00350B3C">
        <w:t>：</w:t>
      </w:r>
    </w:p>
    <w:p w14:paraId="78E4A00A" w14:textId="5678CC8A" w:rsidR="00E05209" w:rsidRPr="00350B3C" w:rsidRDefault="00E05209" w:rsidP="001B4810">
      <w:pPr>
        <w:spacing w:before="120" w:after="120"/>
        <w:ind w:left="273" w:firstLine="420"/>
      </w:pPr>
      <w:r w:rsidRPr="00350B3C">
        <w:t>a</w:t>
      </w:r>
      <w:r w:rsidRPr="00350B3C">
        <w:rPr>
          <w:rFonts w:hint="eastAsia"/>
        </w:rPr>
        <w:t>用户</w:t>
      </w:r>
      <w:r w:rsidRPr="00350B3C">
        <w:t>申请：</w:t>
      </w:r>
      <w:r w:rsidRPr="00350B3C">
        <w:rPr>
          <w:rFonts w:hint="eastAsia"/>
        </w:rPr>
        <w:t>用户在营业厅提出申请并提供身份凭证、联系</w:t>
      </w:r>
      <w:r w:rsidRPr="00350B3C">
        <w:t>方式。</w:t>
      </w:r>
    </w:p>
    <w:p w14:paraId="75DCAB12" w14:textId="77777777" w:rsidR="00E05209" w:rsidRPr="00350B3C" w:rsidRDefault="00E05209" w:rsidP="001B4810">
      <w:pPr>
        <w:spacing w:before="120" w:after="120"/>
        <w:ind w:left="273" w:firstLine="420"/>
      </w:pPr>
      <w:r w:rsidRPr="00350B3C">
        <w:t>b</w:t>
      </w:r>
      <w:r w:rsidRPr="00350B3C">
        <w:rPr>
          <w:rFonts w:hint="eastAsia"/>
        </w:rPr>
        <w:t>业务受理：营业厅营业员受理系统拆除申请</w:t>
      </w:r>
      <w:r w:rsidRPr="00350B3C">
        <w:rPr>
          <w:rFonts w:hint="eastAsia"/>
        </w:rPr>
        <w:t>.</w:t>
      </w:r>
      <w:r w:rsidRPr="00350B3C">
        <w:t xml:space="preserve"> </w:t>
      </w:r>
    </w:p>
    <w:p w14:paraId="2D9BD317" w14:textId="77777777" w:rsidR="00E05209" w:rsidRPr="00350B3C" w:rsidRDefault="00E05209" w:rsidP="001B4810">
      <w:pPr>
        <w:spacing w:before="120" w:after="120"/>
        <w:ind w:left="273" w:firstLine="420"/>
      </w:pPr>
      <w:r w:rsidRPr="00350B3C">
        <w:t>c</w:t>
      </w:r>
      <w:r w:rsidRPr="00350B3C">
        <w:rPr>
          <w:rFonts w:hint="eastAsia"/>
        </w:rPr>
        <w:t>营业厅营业员进行系统派工处理，营业室副主任、营业</w:t>
      </w:r>
      <w:r w:rsidRPr="00350B3C">
        <w:t>分公司主管副经理</w:t>
      </w:r>
      <w:r w:rsidRPr="00350B3C">
        <w:rPr>
          <w:rFonts w:hint="eastAsia"/>
        </w:rPr>
        <w:t>审批，相关部门做实际拆除，记录累计</w:t>
      </w:r>
      <w:r w:rsidRPr="00350B3C">
        <w:t>用气量和余量并拍照</w:t>
      </w:r>
      <w:r w:rsidRPr="00350B3C">
        <w:rPr>
          <w:rFonts w:hint="eastAsia"/>
        </w:rPr>
        <w:t>，现场拆除工单和照片转给营业室核算员，核算员</w:t>
      </w:r>
      <w:r w:rsidRPr="00350B3C">
        <w:t>做</w:t>
      </w:r>
      <w:r w:rsidRPr="00350B3C">
        <w:rPr>
          <w:rFonts w:hint="eastAsia"/>
        </w:rPr>
        <w:t>余量</w:t>
      </w:r>
      <w:r w:rsidRPr="00350B3C">
        <w:t>计费更正申请</w:t>
      </w:r>
      <w:r w:rsidRPr="00350B3C">
        <w:rPr>
          <w:rFonts w:hint="eastAsia"/>
        </w:rPr>
        <w:t>。</w:t>
      </w:r>
    </w:p>
    <w:p w14:paraId="4DFDF571" w14:textId="77777777" w:rsidR="00E05209" w:rsidRPr="00350B3C" w:rsidRDefault="00E05209" w:rsidP="001B4810">
      <w:pPr>
        <w:spacing w:before="120" w:after="120"/>
        <w:ind w:left="420" w:firstLine="273"/>
      </w:pPr>
      <w:r w:rsidRPr="00350B3C">
        <w:t>d</w:t>
      </w:r>
      <w:r w:rsidRPr="00350B3C">
        <w:rPr>
          <w:rFonts w:hint="eastAsia"/>
        </w:rPr>
        <w:t>营业厅营业员对已做</w:t>
      </w:r>
      <w:r w:rsidRPr="00350B3C">
        <w:t>完</w:t>
      </w:r>
      <w:r w:rsidRPr="00350B3C">
        <w:rPr>
          <w:rFonts w:hint="eastAsia"/>
        </w:rPr>
        <w:t>计费</w:t>
      </w:r>
      <w:r w:rsidRPr="00350B3C">
        <w:t>更正的</w:t>
      </w:r>
      <w:r w:rsidRPr="00350B3C">
        <w:rPr>
          <w:rFonts w:hint="eastAsia"/>
        </w:rPr>
        <w:t>用户做系统拆除处理，拆除的用户是否可交费，由营业部控制。</w:t>
      </w:r>
    </w:p>
    <w:p w14:paraId="22BDD2F5" w14:textId="153C6193" w:rsidR="00E05209" w:rsidRPr="00F10B7E" w:rsidRDefault="00AE0351" w:rsidP="001B4810">
      <w:pPr>
        <w:pStyle w:val="60"/>
      </w:pPr>
      <w:r>
        <w:rPr>
          <w:rFonts w:hint="eastAsia"/>
        </w:rPr>
        <w:lastRenderedPageBreak/>
        <w:t>1.2.6.2.3</w:t>
      </w:r>
      <w:r w:rsidR="00E05209" w:rsidRPr="00F10B7E">
        <w:rPr>
          <w:rFonts w:hint="eastAsia"/>
        </w:rPr>
        <w:t>非</w:t>
      </w:r>
      <w:r w:rsidR="00E05209" w:rsidRPr="00F10B7E">
        <w:t>居民户拆除</w:t>
      </w:r>
    </w:p>
    <w:p w14:paraId="6752D1D9" w14:textId="1EF79A40" w:rsidR="00E05209" w:rsidRPr="00F10B7E" w:rsidRDefault="00E05209" w:rsidP="004D3221">
      <w:pPr>
        <w:spacing w:before="120" w:after="120"/>
        <w:ind w:firstLine="420"/>
      </w:pPr>
      <w:r w:rsidRPr="00F10B7E">
        <w:rPr>
          <w:rFonts w:hint="eastAsia"/>
        </w:rPr>
        <w:t>10</w:t>
      </w:r>
      <w:r w:rsidRPr="00F10B7E">
        <w:rPr>
          <w:rFonts w:hint="eastAsia"/>
        </w:rPr>
        <w:t>立方米</w:t>
      </w:r>
      <w:r w:rsidRPr="00F10B7E">
        <w:t>以上客户（</w:t>
      </w:r>
      <w:r w:rsidRPr="00F10B7E">
        <w:rPr>
          <w:rFonts w:hint="eastAsia"/>
        </w:rPr>
        <w:t>含</w:t>
      </w:r>
      <w:r w:rsidRPr="00F10B7E">
        <w:rPr>
          <w:rFonts w:hint="eastAsia"/>
        </w:rPr>
        <w:t>10</w:t>
      </w:r>
      <w:r w:rsidRPr="00F10B7E">
        <w:rPr>
          <w:rFonts w:hint="eastAsia"/>
        </w:rPr>
        <w:t>立方米</w:t>
      </w:r>
      <w:r w:rsidRPr="00F10B7E">
        <w:t>）</w:t>
      </w:r>
      <w:r w:rsidR="00E85C8E">
        <w:rPr>
          <w:rFonts w:hint="eastAsia"/>
        </w:rPr>
        <w:t>业务流程：</w:t>
      </w:r>
    </w:p>
    <w:p w14:paraId="6F4971A8" w14:textId="77777777" w:rsidR="00E05209" w:rsidRPr="00F10B7E" w:rsidRDefault="00E05209" w:rsidP="00483B1F">
      <w:pPr>
        <w:spacing w:before="120" w:after="120"/>
        <w:ind w:left="420" w:firstLineChars="270" w:firstLine="567"/>
      </w:pPr>
      <w:r w:rsidRPr="00F10B7E">
        <w:rPr>
          <w:rFonts w:hint="eastAsia"/>
        </w:rPr>
        <w:t>1</w:t>
      </w:r>
      <w:r w:rsidRPr="00F10B7E">
        <w:rPr>
          <w:rFonts w:hint="eastAsia"/>
        </w:rPr>
        <w:t>、用户</w:t>
      </w:r>
      <w:r w:rsidRPr="00F10B7E">
        <w:t>申请：</w:t>
      </w:r>
      <w:r w:rsidRPr="00F10B7E">
        <w:rPr>
          <w:rFonts w:hint="eastAsia"/>
        </w:rPr>
        <w:t>用</w:t>
      </w:r>
      <w:r w:rsidRPr="00F10B7E">
        <w:t>气单位在营业厅提交书面拆除申请</w:t>
      </w:r>
      <w:r w:rsidRPr="00F10B7E">
        <w:rPr>
          <w:rFonts w:hint="eastAsia"/>
        </w:rPr>
        <w:t>、联系方式</w:t>
      </w:r>
      <w:r w:rsidRPr="00F10B7E">
        <w:t>（</w:t>
      </w:r>
      <w:r w:rsidRPr="00F10B7E">
        <w:rPr>
          <w:rFonts w:hint="eastAsia"/>
        </w:rPr>
        <w:t>要求用气</w:t>
      </w:r>
      <w:r w:rsidRPr="00F10B7E">
        <w:t>单位</w:t>
      </w:r>
      <w:r w:rsidRPr="00F10B7E">
        <w:rPr>
          <w:rFonts w:hint="eastAsia"/>
        </w:rPr>
        <w:t>签字</w:t>
      </w:r>
      <w:r w:rsidRPr="00F10B7E">
        <w:t>和公章</w:t>
      </w:r>
      <w:r w:rsidRPr="00F10B7E">
        <w:rPr>
          <w:rFonts w:hint="eastAsia"/>
        </w:rPr>
        <w:t>，用气</w:t>
      </w:r>
      <w:r w:rsidRPr="00F10B7E">
        <w:t>单位</w:t>
      </w:r>
      <w:r w:rsidRPr="00F10B7E">
        <w:rPr>
          <w:rFonts w:hint="eastAsia"/>
        </w:rPr>
        <w:t>为</w:t>
      </w:r>
      <w:r w:rsidRPr="00F10B7E">
        <w:t>非</w:t>
      </w:r>
      <w:r w:rsidRPr="00F10B7E">
        <w:rPr>
          <w:rFonts w:hint="eastAsia"/>
        </w:rPr>
        <w:t>产权用气</w:t>
      </w:r>
      <w:r w:rsidRPr="00F10B7E">
        <w:t>单位的，</w:t>
      </w:r>
      <w:r w:rsidRPr="00F10B7E">
        <w:rPr>
          <w:rFonts w:hint="eastAsia"/>
        </w:rPr>
        <w:t>要求</w:t>
      </w:r>
      <w:r w:rsidRPr="00F10B7E">
        <w:t>产权单位同时签字和公章）</w:t>
      </w:r>
    </w:p>
    <w:p w14:paraId="6F9A3596" w14:textId="77777777" w:rsidR="00E05209" w:rsidRPr="00F10B7E" w:rsidRDefault="00E05209" w:rsidP="00483B1F">
      <w:pPr>
        <w:spacing w:before="120" w:after="120"/>
        <w:ind w:left="567" w:firstLine="420"/>
      </w:pPr>
      <w:r w:rsidRPr="00F10B7E">
        <w:rPr>
          <w:rFonts w:hint="eastAsia"/>
        </w:rPr>
        <w:t>2</w:t>
      </w:r>
      <w:r w:rsidRPr="00F10B7E">
        <w:rPr>
          <w:rFonts w:hint="eastAsia"/>
        </w:rPr>
        <w:t>、业务</w:t>
      </w:r>
      <w:r w:rsidRPr="00F10B7E">
        <w:t>受理，</w:t>
      </w:r>
      <w:r w:rsidRPr="00F10B7E">
        <w:rPr>
          <w:rFonts w:hint="eastAsia"/>
        </w:rPr>
        <w:t>营业室</w:t>
      </w:r>
      <w:r w:rsidRPr="00F10B7E">
        <w:t>副主任审核</w:t>
      </w:r>
      <w:r w:rsidRPr="00F10B7E">
        <w:rPr>
          <w:rFonts w:hint="eastAsia"/>
        </w:rPr>
        <w:t>、</w:t>
      </w:r>
      <w:r w:rsidRPr="00F10B7E">
        <w:t>营业分公司主管副经理审批，派</w:t>
      </w:r>
      <w:r w:rsidRPr="00F10B7E">
        <w:rPr>
          <w:rFonts w:hint="eastAsia"/>
        </w:rPr>
        <w:t>抄表</w:t>
      </w:r>
      <w:r w:rsidRPr="00F10B7E">
        <w:t>员现场抄表，</w:t>
      </w:r>
      <w:r w:rsidRPr="00F10B7E">
        <w:rPr>
          <w:rFonts w:hint="eastAsia"/>
        </w:rPr>
        <w:t>通过</w:t>
      </w:r>
      <w:r w:rsidRPr="00F10B7E">
        <w:rPr>
          <w:rFonts w:hint="eastAsia"/>
        </w:rPr>
        <w:t>APP</w:t>
      </w:r>
      <w:r w:rsidRPr="00F10B7E">
        <w:rPr>
          <w:rFonts w:hint="eastAsia"/>
        </w:rPr>
        <w:t>抄表</w:t>
      </w:r>
      <w:r w:rsidRPr="00F10B7E">
        <w:t>、拍照上传，并由收费员收回尾量</w:t>
      </w:r>
      <w:r w:rsidRPr="00F10B7E">
        <w:rPr>
          <w:rFonts w:hint="eastAsia"/>
        </w:rPr>
        <w:t>。</w:t>
      </w:r>
    </w:p>
    <w:p w14:paraId="0A06A991" w14:textId="77777777" w:rsidR="00E05209" w:rsidRPr="00F10B7E" w:rsidRDefault="00E05209" w:rsidP="00483B1F">
      <w:pPr>
        <w:spacing w:before="120" w:after="120"/>
        <w:ind w:left="273" w:firstLineChars="270" w:firstLine="567"/>
      </w:pPr>
      <w:r w:rsidRPr="00F10B7E">
        <w:t>3</w:t>
      </w:r>
      <w:r w:rsidRPr="00F10B7E">
        <w:rPr>
          <w:rFonts w:hint="eastAsia"/>
        </w:rPr>
        <w:t>、营业室派单：</w:t>
      </w:r>
    </w:p>
    <w:p w14:paraId="3CA3CCB5" w14:textId="77777777" w:rsidR="00E05209" w:rsidRPr="00F10B7E" w:rsidRDefault="00E05209" w:rsidP="00483B1F">
      <w:pPr>
        <w:spacing w:before="120" w:after="120"/>
        <w:ind w:left="693" w:firstLineChars="270" w:firstLine="567"/>
      </w:pPr>
      <w:r w:rsidRPr="00F10B7E">
        <w:rPr>
          <w:rFonts w:hint="eastAsia"/>
        </w:rPr>
        <w:t>1</w:t>
      </w:r>
      <w:r w:rsidRPr="00F10B7E">
        <w:rPr>
          <w:rFonts w:hint="eastAsia"/>
        </w:rPr>
        <w:t>）营业</w:t>
      </w:r>
      <w:r w:rsidRPr="00F10B7E">
        <w:t>分公司</w:t>
      </w:r>
      <w:r w:rsidRPr="00F10B7E">
        <w:rPr>
          <w:rFonts w:hint="eastAsia"/>
        </w:rPr>
        <w:t>营业员</w:t>
      </w:r>
      <w:r w:rsidRPr="00F10B7E">
        <w:t>向表具班</w:t>
      </w:r>
      <w:r w:rsidRPr="00F10B7E">
        <w:rPr>
          <w:rFonts w:hint="eastAsia"/>
        </w:rPr>
        <w:t>、</w:t>
      </w:r>
      <w:r>
        <w:t>计量中心</w:t>
      </w:r>
      <w:r w:rsidRPr="00F10B7E">
        <w:t>和稽查大队提交现场验表申请。</w:t>
      </w:r>
    </w:p>
    <w:p w14:paraId="72F11BF6" w14:textId="77777777" w:rsidR="00E05209" w:rsidRPr="00F10B7E" w:rsidRDefault="00E05209" w:rsidP="00483B1F">
      <w:pPr>
        <w:spacing w:before="120" w:after="120"/>
        <w:ind w:left="693" w:firstLineChars="270" w:firstLine="567"/>
      </w:pPr>
      <w:r w:rsidRPr="00F10B7E">
        <w:rPr>
          <w:rFonts w:hint="eastAsia"/>
        </w:rPr>
        <w:t>2</w:t>
      </w:r>
      <w:r w:rsidRPr="00F10B7E">
        <w:rPr>
          <w:rFonts w:hint="eastAsia"/>
        </w:rPr>
        <w:t>）</w:t>
      </w:r>
      <w:r w:rsidRPr="00F10B7E">
        <w:t>商服分公司</w:t>
      </w:r>
      <w:r w:rsidRPr="00F10B7E">
        <w:rPr>
          <w:rFonts w:hint="eastAsia"/>
        </w:rPr>
        <w:t>营业员</w:t>
      </w:r>
      <w:r w:rsidRPr="00F10B7E">
        <w:t>向运行室、</w:t>
      </w:r>
      <w:r>
        <w:t>计量中心</w:t>
      </w:r>
      <w:r w:rsidRPr="00F10B7E">
        <w:t>和稽查大队提交现场验表申请。</w:t>
      </w:r>
    </w:p>
    <w:p w14:paraId="26CA8EE6" w14:textId="77777777" w:rsidR="00E05209" w:rsidRPr="00F10B7E" w:rsidRDefault="00E05209" w:rsidP="00483B1F">
      <w:pPr>
        <w:spacing w:before="120" w:after="120"/>
        <w:ind w:left="420" w:firstLine="420"/>
      </w:pPr>
      <w:r w:rsidRPr="00F10B7E">
        <w:rPr>
          <w:rFonts w:hint="eastAsia"/>
        </w:rPr>
        <w:t>4</w:t>
      </w:r>
      <w:r w:rsidRPr="00F10B7E">
        <w:rPr>
          <w:rFonts w:hint="eastAsia"/>
        </w:rPr>
        <w:t>、表具</w:t>
      </w:r>
      <w:r w:rsidRPr="00F10B7E">
        <w:t>班或运行室</w:t>
      </w:r>
      <w:r w:rsidRPr="00F10B7E">
        <w:rPr>
          <w:rFonts w:hint="eastAsia"/>
        </w:rPr>
        <w:t>、</w:t>
      </w:r>
      <w:r>
        <w:t>计量中心</w:t>
      </w:r>
      <w:r w:rsidRPr="00F10B7E">
        <w:t>和稽查大队</w:t>
      </w:r>
      <w:r w:rsidRPr="00F10B7E">
        <w:rPr>
          <w:rFonts w:hint="eastAsia"/>
        </w:rPr>
        <w:t>到现场</w:t>
      </w:r>
      <w:r w:rsidRPr="00F10B7E">
        <w:t>处理</w:t>
      </w:r>
      <w:r w:rsidRPr="00F10B7E">
        <w:rPr>
          <w:rFonts w:hint="eastAsia"/>
        </w:rPr>
        <w:t>，上述</w:t>
      </w:r>
      <w:r w:rsidRPr="00F10B7E">
        <w:t>单位将处理结果</w:t>
      </w:r>
      <w:r w:rsidRPr="00F10B7E">
        <w:rPr>
          <w:rFonts w:hint="eastAsia"/>
        </w:rPr>
        <w:t>通过</w:t>
      </w:r>
      <w:r w:rsidRPr="00F10B7E">
        <w:t>系统</w:t>
      </w:r>
      <w:r w:rsidRPr="00F10B7E">
        <w:rPr>
          <w:rFonts w:hint="eastAsia"/>
        </w:rPr>
        <w:t>（同意</w:t>
      </w:r>
      <w:r w:rsidRPr="00F10B7E">
        <w:t>或不</w:t>
      </w:r>
      <w:r w:rsidRPr="00F10B7E">
        <w:rPr>
          <w:rFonts w:hint="eastAsia"/>
        </w:rPr>
        <w:t>同意</w:t>
      </w:r>
      <w:r w:rsidRPr="00F10B7E">
        <w:t>）</w:t>
      </w:r>
      <w:r w:rsidRPr="00F10B7E">
        <w:rPr>
          <w:rFonts w:hint="eastAsia"/>
        </w:rPr>
        <w:t>反馈</w:t>
      </w:r>
      <w:r w:rsidRPr="00F10B7E">
        <w:t>给营业室</w:t>
      </w:r>
      <w:r w:rsidRPr="00F10B7E">
        <w:rPr>
          <w:rFonts w:hint="eastAsia"/>
        </w:rPr>
        <w:t>营业员（同意</w:t>
      </w:r>
      <w:r w:rsidRPr="00F10B7E">
        <w:t>和不</w:t>
      </w:r>
      <w:r w:rsidRPr="00F10B7E">
        <w:rPr>
          <w:rFonts w:hint="eastAsia"/>
        </w:rPr>
        <w:t>同意简要</w:t>
      </w:r>
      <w:r w:rsidRPr="00F10B7E">
        <w:t>说明）</w:t>
      </w:r>
    </w:p>
    <w:p w14:paraId="43D8E200" w14:textId="77777777" w:rsidR="00E05209" w:rsidRPr="00F10B7E" w:rsidRDefault="00E05209" w:rsidP="00483B1F">
      <w:pPr>
        <w:spacing w:before="120" w:after="120"/>
        <w:ind w:left="420" w:firstLine="420"/>
      </w:pPr>
      <w:r w:rsidRPr="00F10B7E">
        <w:rPr>
          <w:rFonts w:hint="eastAsia"/>
        </w:rPr>
        <w:t>5</w:t>
      </w:r>
      <w:r w:rsidRPr="00F10B7E">
        <w:rPr>
          <w:rFonts w:hint="eastAsia"/>
        </w:rPr>
        <w:t>、表具</w:t>
      </w:r>
      <w:r w:rsidRPr="00F10B7E">
        <w:t>班或运行室</w:t>
      </w:r>
      <w:r w:rsidRPr="00F10B7E">
        <w:rPr>
          <w:rFonts w:hint="eastAsia"/>
        </w:rPr>
        <w:t>将</w:t>
      </w:r>
      <w:r w:rsidRPr="00F10B7E">
        <w:t>现场工单</w:t>
      </w:r>
      <w:r w:rsidRPr="00F10B7E">
        <w:rPr>
          <w:rFonts w:hint="eastAsia"/>
        </w:rPr>
        <w:t>（普表和</w:t>
      </w:r>
      <w:r w:rsidRPr="00F10B7E">
        <w:rPr>
          <w:rFonts w:hint="eastAsia"/>
        </w:rPr>
        <w:t>IC</w:t>
      </w:r>
      <w:r w:rsidRPr="00F10B7E">
        <w:rPr>
          <w:rFonts w:hint="eastAsia"/>
        </w:rPr>
        <w:t>卡</w:t>
      </w:r>
      <w:r w:rsidRPr="00F10B7E">
        <w:t>累计用气量</w:t>
      </w:r>
      <w:r w:rsidRPr="00F10B7E">
        <w:rPr>
          <w:rFonts w:hint="eastAsia"/>
        </w:rPr>
        <w:t>照片及</w:t>
      </w:r>
      <w:r w:rsidRPr="00F10B7E">
        <w:rPr>
          <w:rFonts w:hint="eastAsia"/>
        </w:rPr>
        <w:t>IC</w:t>
      </w:r>
      <w:r w:rsidRPr="00F10B7E">
        <w:rPr>
          <w:rFonts w:hint="eastAsia"/>
        </w:rPr>
        <w:t>卡</w:t>
      </w:r>
      <w:r w:rsidRPr="00F10B7E">
        <w:t>余量</w:t>
      </w:r>
      <w:r w:rsidRPr="00F10B7E">
        <w:rPr>
          <w:rFonts w:hint="eastAsia"/>
        </w:rPr>
        <w:t>照片</w:t>
      </w:r>
      <w:r w:rsidRPr="00F10B7E">
        <w:t>）传递至营业室</w:t>
      </w:r>
      <w:r w:rsidRPr="00F10B7E">
        <w:rPr>
          <w:rFonts w:hint="eastAsia"/>
        </w:rPr>
        <w:t>核算员，</w:t>
      </w:r>
      <w:r w:rsidRPr="00F10B7E">
        <w:t>核算员</w:t>
      </w:r>
      <w:r w:rsidRPr="00F10B7E">
        <w:rPr>
          <w:rFonts w:hint="eastAsia"/>
        </w:rPr>
        <w:t>对</w:t>
      </w:r>
      <w:r w:rsidRPr="00F10B7E">
        <w:t>普表用户复核工单表</w:t>
      </w:r>
      <w:r w:rsidRPr="00F10B7E">
        <w:rPr>
          <w:rFonts w:hint="eastAsia"/>
        </w:rPr>
        <w:t>数</w:t>
      </w:r>
      <w:r w:rsidRPr="00F10B7E">
        <w:t>与</w:t>
      </w:r>
      <w:r w:rsidRPr="00F10B7E">
        <w:rPr>
          <w:rFonts w:hint="eastAsia"/>
        </w:rPr>
        <w:t>系统最后</w:t>
      </w:r>
      <w:r w:rsidRPr="00F10B7E">
        <w:t>一次</w:t>
      </w:r>
      <w:r w:rsidRPr="00F10B7E">
        <w:rPr>
          <w:rFonts w:hint="eastAsia"/>
        </w:rPr>
        <w:t>收费</w:t>
      </w:r>
      <w:r w:rsidRPr="00F10B7E">
        <w:t>示数是否相符</w:t>
      </w:r>
      <w:r w:rsidRPr="00F10B7E">
        <w:rPr>
          <w:rFonts w:hint="eastAsia"/>
        </w:rPr>
        <w:t>及</w:t>
      </w:r>
      <w:r w:rsidRPr="00F10B7E">
        <w:t>气</w:t>
      </w:r>
      <w:r w:rsidRPr="00F10B7E">
        <w:rPr>
          <w:rFonts w:hint="eastAsia"/>
        </w:rPr>
        <w:t>费</w:t>
      </w:r>
      <w:r w:rsidRPr="00F10B7E">
        <w:t>是否收回。</w:t>
      </w:r>
      <w:r w:rsidRPr="00F10B7E">
        <w:rPr>
          <w:rFonts w:hint="eastAsia"/>
        </w:rPr>
        <w:t>（现场拆除抄表员</w:t>
      </w:r>
      <w:r w:rsidRPr="00F10B7E">
        <w:t>APP</w:t>
      </w:r>
      <w:r w:rsidRPr="00F10B7E">
        <w:rPr>
          <w:rFonts w:hint="eastAsia"/>
        </w:rPr>
        <w:t>上传示</w:t>
      </w:r>
      <w:r w:rsidRPr="00F10B7E">
        <w:t>数</w:t>
      </w:r>
      <w:r w:rsidRPr="00F10B7E">
        <w:rPr>
          <w:rFonts w:hint="eastAsia"/>
        </w:rPr>
        <w:t>与</w:t>
      </w:r>
      <w:r w:rsidRPr="00F10B7E">
        <w:t>系统最后一次计费示数</w:t>
      </w:r>
      <w:r w:rsidRPr="00F10B7E">
        <w:rPr>
          <w:rFonts w:hint="eastAsia"/>
        </w:rPr>
        <w:t>）</w:t>
      </w:r>
      <w:r w:rsidRPr="00F10B7E">
        <w:rPr>
          <w:rFonts w:hint="eastAsia"/>
        </w:rPr>
        <w:t>IC</w:t>
      </w:r>
      <w:r w:rsidRPr="00F10B7E">
        <w:rPr>
          <w:rFonts w:hint="eastAsia"/>
        </w:rPr>
        <w:t>卡</w:t>
      </w:r>
      <w:r w:rsidRPr="00F10B7E">
        <w:t>用户余量和累计用气量</w:t>
      </w:r>
      <w:r w:rsidRPr="00F10B7E">
        <w:rPr>
          <w:rFonts w:hint="eastAsia"/>
        </w:rPr>
        <w:t>照片</w:t>
      </w:r>
      <w:r w:rsidRPr="00F10B7E">
        <w:t>转</w:t>
      </w:r>
      <w:r w:rsidRPr="00F10B7E">
        <w:rPr>
          <w:rFonts w:hint="eastAsia"/>
        </w:rPr>
        <w:t>交</w:t>
      </w:r>
      <w:r w:rsidRPr="00F10B7E">
        <w:t>给营业厅营业员</w:t>
      </w:r>
      <w:r w:rsidRPr="00F10B7E">
        <w:rPr>
          <w:rFonts w:hint="eastAsia"/>
        </w:rPr>
        <w:t>（</w:t>
      </w:r>
      <w:r w:rsidRPr="00F10B7E">
        <w:rPr>
          <w:rFonts w:hint="eastAsia"/>
        </w:rPr>
        <w:t>IC</w:t>
      </w:r>
      <w:r w:rsidRPr="00F10B7E">
        <w:rPr>
          <w:rFonts w:hint="eastAsia"/>
        </w:rPr>
        <w:t>卡</w:t>
      </w:r>
      <w:r w:rsidRPr="00F10B7E">
        <w:t>用户做计费</w:t>
      </w:r>
      <w:r w:rsidRPr="00F10B7E">
        <w:rPr>
          <w:rFonts w:hint="eastAsia"/>
        </w:rPr>
        <w:t>更正</w:t>
      </w:r>
      <w:r w:rsidRPr="00F10B7E">
        <w:t>申请）。</w:t>
      </w:r>
    </w:p>
    <w:p w14:paraId="7262E8AC" w14:textId="77777777" w:rsidR="00E05209" w:rsidRPr="00F10B7E" w:rsidRDefault="00E05209" w:rsidP="00483B1F">
      <w:pPr>
        <w:spacing w:before="120" w:after="120"/>
        <w:ind w:left="420" w:firstLine="420"/>
      </w:pPr>
      <w:r w:rsidRPr="00F10B7E">
        <w:t>6</w:t>
      </w:r>
      <w:r w:rsidRPr="00F10B7E">
        <w:rPr>
          <w:rFonts w:hint="eastAsia"/>
        </w:rPr>
        <w:t>、营业厅</w:t>
      </w:r>
      <w:r w:rsidRPr="00F10B7E">
        <w:t>营业员</w:t>
      </w:r>
      <w:r w:rsidRPr="00F10B7E">
        <w:rPr>
          <w:rFonts w:hint="eastAsia"/>
        </w:rPr>
        <w:t>对</w:t>
      </w:r>
      <w:r w:rsidRPr="00F10B7E">
        <w:t>不欠费用户</w:t>
      </w:r>
      <w:r w:rsidRPr="00F10B7E">
        <w:rPr>
          <w:rFonts w:hint="eastAsia"/>
        </w:rPr>
        <w:t>提交</w:t>
      </w:r>
      <w:r w:rsidRPr="00F10B7E">
        <w:t>系统拆除处理的申请</w:t>
      </w:r>
      <w:r w:rsidRPr="00F10B7E">
        <w:rPr>
          <w:rFonts w:hint="eastAsia"/>
        </w:rPr>
        <w:t>（</w:t>
      </w:r>
      <w:r w:rsidRPr="00F10B7E">
        <w:t>运行室</w:t>
      </w:r>
      <w:r w:rsidRPr="00F10B7E">
        <w:rPr>
          <w:rFonts w:hint="eastAsia"/>
        </w:rPr>
        <w:t>、</w:t>
      </w:r>
      <w:r>
        <w:t>计量中心</w:t>
      </w:r>
      <w:r w:rsidRPr="00F10B7E">
        <w:t>和稽查大队</w:t>
      </w:r>
      <w:r w:rsidRPr="00F10B7E">
        <w:rPr>
          <w:rFonts w:hint="eastAsia"/>
        </w:rPr>
        <w:t>处理</w:t>
      </w:r>
      <w:r w:rsidRPr="00F10B7E">
        <w:t>意见和用户书面申请扫描件</w:t>
      </w:r>
      <w:r w:rsidRPr="00F10B7E">
        <w:rPr>
          <w:rFonts w:hint="eastAsia"/>
        </w:rPr>
        <w:t>、当前</w:t>
      </w:r>
      <w:r w:rsidRPr="00F10B7E">
        <w:t>显示用户是否欠费）</w:t>
      </w:r>
      <w:r w:rsidRPr="00F10B7E">
        <w:rPr>
          <w:rFonts w:hint="eastAsia"/>
        </w:rPr>
        <w:t>。（营业员</w:t>
      </w:r>
      <w:r w:rsidRPr="00F10B7E">
        <w:t>可以看到</w:t>
      </w:r>
      <w:r w:rsidRPr="00F10B7E">
        <w:rPr>
          <w:rFonts w:hint="eastAsia"/>
        </w:rPr>
        <w:t>处理</w:t>
      </w:r>
      <w:r w:rsidRPr="00F10B7E">
        <w:t>意见）</w:t>
      </w:r>
    </w:p>
    <w:p w14:paraId="5785040C" w14:textId="77777777" w:rsidR="00E05209" w:rsidRPr="00F10B7E" w:rsidRDefault="00E05209" w:rsidP="00483B1F">
      <w:pPr>
        <w:spacing w:before="120" w:after="120"/>
        <w:ind w:left="420" w:firstLine="420"/>
      </w:pPr>
      <w:r w:rsidRPr="00F10B7E">
        <w:rPr>
          <w:rFonts w:hint="eastAsia"/>
        </w:rPr>
        <w:t>7</w:t>
      </w:r>
      <w:r w:rsidRPr="00F10B7E">
        <w:rPr>
          <w:rFonts w:hint="eastAsia"/>
        </w:rPr>
        <w:t>、营业室</w:t>
      </w:r>
      <w:r w:rsidRPr="00F10B7E">
        <w:t>副主任、营业分公司主管副经理、营业部收费管理员、营业部部长</w:t>
      </w:r>
      <w:r w:rsidRPr="00F10B7E">
        <w:rPr>
          <w:rFonts w:hint="eastAsia"/>
        </w:rPr>
        <w:t>逐级审核</w:t>
      </w:r>
      <w:r w:rsidRPr="00F10B7E">
        <w:t>、审批。</w:t>
      </w:r>
    </w:p>
    <w:p w14:paraId="24F91A0D" w14:textId="77777777" w:rsidR="00E05209" w:rsidRPr="00F10B7E" w:rsidRDefault="00E05209" w:rsidP="00483B1F">
      <w:pPr>
        <w:spacing w:before="120" w:after="120"/>
        <w:ind w:left="420" w:firstLine="420"/>
      </w:pPr>
      <w:r w:rsidRPr="00F10B7E">
        <w:rPr>
          <w:rFonts w:hint="eastAsia"/>
        </w:rPr>
        <w:t>8</w:t>
      </w:r>
      <w:r w:rsidRPr="00F10B7E">
        <w:rPr>
          <w:rFonts w:hint="eastAsia"/>
        </w:rPr>
        <w:t>、营业厅</w:t>
      </w:r>
      <w:r w:rsidRPr="00F10B7E">
        <w:t>营业员对不欠费</w:t>
      </w:r>
      <w:r w:rsidRPr="00F10B7E">
        <w:rPr>
          <w:rFonts w:hint="eastAsia"/>
        </w:rPr>
        <w:t>用户或已处理过表</w:t>
      </w:r>
      <w:r w:rsidRPr="00F10B7E">
        <w:t>内</w:t>
      </w:r>
      <w:r w:rsidRPr="00F10B7E">
        <w:rPr>
          <w:rFonts w:hint="eastAsia"/>
        </w:rPr>
        <w:t>剩余</w:t>
      </w:r>
      <w:r w:rsidRPr="00F10B7E">
        <w:t>气量更正</w:t>
      </w:r>
      <w:r w:rsidRPr="00F10B7E">
        <w:rPr>
          <w:rFonts w:hint="eastAsia"/>
        </w:rPr>
        <w:t>的</w:t>
      </w:r>
      <w:r w:rsidRPr="00F10B7E">
        <w:t>用户做系统拆除处理。</w:t>
      </w:r>
    </w:p>
    <w:p w14:paraId="03692876" w14:textId="136C3F72" w:rsidR="00E05209" w:rsidRPr="00F10B7E" w:rsidRDefault="00E05209" w:rsidP="004D3221">
      <w:pPr>
        <w:spacing w:before="120" w:after="120"/>
        <w:ind w:firstLine="420"/>
      </w:pPr>
      <w:r w:rsidRPr="00F10B7E">
        <w:rPr>
          <w:rFonts w:hint="eastAsia"/>
        </w:rPr>
        <w:t>10</w:t>
      </w:r>
      <w:r w:rsidRPr="00F10B7E">
        <w:rPr>
          <w:rFonts w:hint="eastAsia"/>
        </w:rPr>
        <w:t>立方米</w:t>
      </w:r>
      <w:r w:rsidRPr="00F10B7E">
        <w:t>以</w:t>
      </w:r>
      <w:r w:rsidRPr="00F10B7E">
        <w:rPr>
          <w:rFonts w:hint="eastAsia"/>
        </w:rPr>
        <w:t>下</w:t>
      </w:r>
      <w:r w:rsidRPr="00F10B7E">
        <w:t>客户</w:t>
      </w:r>
      <w:r w:rsidR="004D3221">
        <w:rPr>
          <w:rFonts w:hint="eastAsia"/>
        </w:rPr>
        <w:t>业务流程：</w:t>
      </w:r>
    </w:p>
    <w:p w14:paraId="7441F222" w14:textId="77777777" w:rsidR="00E05209" w:rsidRPr="00F10B7E" w:rsidRDefault="00E05209" w:rsidP="00DB317E">
      <w:pPr>
        <w:spacing w:before="120" w:after="120"/>
        <w:ind w:left="420" w:firstLineChars="270" w:firstLine="567"/>
      </w:pPr>
      <w:r w:rsidRPr="00F10B7E">
        <w:rPr>
          <w:rFonts w:hint="eastAsia"/>
        </w:rPr>
        <w:t>1</w:t>
      </w:r>
      <w:r w:rsidRPr="00F10B7E">
        <w:rPr>
          <w:rFonts w:hint="eastAsia"/>
        </w:rPr>
        <w:t>、用户</w:t>
      </w:r>
      <w:r w:rsidRPr="00F10B7E">
        <w:t>申请：</w:t>
      </w:r>
      <w:r w:rsidRPr="00F10B7E">
        <w:rPr>
          <w:rFonts w:hint="eastAsia"/>
        </w:rPr>
        <w:t>用</w:t>
      </w:r>
      <w:r w:rsidRPr="00F10B7E">
        <w:t>气单位在营业厅提交书面拆除申请</w:t>
      </w:r>
      <w:r w:rsidRPr="00F10B7E">
        <w:rPr>
          <w:rFonts w:hint="eastAsia"/>
        </w:rPr>
        <w:t>、联系</w:t>
      </w:r>
      <w:r w:rsidRPr="00F10B7E">
        <w:t>方式（</w:t>
      </w:r>
      <w:r w:rsidRPr="00F10B7E">
        <w:rPr>
          <w:rFonts w:hint="eastAsia"/>
        </w:rPr>
        <w:t>要求用气</w:t>
      </w:r>
      <w:r w:rsidRPr="00F10B7E">
        <w:t>单位</w:t>
      </w:r>
      <w:r w:rsidRPr="00F10B7E">
        <w:rPr>
          <w:rFonts w:hint="eastAsia"/>
        </w:rPr>
        <w:t>签字</w:t>
      </w:r>
      <w:r w:rsidRPr="00F10B7E">
        <w:t>和公章</w:t>
      </w:r>
      <w:r w:rsidRPr="00F10B7E">
        <w:rPr>
          <w:rFonts w:hint="eastAsia"/>
        </w:rPr>
        <w:t>，用气</w:t>
      </w:r>
      <w:r w:rsidRPr="00F10B7E">
        <w:t>单位</w:t>
      </w:r>
      <w:r w:rsidRPr="00F10B7E">
        <w:rPr>
          <w:rFonts w:hint="eastAsia"/>
        </w:rPr>
        <w:t>为</w:t>
      </w:r>
      <w:r w:rsidRPr="00F10B7E">
        <w:t>非</w:t>
      </w:r>
      <w:r w:rsidRPr="00F10B7E">
        <w:rPr>
          <w:rFonts w:hint="eastAsia"/>
        </w:rPr>
        <w:t>产权用气</w:t>
      </w:r>
      <w:r w:rsidRPr="00F10B7E">
        <w:t>单位的，</w:t>
      </w:r>
      <w:r w:rsidRPr="00F10B7E">
        <w:rPr>
          <w:rFonts w:hint="eastAsia"/>
        </w:rPr>
        <w:t>要求</w:t>
      </w:r>
      <w:r w:rsidRPr="00F10B7E">
        <w:t>产权单位同时签字和公章）</w:t>
      </w:r>
    </w:p>
    <w:p w14:paraId="20F2F631" w14:textId="77777777" w:rsidR="00E05209" w:rsidRPr="00F10B7E" w:rsidRDefault="00E05209" w:rsidP="00DB317E">
      <w:pPr>
        <w:spacing w:before="120" w:after="120"/>
        <w:ind w:left="420" w:firstLineChars="270" w:firstLine="567"/>
      </w:pPr>
      <w:r w:rsidRPr="00F10B7E">
        <w:rPr>
          <w:rFonts w:hint="eastAsia"/>
        </w:rPr>
        <w:t>2</w:t>
      </w:r>
      <w:r w:rsidRPr="00F10B7E">
        <w:rPr>
          <w:rFonts w:hint="eastAsia"/>
        </w:rPr>
        <w:t>、受理</w:t>
      </w:r>
      <w:r w:rsidRPr="00F10B7E">
        <w:t>、</w:t>
      </w:r>
      <w:r w:rsidRPr="00F10B7E">
        <w:rPr>
          <w:rFonts w:hint="eastAsia"/>
        </w:rPr>
        <w:t>营业室</w:t>
      </w:r>
      <w:r w:rsidRPr="00F10B7E">
        <w:t>副主任审核</w:t>
      </w:r>
      <w:r w:rsidRPr="00F10B7E">
        <w:rPr>
          <w:rFonts w:hint="eastAsia"/>
        </w:rPr>
        <w:t>、营业</w:t>
      </w:r>
      <w:r w:rsidRPr="00F10B7E">
        <w:t>分公司主管副经理</w:t>
      </w:r>
      <w:r w:rsidRPr="00F10B7E">
        <w:rPr>
          <w:rFonts w:hint="eastAsia"/>
        </w:rPr>
        <w:t>审批</w:t>
      </w:r>
      <w:r w:rsidRPr="00F10B7E">
        <w:t>，派</w:t>
      </w:r>
      <w:r w:rsidRPr="00F10B7E">
        <w:rPr>
          <w:rFonts w:hint="eastAsia"/>
        </w:rPr>
        <w:t>抄表</w:t>
      </w:r>
      <w:r w:rsidRPr="00F10B7E">
        <w:t>员现场抄表，</w:t>
      </w:r>
      <w:r w:rsidRPr="00F10B7E">
        <w:rPr>
          <w:rFonts w:hint="eastAsia"/>
        </w:rPr>
        <w:t>通过</w:t>
      </w:r>
      <w:r w:rsidRPr="00F10B7E">
        <w:rPr>
          <w:rFonts w:hint="eastAsia"/>
        </w:rPr>
        <w:t>APP</w:t>
      </w:r>
      <w:r w:rsidRPr="00F10B7E">
        <w:rPr>
          <w:rFonts w:hint="eastAsia"/>
        </w:rPr>
        <w:t>抄表</w:t>
      </w:r>
      <w:r w:rsidRPr="00F10B7E">
        <w:t>、拍照上传，并由收费员收回尾量</w:t>
      </w:r>
      <w:r w:rsidRPr="00F10B7E">
        <w:rPr>
          <w:rFonts w:hint="eastAsia"/>
        </w:rPr>
        <w:t>。</w:t>
      </w:r>
    </w:p>
    <w:p w14:paraId="23DB88C0" w14:textId="77777777" w:rsidR="00E05209" w:rsidRPr="00F10B7E" w:rsidRDefault="00E05209" w:rsidP="00DB317E">
      <w:pPr>
        <w:spacing w:before="120" w:after="120"/>
        <w:ind w:left="420" w:firstLineChars="270" w:firstLine="567"/>
      </w:pPr>
      <w:r w:rsidRPr="00F10B7E">
        <w:t>3</w:t>
      </w:r>
      <w:r w:rsidRPr="00F10B7E">
        <w:rPr>
          <w:rFonts w:hint="eastAsia"/>
        </w:rPr>
        <w:t>、营业室派单：</w:t>
      </w:r>
    </w:p>
    <w:p w14:paraId="3819E426" w14:textId="77777777" w:rsidR="00E05209" w:rsidRPr="00F10B7E" w:rsidRDefault="00E05209" w:rsidP="00DB317E">
      <w:pPr>
        <w:spacing w:before="120" w:after="120"/>
        <w:ind w:left="693" w:firstLineChars="270" w:firstLine="567"/>
      </w:pPr>
      <w:r w:rsidRPr="00F10B7E">
        <w:rPr>
          <w:rFonts w:hint="eastAsia"/>
        </w:rPr>
        <w:t>1</w:t>
      </w:r>
      <w:r w:rsidRPr="00F10B7E">
        <w:rPr>
          <w:rFonts w:hint="eastAsia"/>
        </w:rPr>
        <w:t>）营业</w:t>
      </w:r>
      <w:r w:rsidRPr="00F10B7E">
        <w:t>分公司</w:t>
      </w:r>
      <w:r w:rsidRPr="00F10B7E">
        <w:rPr>
          <w:rFonts w:hint="eastAsia"/>
        </w:rPr>
        <w:t>营业员</w:t>
      </w:r>
      <w:r w:rsidRPr="00F10B7E">
        <w:t>向表具班和稽查大队提交现场验表申请。</w:t>
      </w:r>
    </w:p>
    <w:p w14:paraId="54525AB3" w14:textId="77777777" w:rsidR="00E05209" w:rsidRPr="00F10B7E" w:rsidRDefault="00E05209" w:rsidP="00DB317E">
      <w:pPr>
        <w:spacing w:before="120" w:after="120"/>
        <w:ind w:left="693" w:firstLineChars="270" w:firstLine="567"/>
      </w:pPr>
      <w:r w:rsidRPr="00F10B7E">
        <w:rPr>
          <w:rFonts w:hint="eastAsia"/>
        </w:rPr>
        <w:t>2</w:t>
      </w:r>
      <w:r w:rsidRPr="00F10B7E">
        <w:rPr>
          <w:rFonts w:hint="eastAsia"/>
        </w:rPr>
        <w:t>）</w:t>
      </w:r>
      <w:r w:rsidRPr="00F10B7E">
        <w:t>商服分公司</w:t>
      </w:r>
      <w:r w:rsidRPr="00F10B7E">
        <w:rPr>
          <w:rFonts w:hint="eastAsia"/>
        </w:rPr>
        <w:t>营业员</w:t>
      </w:r>
      <w:r w:rsidRPr="00F10B7E">
        <w:t>向运行室和稽查大队提交现场验表申请。</w:t>
      </w:r>
    </w:p>
    <w:p w14:paraId="66E8B783" w14:textId="77777777" w:rsidR="00DB317E" w:rsidRDefault="00E05209" w:rsidP="00DB317E">
      <w:pPr>
        <w:spacing w:before="120" w:after="120"/>
        <w:ind w:left="567" w:firstLine="420"/>
      </w:pPr>
      <w:r w:rsidRPr="00F10B7E">
        <w:rPr>
          <w:rFonts w:hint="eastAsia"/>
        </w:rPr>
        <w:t>4</w:t>
      </w:r>
      <w:r w:rsidRPr="00F10B7E">
        <w:rPr>
          <w:rFonts w:hint="eastAsia"/>
        </w:rPr>
        <w:t>、表具</w:t>
      </w:r>
      <w:r w:rsidRPr="00F10B7E">
        <w:t>班或运行室和稽查大队</w:t>
      </w:r>
      <w:r w:rsidRPr="00F10B7E">
        <w:rPr>
          <w:rFonts w:hint="eastAsia"/>
        </w:rPr>
        <w:t>到现场</w:t>
      </w:r>
      <w:r w:rsidRPr="00F10B7E">
        <w:t>处理</w:t>
      </w:r>
      <w:r w:rsidRPr="00F10B7E">
        <w:rPr>
          <w:rFonts w:hint="eastAsia"/>
        </w:rPr>
        <w:t>，上述</w:t>
      </w:r>
      <w:r w:rsidRPr="00F10B7E">
        <w:t>单位将处理结果</w:t>
      </w:r>
      <w:r w:rsidRPr="00F10B7E">
        <w:rPr>
          <w:rFonts w:hint="eastAsia"/>
        </w:rPr>
        <w:t>通过</w:t>
      </w:r>
      <w:r w:rsidRPr="00F10B7E">
        <w:t>系统</w:t>
      </w:r>
      <w:r w:rsidRPr="00F10B7E">
        <w:rPr>
          <w:rFonts w:hint="eastAsia"/>
        </w:rPr>
        <w:t>（同意</w:t>
      </w:r>
      <w:r w:rsidRPr="00F10B7E">
        <w:t>或不</w:t>
      </w:r>
      <w:r w:rsidRPr="00F10B7E">
        <w:rPr>
          <w:rFonts w:hint="eastAsia"/>
        </w:rPr>
        <w:t>同意</w:t>
      </w:r>
      <w:r w:rsidRPr="00F10B7E">
        <w:t>）</w:t>
      </w:r>
      <w:r w:rsidRPr="00F10B7E">
        <w:rPr>
          <w:rFonts w:hint="eastAsia"/>
        </w:rPr>
        <w:t>反馈</w:t>
      </w:r>
      <w:r w:rsidRPr="00F10B7E">
        <w:t>给营业室</w:t>
      </w:r>
      <w:r w:rsidRPr="00F10B7E">
        <w:rPr>
          <w:rFonts w:hint="eastAsia"/>
        </w:rPr>
        <w:t>营业员</w:t>
      </w:r>
    </w:p>
    <w:p w14:paraId="021229A5" w14:textId="08D5129B" w:rsidR="00E05209" w:rsidRPr="00F10B7E" w:rsidRDefault="00E05209" w:rsidP="00DB317E">
      <w:pPr>
        <w:spacing w:before="120" w:after="120"/>
        <w:ind w:left="567" w:firstLine="420"/>
      </w:pPr>
      <w:r w:rsidRPr="00F10B7E">
        <w:rPr>
          <w:rFonts w:hint="eastAsia"/>
        </w:rPr>
        <w:t>5</w:t>
      </w:r>
      <w:r w:rsidRPr="00F10B7E">
        <w:rPr>
          <w:rFonts w:hint="eastAsia"/>
        </w:rPr>
        <w:t>、表具</w:t>
      </w:r>
      <w:r w:rsidRPr="00F10B7E">
        <w:t>班或运行室</w:t>
      </w:r>
      <w:r w:rsidRPr="00F10B7E">
        <w:rPr>
          <w:rFonts w:hint="eastAsia"/>
        </w:rPr>
        <w:t>将</w:t>
      </w:r>
      <w:r w:rsidRPr="00F10B7E">
        <w:t>现场工单复印件</w:t>
      </w:r>
      <w:r w:rsidRPr="00F10B7E">
        <w:rPr>
          <w:rFonts w:hint="eastAsia"/>
        </w:rPr>
        <w:t>（普表和</w:t>
      </w:r>
      <w:r w:rsidRPr="00F10B7E">
        <w:rPr>
          <w:rFonts w:hint="eastAsia"/>
        </w:rPr>
        <w:t>IC</w:t>
      </w:r>
      <w:r w:rsidRPr="00F10B7E">
        <w:rPr>
          <w:rFonts w:hint="eastAsia"/>
        </w:rPr>
        <w:t>卡</w:t>
      </w:r>
      <w:r w:rsidRPr="00F10B7E">
        <w:t>累计用气量</w:t>
      </w:r>
      <w:r w:rsidRPr="00F10B7E">
        <w:rPr>
          <w:rFonts w:hint="eastAsia"/>
        </w:rPr>
        <w:t>照片及</w:t>
      </w:r>
      <w:r w:rsidRPr="00F10B7E">
        <w:rPr>
          <w:rFonts w:hint="eastAsia"/>
        </w:rPr>
        <w:t>IC</w:t>
      </w:r>
      <w:r w:rsidRPr="00F10B7E">
        <w:rPr>
          <w:rFonts w:hint="eastAsia"/>
        </w:rPr>
        <w:t>卡</w:t>
      </w:r>
      <w:r w:rsidRPr="00F10B7E">
        <w:t>余量</w:t>
      </w:r>
      <w:r w:rsidRPr="00F10B7E">
        <w:rPr>
          <w:rFonts w:hint="eastAsia"/>
        </w:rPr>
        <w:t>照片</w:t>
      </w:r>
      <w:r w:rsidRPr="00F10B7E">
        <w:t>）传递至营业室</w:t>
      </w:r>
      <w:r w:rsidRPr="00F10B7E">
        <w:rPr>
          <w:rFonts w:hint="eastAsia"/>
        </w:rPr>
        <w:t>核算员，</w:t>
      </w:r>
      <w:r w:rsidRPr="00F10B7E">
        <w:t>核算员</w:t>
      </w:r>
      <w:r w:rsidRPr="00F10B7E">
        <w:rPr>
          <w:rFonts w:hint="eastAsia"/>
        </w:rPr>
        <w:t>对</w:t>
      </w:r>
      <w:r w:rsidRPr="00F10B7E">
        <w:t>普表用户复核工单表</w:t>
      </w:r>
      <w:r w:rsidRPr="00F10B7E">
        <w:rPr>
          <w:rFonts w:hint="eastAsia"/>
        </w:rPr>
        <w:t>数</w:t>
      </w:r>
      <w:r w:rsidRPr="00F10B7E">
        <w:t>与</w:t>
      </w:r>
      <w:r w:rsidRPr="00F10B7E">
        <w:rPr>
          <w:rFonts w:hint="eastAsia"/>
        </w:rPr>
        <w:t>系统最后</w:t>
      </w:r>
      <w:r w:rsidRPr="00F10B7E">
        <w:t>一次</w:t>
      </w:r>
      <w:r w:rsidRPr="00F10B7E">
        <w:rPr>
          <w:rFonts w:hint="eastAsia"/>
        </w:rPr>
        <w:t>收费</w:t>
      </w:r>
      <w:r w:rsidRPr="00F10B7E">
        <w:t>示数是否相符</w:t>
      </w:r>
      <w:r w:rsidRPr="00F10B7E">
        <w:rPr>
          <w:rFonts w:hint="eastAsia"/>
        </w:rPr>
        <w:t>及</w:t>
      </w:r>
      <w:r w:rsidRPr="00F10B7E">
        <w:t>气</w:t>
      </w:r>
      <w:r w:rsidRPr="00F10B7E">
        <w:rPr>
          <w:rFonts w:hint="eastAsia"/>
        </w:rPr>
        <w:t>费</w:t>
      </w:r>
      <w:r w:rsidRPr="00F10B7E">
        <w:t>是否收回。</w:t>
      </w:r>
      <w:r w:rsidRPr="00F10B7E">
        <w:rPr>
          <w:rFonts w:hint="eastAsia"/>
        </w:rPr>
        <w:t>（现场拆除抄表员</w:t>
      </w:r>
      <w:r w:rsidRPr="00F10B7E">
        <w:t>APP</w:t>
      </w:r>
      <w:r w:rsidRPr="00F10B7E">
        <w:rPr>
          <w:rFonts w:hint="eastAsia"/>
        </w:rPr>
        <w:t>上传示</w:t>
      </w:r>
      <w:r w:rsidRPr="00F10B7E">
        <w:t>数</w:t>
      </w:r>
      <w:r w:rsidRPr="00F10B7E">
        <w:rPr>
          <w:rFonts w:hint="eastAsia"/>
        </w:rPr>
        <w:t>与</w:t>
      </w:r>
      <w:r w:rsidRPr="00F10B7E">
        <w:t>系统最后一次计费示数</w:t>
      </w:r>
      <w:r w:rsidRPr="00F10B7E">
        <w:rPr>
          <w:rFonts w:hint="eastAsia"/>
        </w:rPr>
        <w:t>）</w:t>
      </w:r>
      <w:r w:rsidRPr="00F10B7E">
        <w:rPr>
          <w:rFonts w:hint="eastAsia"/>
        </w:rPr>
        <w:t>IC</w:t>
      </w:r>
      <w:r w:rsidRPr="00F10B7E">
        <w:rPr>
          <w:rFonts w:hint="eastAsia"/>
        </w:rPr>
        <w:t>卡</w:t>
      </w:r>
      <w:r w:rsidRPr="00F10B7E">
        <w:t>用户余量和累计用气量</w:t>
      </w:r>
      <w:r w:rsidRPr="00F10B7E">
        <w:rPr>
          <w:rFonts w:hint="eastAsia"/>
        </w:rPr>
        <w:t>照片</w:t>
      </w:r>
      <w:r w:rsidRPr="00F10B7E">
        <w:t>转</w:t>
      </w:r>
      <w:r w:rsidRPr="00F10B7E">
        <w:rPr>
          <w:rFonts w:hint="eastAsia"/>
        </w:rPr>
        <w:t>交</w:t>
      </w:r>
      <w:r w:rsidRPr="00F10B7E">
        <w:t>给营业厅营业员。</w:t>
      </w:r>
    </w:p>
    <w:p w14:paraId="0DD45485" w14:textId="77777777" w:rsidR="00E05209" w:rsidRPr="00F10B7E" w:rsidRDefault="00E05209" w:rsidP="00DB317E">
      <w:pPr>
        <w:spacing w:before="120" w:after="120"/>
        <w:ind w:left="420" w:firstLineChars="270" w:firstLine="567"/>
      </w:pPr>
      <w:r w:rsidRPr="00F10B7E">
        <w:lastRenderedPageBreak/>
        <w:t>6</w:t>
      </w:r>
      <w:r w:rsidRPr="00F10B7E">
        <w:rPr>
          <w:rFonts w:hint="eastAsia"/>
        </w:rPr>
        <w:t>、营业厅</w:t>
      </w:r>
      <w:r w:rsidRPr="00F10B7E">
        <w:t>营业员</w:t>
      </w:r>
      <w:r w:rsidRPr="00F10B7E">
        <w:rPr>
          <w:rFonts w:hint="eastAsia"/>
        </w:rPr>
        <w:t>对</w:t>
      </w:r>
      <w:r w:rsidRPr="00F10B7E">
        <w:t>不欠费用户</w:t>
      </w:r>
      <w:r w:rsidRPr="00F10B7E">
        <w:rPr>
          <w:rFonts w:hint="eastAsia"/>
        </w:rPr>
        <w:t>提交</w:t>
      </w:r>
      <w:r w:rsidRPr="00F10B7E">
        <w:t>系统拆除处理的申请</w:t>
      </w:r>
      <w:r w:rsidRPr="00F10B7E">
        <w:rPr>
          <w:rFonts w:hint="eastAsia"/>
        </w:rPr>
        <w:t>（</w:t>
      </w:r>
      <w:r w:rsidRPr="00F10B7E">
        <w:t>运行室</w:t>
      </w:r>
      <w:r w:rsidRPr="00F10B7E">
        <w:rPr>
          <w:rFonts w:hint="eastAsia"/>
        </w:rPr>
        <w:t>或表具班</w:t>
      </w:r>
      <w:r w:rsidRPr="00F10B7E">
        <w:t>和稽查大队</w:t>
      </w:r>
      <w:r w:rsidRPr="00F10B7E">
        <w:rPr>
          <w:rFonts w:hint="eastAsia"/>
        </w:rPr>
        <w:t>处理</w:t>
      </w:r>
      <w:r w:rsidRPr="00F10B7E">
        <w:t>意见和用户书面申请扫描件</w:t>
      </w:r>
      <w:r w:rsidRPr="00F10B7E">
        <w:rPr>
          <w:rFonts w:hint="eastAsia"/>
        </w:rPr>
        <w:t>、当前</w:t>
      </w:r>
      <w:r w:rsidRPr="00F10B7E">
        <w:t>显示用户是否欠费）</w:t>
      </w:r>
      <w:r w:rsidRPr="00F10B7E">
        <w:rPr>
          <w:rFonts w:hint="eastAsia"/>
        </w:rPr>
        <w:t>。（</w:t>
      </w:r>
      <w:r w:rsidRPr="00F10B7E">
        <w:rPr>
          <w:rFonts w:hint="eastAsia"/>
        </w:rPr>
        <w:t>IC</w:t>
      </w:r>
      <w:r w:rsidRPr="00F10B7E">
        <w:rPr>
          <w:rFonts w:hint="eastAsia"/>
        </w:rPr>
        <w:t>卡</w:t>
      </w:r>
      <w:r w:rsidRPr="00F10B7E">
        <w:t>用户做计费</w:t>
      </w:r>
      <w:r w:rsidRPr="00F10B7E">
        <w:rPr>
          <w:rFonts w:hint="eastAsia"/>
        </w:rPr>
        <w:t>更正</w:t>
      </w:r>
      <w:r w:rsidRPr="00F10B7E">
        <w:t>申请）。</w:t>
      </w:r>
      <w:r w:rsidRPr="00F10B7E">
        <w:rPr>
          <w:rFonts w:hint="eastAsia"/>
        </w:rPr>
        <w:t>（营业员</w:t>
      </w:r>
      <w:r w:rsidRPr="00F10B7E">
        <w:t>可以看到</w:t>
      </w:r>
      <w:r w:rsidRPr="00F10B7E">
        <w:rPr>
          <w:rFonts w:hint="eastAsia"/>
        </w:rPr>
        <w:t>处理</w:t>
      </w:r>
      <w:r w:rsidRPr="00F10B7E">
        <w:t>意见）</w:t>
      </w:r>
    </w:p>
    <w:p w14:paraId="7876C621" w14:textId="77777777" w:rsidR="00DB317E" w:rsidRDefault="00E05209" w:rsidP="00DB317E">
      <w:pPr>
        <w:spacing w:before="120" w:after="120"/>
        <w:ind w:left="420" w:firstLineChars="270" w:firstLine="567"/>
      </w:pPr>
      <w:r w:rsidRPr="00F10B7E">
        <w:rPr>
          <w:rFonts w:hint="eastAsia"/>
        </w:rPr>
        <w:t>7</w:t>
      </w:r>
      <w:r w:rsidRPr="00F10B7E">
        <w:rPr>
          <w:rFonts w:hint="eastAsia"/>
        </w:rPr>
        <w:t>、营业室</w:t>
      </w:r>
      <w:r w:rsidRPr="00F10B7E">
        <w:t>副主任、营业分公司主管副经理、营业部收费管理员、营业部部长</w:t>
      </w:r>
      <w:r w:rsidRPr="00F10B7E">
        <w:rPr>
          <w:rFonts w:hint="eastAsia"/>
        </w:rPr>
        <w:t>逐级审核</w:t>
      </w:r>
      <w:r w:rsidRPr="00F10B7E">
        <w:t>、审批。</w:t>
      </w:r>
    </w:p>
    <w:p w14:paraId="6E360062" w14:textId="7F9BC80F" w:rsidR="00622CE7" w:rsidRPr="00DB317E" w:rsidRDefault="00E05209" w:rsidP="00DB317E">
      <w:pPr>
        <w:spacing w:before="120" w:after="120"/>
        <w:ind w:left="420" w:firstLineChars="270" w:firstLine="567"/>
      </w:pPr>
      <w:r w:rsidRPr="00F10B7E">
        <w:rPr>
          <w:rFonts w:hint="eastAsia"/>
        </w:rPr>
        <w:t>8</w:t>
      </w:r>
      <w:r w:rsidRPr="00F10B7E">
        <w:rPr>
          <w:rFonts w:hint="eastAsia"/>
        </w:rPr>
        <w:t>、营业厅</w:t>
      </w:r>
      <w:r w:rsidRPr="00F10B7E">
        <w:t>营业员对不欠费</w:t>
      </w:r>
      <w:r w:rsidRPr="00F10B7E">
        <w:rPr>
          <w:rFonts w:hint="eastAsia"/>
        </w:rPr>
        <w:t>用户或</w:t>
      </w:r>
      <w:r w:rsidRPr="00F10B7E">
        <w:t>余量更正申请用户做系统拆除处理。</w:t>
      </w:r>
    </w:p>
    <w:p w14:paraId="28B99009" w14:textId="77777777" w:rsidR="00242D77" w:rsidRDefault="00622CE7" w:rsidP="001B4810">
      <w:pPr>
        <w:pStyle w:val="30"/>
        <w:spacing w:before="156" w:after="156"/>
      </w:pPr>
      <w:r>
        <w:rPr>
          <w:rFonts w:hint="eastAsia"/>
          <w:lang w:eastAsia="zh-CN"/>
        </w:rPr>
        <w:t>1.2.7</w:t>
      </w:r>
      <w:commentRangeStart w:id="4"/>
      <w:r w:rsidR="009F2204">
        <w:rPr>
          <w:rFonts w:hint="eastAsia"/>
        </w:rPr>
        <w:t>表具损坏赔偿</w:t>
      </w:r>
      <w:commentRangeEnd w:id="4"/>
      <w:r w:rsidR="00760D73">
        <w:rPr>
          <w:rStyle w:val="a6"/>
          <w:rFonts w:asciiTheme="minorHAnsi" w:eastAsiaTheme="minorEastAsia" w:hAnsiTheme="minorHAnsi" w:cstheme="minorBidi"/>
          <w:b w:val="0"/>
          <w:bCs w:val="0"/>
          <w:kern w:val="2"/>
          <w:lang w:val="en-US" w:eastAsia="zh-CN"/>
        </w:rPr>
        <w:commentReference w:id="4"/>
      </w:r>
    </w:p>
    <w:p w14:paraId="09093D0F" w14:textId="77777777" w:rsidR="00A5186C" w:rsidRDefault="00A5186C" w:rsidP="00A5186C">
      <w:pPr>
        <w:spacing w:before="120" w:after="120"/>
        <w:ind w:firstLine="420"/>
      </w:pPr>
      <w:r>
        <w:rPr>
          <w:rFonts w:hint="eastAsia"/>
        </w:rPr>
        <w:t>一级库仓库管理员要登记工程队、营业分公司返回的表具数量、</w:t>
      </w:r>
      <w:r>
        <w:rPr>
          <w:rFonts w:hint="eastAsia"/>
        </w:rPr>
        <w:t xml:space="preserve"> </w:t>
      </w:r>
      <w:r>
        <w:rPr>
          <w:rFonts w:hint="eastAsia"/>
        </w:rPr>
        <w:t>返回单位、返回时间、记录人。</w:t>
      </w:r>
    </w:p>
    <w:p w14:paraId="5CAF416E" w14:textId="77777777" w:rsidR="00126DDF" w:rsidRDefault="00C53FA4" w:rsidP="00A5186C">
      <w:pPr>
        <w:spacing w:before="120" w:after="120"/>
        <w:ind w:firstLine="420"/>
      </w:pPr>
      <w:r>
        <w:rPr>
          <w:rFonts w:hint="eastAsia"/>
        </w:rPr>
        <w:t>二级库要有旧表丢失、损坏赔偿入库</w:t>
      </w:r>
      <w:r>
        <w:rPr>
          <w:rFonts w:hint="eastAsia"/>
        </w:rPr>
        <w:t>(</w:t>
      </w:r>
      <w:r>
        <w:rPr>
          <w:rFonts w:hint="eastAsia"/>
        </w:rPr>
        <w:t>入口</w:t>
      </w:r>
      <w:r>
        <w:rPr>
          <w:rFonts w:hint="eastAsia"/>
        </w:rPr>
        <w:t>)</w:t>
      </w:r>
      <w:r>
        <w:rPr>
          <w:rFonts w:hint="eastAsia"/>
        </w:rPr>
        <w:t>，计量中心要授权审批。违章摘表</w:t>
      </w:r>
      <w:r>
        <w:rPr>
          <w:rFonts w:hint="eastAsia"/>
        </w:rPr>
        <w:t>(</w:t>
      </w:r>
      <w:r>
        <w:rPr>
          <w:rFonts w:hint="eastAsia"/>
        </w:rPr>
        <w:t>不需用户赔偿</w:t>
      </w:r>
      <w:r>
        <w:rPr>
          <w:rFonts w:hint="eastAsia"/>
        </w:rPr>
        <w:t>)</w:t>
      </w:r>
      <w:r>
        <w:rPr>
          <w:rFonts w:hint="eastAsia"/>
        </w:rPr>
        <w:t>入库，需要营业分公司领导进行审批处理。</w:t>
      </w:r>
    </w:p>
    <w:p w14:paraId="71D77A6A" w14:textId="0A76F767" w:rsidR="008038B0" w:rsidRPr="008038B0" w:rsidRDefault="00C53FA4" w:rsidP="00C53FA4">
      <w:pPr>
        <w:ind w:firstLine="420"/>
        <w:rPr>
          <w:lang w:val="x-none" w:eastAsia="x-none"/>
        </w:rPr>
      </w:pPr>
      <w:r>
        <w:rPr>
          <w:rFonts w:hint="eastAsia"/>
          <w:lang w:val="x-none"/>
        </w:rPr>
        <w:t>系统提供相应的查询统计功能。</w:t>
      </w:r>
    </w:p>
    <w:p w14:paraId="728029D8" w14:textId="77777777" w:rsidR="00622CE7" w:rsidRDefault="00622CE7" w:rsidP="0005091C">
      <w:pPr>
        <w:rPr>
          <w:rFonts w:hAnsi="宋体"/>
          <w:szCs w:val="21"/>
        </w:rPr>
      </w:pPr>
    </w:p>
    <w:p w14:paraId="39D22EB1" w14:textId="77777777" w:rsidR="00242D77" w:rsidRDefault="00622CE7" w:rsidP="001B4810">
      <w:pPr>
        <w:pStyle w:val="30"/>
        <w:spacing w:before="156" w:after="156"/>
      </w:pPr>
      <w:r>
        <w:rPr>
          <w:rFonts w:hint="eastAsia"/>
          <w:lang w:eastAsia="zh-CN"/>
        </w:rPr>
        <w:t>1.2.8</w:t>
      </w:r>
      <w:commentRangeStart w:id="5"/>
      <w:r w:rsidR="009F2204">
        <w:rPr>
          <w:rFonts w:hint="eastAsia"/>
        </w:rPr>
        <w:t>表具档案建立和维护</w:t>
      </w:r>
      <w:commentRangeEnd w:id="5"/>
      <w:r w:rsidR="00355A80">
        <w:rPr>
          <w:rStyle w:val="a6"/>
          <w:rFonts w:asciiTheme="minorHAnsi" w:eastAsiaTheme="minorEastAsia" w:hAnsiTheme="minorHAnsi" w:cstheme="minorBidi"/>
          <w:b w:val="0"/>
          <w:bCs w:val="0"/>
          <w:kern w:val="2"/>
          <w:lang w:val="en-US" w:eastAsia="zh-CN"/>
        </w:rPr>
        <w:commentReference w:id="5"/>
      </w:r>
    </w:p>
    <w:p w14:paraId="76F6FA1E" w14:textId="77777777" w:rsidR="00DE2A9B" w:rsidRDefault="00DE2A9B" w:rsidP="00F84A6C">
      <w:pPr>
        <w:spacing w:before="120" w:after="120"/>
        <w:ind w:firstLineChars="270" w:firstLine="567"/>
      </w:pPr>
      <w:r>
        <w:rPr>
          <w:rFonts w:hint="eastAsia"/>
        </w:rPr>
        <w:t>系统提供表具档案建立、一级表库管理、二级表库管理（入库、出库、退库、移库）、表具基础信息管理（表具类型管理、物品种类管理、生产厂家管理、规格型号管理、流量范围管理、生产厂家与规格型号对应、表具类型与物品种类对应）等功能。</w:t>
      </w:r>
    </w:p>
    <w:p w14:paraId="61430F1C" w14:textId="64A7A167" w:rsidR="00EA4740" w:rsidRDefault="00EA4740" w:rsidP="00F84A6C">
      <w:pPr>
        <w:spacing w:before="120" w:after="120"/>
        <w:ind w:firstLineChars="270" w:firstLine="567"/>
      </w:pPr>
      <w:r>
        <w:rPr>
          <w:rFonts w:hint="eastAsia"/>
        </w:rPr>
        <w:t>系统提供表具档案信息、表具档案信息更改、表具流转状态、下线表具信息查询统计功能。</w:t>
      </w:r>
    </w:p>
    <w:p w14:paraId="106C279B" w14:textId="20382826" w:rsidR="006A7757" w:rsidRDefault="006A7757" w:rsidP="00F84A6C">
      <w:pPr>
        <w:spacing w:before="120" w:after="120"/>
        <w:ind w:firstLineChars="270" w:firstLine="567"/>
      </w:pPr>
      <w:r>
        <w:rPr>
          <w:rFonts w:hint="eastAsia"/>
        </w:rPr>
        <w:t>系统提供表具对比查询，主要用来查询下线表具是否为二级表库内的表。</w:t>
      </w:r>
    </w:p>
    <w:p w14:paraId="0837D85F" w14:textId="617460A5" w:rsidR="00F308C9" w:rsidRDefault="00F308C9" w:rsidP="00F84A6C">
      <w:pPr>
        <w:spacing w:before="120" w:after="120"/>
        <w:ind w:firstLineChars="270" w:firstLine="567"/>
      </w:pPr>
      <w:r>
        <w:rPr>
          <w:rFonts w:hint="eastAsia"/>
        </w:rPr>
        <w:t>系统提供生产厂家与规格型号、流量范围对应管理功能，支持增加、个性、删除、保存、取消等功能。</w:t>
      </w:r>
    </w:p>
    <w:p w14:paraId="16532497" w14:textId="0EAF7A3E" w:rsidR="00A2744D" w:rsidRDefault="00A2744D" w:rsidP="00F84A6C">
      <w:pPr>
        <w:spacing w:before="120" w:after="120"/>
        <w:ind w:firstLineChars="270" w:firstLine="567"/>
      </w:pPr>
      <w:r>
        <w:rPr>
          <w:rFonts w:hint="eastAsia"/>
        </w:rPr>
        <w:t>系统提供移库审批功能。</w:t>
      </w:r>
    </w:p>
    <w:p w14:paraId="68F98350" w14:textId="77777777" w:rsidR="007A3C5A" w:rsidRDefault="007A3C5A" w:rsidP="007A3C5A">
      <w:pPr>
        <w:spacing w:before="156" w:after="156"/>
        <w:ind w:firstLineChars="270" w:firstLine="567"/>
      </w:pPr>
      <w:r>
        <w:rPr>
          <w:rFonts w:hint="eastAsia"/>
        </w:rPr>
        <w:t>计量中心管理表具的调配（线下）、发放（线下）、换表审核等流程的审批。表具查询：根据型号、类型、厂家、状态、表编号、换表原因（</w:t>
      </w:r>
      <w:r w:rsidRPr="00D3078F">
        <w:rPr>
          <w:rFonts w:hint="eastAsia"/>
        </w:rPr>
        <w:t>改造（超期）换表，维修换表、检表换表、失灵表、违章（窃气）换表、旧表丢失、误损、其他；字段可维护</w:t>
      </w:r>
      <w:r>
        <w:rPr>
          <w:rFonts w:hint="eastAsia"/>
        </w:rPr>
        <w:t>）等查询，点击进入详情页，详情页显示表具历史信息（维修历史、使用历史、检测历史）表具信息、表具状态（是否可以回装）计量中心有权限更改。</w:t>
      </w:r>
    </w:p>
    <w:p w14:paraId="472F94A4" w14:textId="1A9BB685" w:rsidR="007A3C5A" w:rsidRDefault="007A3C5A" w:rsidP="007A3C5A">
      <w:pPr>
        <w:spacing w:before="156" w:after="156"/>
        <w:ind w:firstLineChars="270" w:firstLine="567"/>
      </w:pPr>
      <w:r>
        <w:rPr>
          <w:rFonts w:hint="eastAsia"/>
        </w:rPr>
        <w:t>对于非居民表中的特殊表具（一次表、二次表）：做开栓、换表等业务时，在关联表具时，增加一个字段：“是否有二次表”，默认“否”，如果有二次表，输入二次表表编号，就将一次表与二次表进行关联，且互相可以对应查询。</w:t>
      </w:r>
    </w:p>
    <w:p w14:paraId="0CB3CE2E" w14:textId="7176D972" w:rsidR="007A3C5A" w:rsidRDefault="007A3C5A" w:rsidP="007A3C5A">
      <w:pPr>
        <w:spacing w:before="120" w:after="120"/>
        <w:ind w:firstLineChars="270" w:firstLine="567"/>
      </w:pPr>
      <w:r>
        <w:rPr>
          <w:rFonts w:hint="eastAsia"/>
        </w:rPr>
        <w:t>库存统计分析：统计数量，如统计入库</w:t>
      </w:r>
      <w:r>
        <w:rPr>
          <w:rFonts w:hint="eastAsia"/>
        </w:rPr>
        <w:t>(</w:t>
      </w:r>
      <w:r>
        <w:rPr>
          <w:rFonts w:hint="eastAsia"/>
        </w:rPr>
        <w:t>二级库</w:t>
      </w:r>
      <w:r>
        <w:rPr>
          <w:rFonts w:hint="eastAsia"/>
        </w:rPr>
        <w:t>)</w:t>
      </w:r>
      <w:r>
        <w:rPr>
          <w:rFonts w:hint="eastAsia"/>
        </w:rPr>
        <w:t>，出库</w:t>
      </w:r>
      <w:r>
        <w:rPr>
          <w:rFonts w:hint="eastAsia"/>
        </w:rPr>
        <w:t>(</w:t>
      </w:r>
      <w:r>
        <w:rPr>
          <w:rFonts w:hint="eastAsia"/>
        </w:rPr>
        <w:t>二级库</w:t>
      </w:r>
      <w:r>
        <w:rPr>
          <w:rFonts w:hint="eastAsia"/>
        </w:rPr>
        <w:t>)</w:t>
      </w:r>
      <w:r>
        <w:rPr>
          <w:rFonts w:hint="eastAsia"/>
        </w:rPr>
        <w:t>，库存</w:t>
      </w:r>
      <w:r>
        <w:rPr>
          <w:rFonts w:hint="eastAsia"/>
        </w:rPr>
        <w:t>(</w:t>
      </w:r>
      <w:r>
        <w:rPr>
          <w:rFonts w:hint="eastAsia"/>
        </w:rPr>
        <w:t>二级库</w:t>
      </w:r>
      <w:r>
        <w:rPr>
          <w:rFonts w:hint="eastAsia"/>
        </w:rPr>
        <w:t>)</w:t>
      </w:r>
      <w:r>
        <w:rPr>
          <w:rFonts w:hint="eastAsia"/>
        </w:rPr>
        <w:t>，借出</w:t>
      </w:r>
      <w:r>
        <w:rPr>
          <w:rFonts w:hint="eastAsia"/>
        </w:rPr>
        <w:t>(</w:t>
      </w:r>
      <w:r>
        <w:rPr>
          <w:rFonts w:hint="eastAsia"/>
        </w:rPr>
        <w:t>二级库</w:t>
      </w:r>
      <w:r>
        <w:rPr>
          <w:rFonts w:hint="eastAsia"/>
        </w:rPr>
        <w:t>)</w:t>
      </w:r>
      <w:r>
        <w:rPr>
          <w:rFonts w:hint="eastAsia"/>
        </w:rPr>
        <w:t>，还回</w:t>
      </w:r>
      <w:r>
        <w:rPr>
          <w:rFonts w:hint="eastAsia"/>
        </w:rPr>
        <w:t>(</w:t>
      </w:r>
      <w:r>
        <w:rPr>
          <w:rFonts w:hint="eastAsia"/>
        </w:rPr>
        <w:t>二级库</w:t>
      </w:r>
      <w:r>
        <w:rPr>
          <w:rFonts w:hint="eastAsia"/>
        </w:rPr>
        <w:t>)</w:t>
      </w:r>
      <w:r>
        <w:rPr>
          <w:rFonts w:hint="eastAsia"/>
        </w:rPr>
        <w:t>，退表（退回一级库），旧表入库，旧表出库的数量，换表统计（根据换表原因）</w:t>
      </w:r>
    </w:p>
    <w:p w14:paraId="699F39B1" w14:textId="0AF1824A" w:rsidR="00F84A6C" w:rsidRDefault="00F84A6C" w:rsidP="00A47685">
      <w:pPr>
        <w:spacing w:before="120" w:after="120"/>
        <w:ind w:firstLineChars="270" w:firstLine="567"/>
      </w:pPr>
      <w:r>
        <w:rPr>
          <w:rFonts w:hint="eastAsia"/>
        </w:rPr>
        <w:t>燃气表信息有</w:t>
      </w:r>
      <w:r w:rsidRPr="00612F1A">
        <w:rPr>
          <w:rFonts w:hint="eastAsia"/>
        </w:rPr>
        <w:t>表具类型、表具厂家、规格型号、流量范围、表编号（厂家代码加表编</w:t>
      </w:r>
      <w:r w:rsidRPr="00612F1A">
        <w:rPr>
          <w:rFonts w:hint="eastAsia"/>
        </w:rPr>
        <w:lastRenderedPageBreak/>
        <w:t>号）、出厂日期（出厂日期统计到月就行）、进气方向、表位数、表具状态（正常、检表、维修）、运行状态（正常、死表、慢表、倒针）、运行年限（正常、超期）</w:t>
      </w:r>
      <w:r>
        <w:rPr>
          <w:rFonts w:hint="eastAsia"/>
        </w:rPr>
        <w:t>、表具流转状态（在库、在途、在用（指工程上新开栓的表具）、上线、下线）</w:t>
      </w:r>
      <w:r w:rsidRPr="00612F1A">
        <w:rPr>
          <w:rFonts w:hint="eastAsia"/>
        </w:rPr>
        <w:t>。修正表信息默认为否，包括修正表编号、生产厂家、规格型号、修正表位数、出厂日期、运行时间。</w:t>
      </w:r>
      <w:r>
        <w:rPr>
          <w:rFonts w:hint="eastAsia"/>
        </w:rPr>
        <w:t>表具的使用年限从出厂日期开始计算。表编号定义为</w:t>
      </w:r>
      <w:r>
        <w:rPr>
          <w:rFonts w:hint="eastAsia"/>
        </w:rPr>
        <w:t>20</w:t>
      </w:r>
      <w:r>
        <w:rPr>
          <w:rFonts w:hint="eastAsia"/>
        </w:rPr>
        <w:t>位。按表编号查询时，应只出现一户信息，若出现两户信息，系统应有明显疑问提示。</w:t>
      </w:r>
      <w:r w:rsidR="002C7A1F">
        <w:rPr>
          <w:rFonts w:hint="eastAsia"/>
        </w:rPr>
        <w:t>表具的流转状态：初始化、一级库在库、在途</w:t>
      </w:r>
      <w:r w:rsidR="002C7A1F" w:rsidRPr="00B05A15">
        <w:rPr>
          <w:rFonts w:hint="eastAsia"/>
        </w:rPr>
        <w:t>、</w:t>
      </w:r>
      <w:r w:rsidR="002C7A1F">
        <w:rPr>
          <w:rFonts w:hint="eastAsia"/>
        </w:rPr>
        <w:t>二级库在库、</w:t>
      </w:r>
      <w:r w:rsidR="002C7A1F" w:rsidRPr="00B05A15">
        <w:rPr>
          <w:rFonts w:hint="eastAsia"/>
        </w:rPr>
        <w:t>上线</w:t>
      </w:r>
      <w:r w:rsidR="002C7A1F">
        <w:rPr>
          <w:rFonts w:hint="eastAsia"/>
        </w:rPr>
        <w:t>（从二级库出去的表为上线）</w:t>
      </w:r>
      <w:r w:rsidR="002C7A1F" w:rsidRPr="00B05A15">
        <w:rPr>
          <w:rFonts w:hint="eastAsia"/>
        </w:rPr>
        <w:t>、</w:t>
      </w:r>
      <w:r w:rsidR="002C7A1F">
        <w:rPr>
          <w:rFonts w:hint="eastAsia"/>
        </w:rPr>
        <w:t>在用（非二级库出去的表状态为在用，如工程队从一级库领取的表）、</w:t>
      </w:r>
      <w:r w:rsidR="002C7A1F" w:rsidRPr="00B05A15">
        <w:rPr>
          <w:rFonts w:hint="eastAsia"/>
        </w:rPr>
        <w:t>下线、维修、回装、借出中</w:t>
      </w:r>
      <w:r w:rsidR="002C7A1F">
        <w:rPr>
          <w:rFonts w:hint="eastAsia"/>
        </w:rPr>
        <w:t>等。</w:t>
      </w:r>
    </w:p>
    <w:p w14:paraId="1C752C72" w14:textId="0260574C" w:rsidR="00F84A6C" w:rsidRDefault="00F84A6C" w:rsidP="00F84A6C">
      <w:pPr>
        <w:spacing w:before="120" w:after="120"/>
        <w:ind w:firstLineChars="270" w:firstLine="567"/>
      </w:pPr>
      <w:r>
        <w:rPr>
          <w:rFonts w:hint="eastAsia"/>
        </w:rPr>
        <w:t>表具类型有很多，系统提供自定义界面，可以增加、修改，删除。但某一表具类型删除的前提条件是数据库中无此类型的表具。</w:t>
      </w:r>
    </w:p>
    <w:p w14:paraId="5636CF87" w14:textId="4E719945" w:rsidR="00F84A6C" w:rsidRDefault="00F84A6C" w:rsidP="00F84A6C">
      <w:pPr>
        <w:spacing w:before="120" w:after="120"/>
        <w:ind w:firstLineChars="270" w:firstLine="567"/>
      </w:pPr>
      <w:r>
        <w:rPr>
          <w:rFonts w:hint="eastAsia"/>
        </w:rPr>
        <w:t>表具生产厂家有很多，系统提供自定义界面，可以增加、修改，删除。但某一表具类型删除的前提条件是数据库中无此类型的表具。</w:t>
      </w:r>
    </w:p>
    <w:p w14:paraId="0FC45E24" w14:textId="17DDB534" w:rsidR="00F84A6C" w:rsidRDefault="00F84A6C" w:rsidP="00F84A6C">
      <w:pPr>
        <w:spacing w:before="120" w:after="120"/>
        <w:ind w:firstLineChars="270" w:firstLine="567"/>
      </w:pPr>
      <w:r>
        <w:rPr>
          <w:rFonts w:hint="eastAsia"/>
        </w:rPr>
        <w:t>表具规格型号有很多，系统提供自定义界面，可以增加、修改，删除。但某一表具类型删除的前提条件是数据库中无此类型的表具。</w:t>
      </w:r>
    </w:p>
    <w:p w14:paraId="4F561371" w14:textId="3F0F9AEE" w:rsidR="00622CE7" w:rsidRPr="00C04C0A" w:rsidRDefault="00F84A6C" w:rsidP="00C04C0A">
      <w:pPr>
        <w:spacing w:before="120" w:after="120"/>
        <w:ind w:firstLineChars="270" w:firstLine="567"/>
      </w:pPr>
      <w:r>
        <w:rPr>
          <w:rFonts w:hint="eastAsia"/>
        </w:rPr>
        <w:t>表具流量范围型有很多，系统提供自定义界面，可以增加、修改，删除。但某一表具类型删除的前提条件是数据库中无此类型的表具。流量范围名称与额定流量要一一对应。</w:t>
      </w:r>
    </w:p>
    <w:p w14:paraId="3434B968" w14:textId="77777777" w:rsidR="00242D77" w:rsidRPr="00CF2D30" w:rsidRDefault="00622CE7" w:rsidP="001B4810">
      <w:pPr>
        <w:pStyle w:val="30"/>
        <w:spacing w:before="156" w:after="156"/>
        <w:rPr>
          <w:lang w:val="en-US"/>
        </w:rPr>
      </w:pPr>
      <w:r>
        <w:rPr>
          <w:rFonts w:hint="eastAsia"/>
          <w:lang w:eastAsia="zh-CN"/>
        </w:rPr>
        <w:t>1.2.9</w:t>
      </w:r>
      <w:commentRangeStart w:id="6"/>
      <w:r w:rsidR="009F2204">
        <w:rPr>
          <w:rFonts w:hint="eastAsia"/>
        </w:rPr>
        <w:t>表具维修与报废管理</w:t>
      </w:r>
      <w:commentRangeEnd w:id="6"/>
      <w:r w:rsidR="00EA3619">
        <w:rPr>
          <w:rStyle w:val="a6"/>
          <w:rFonts w:asciiTheme="minorHAnsi" w:eastAsiaTheme="minorEastAsia" w:hAnsiTheme="minorHAnsi" w:cstheme="minorBidi"/>
          <w:b w:val="0"/>
          <w:bCs w:val="0"/>
          <w:kern w:val="2"/>
          <w:lang w:val="en-US" w:eastAsia="zh-CN"/>
        </w:rPr>
        <w:commentReference w:id="6"/>
      </w:r>
    </w:p>
    <w:p w14:paraId="65B99F13" w14:textId="77777777" w:rsidR="0005091C" w:rsidRDefault="00D90E96" w:rsidP="001B4810">
      <w:pPr>
        <w:pStyle w:val="50"/>
      </w:pPr>
      <w:r>
        <w:rPr>
          <w:rFonts w:hint="eastAsia"/>
        </w:rPr>
        <w:t>1.2.9.1</w:t>
      </w:r>
      <w:r w:rsidR="0005091C">
        <w:t>居民</w:t>
      </w:r>
      <w:r w:rsidR="0005091C">
        <w:t>IC</w:t>
      </w:r>
      <w:r w:rsidR="0005091C">
        <w:rPr>
          <w:rFonts w:hint="eastAsia"/>
        </w:rPr>
        <w:t>卡维修</w:t>
      </w:r>
      <w:r w:rsidR="0005091C">
        <w:t>管理</w:t>
      </w:r>
    </w:p>
    <w:p w14:paraId="1D188302" w14:textId="77777777" w:rsidR="0005091C" w:rsidRDefault="0005091C" w:rsidP="001B4810">
      <w:pPr>
        <w:spacing w:before="120" w:after="120"/>
        <w:ind w:firstLine="420"/>
      </w:pPr>
      <w:r>
        <w:rPr>
          <w:rFonts w:hint="eastAsia"/>
        </w:rPr>
        <w:t>维修管理是针对下线入库后进行维修表具，国家规定时间内的表具进行维修管理。</w:t>
      </w:r>
    </w:p>
    <w:p w14:paraId="506694CE" w14:textId="77777777" w:rsidR="0005091C" w:rsidRDefault="0005091C" w:rsidP="001B4810">
      <w:pPr>
        <w:spacing w:before="120" w:after="120"/>
        <w:ind w:firstLine="420"/>
      </w:pPr>
      <w:r>
        <w:rPr>
          <w:rFonts w:hint="eastAsia"/>
        </w:rPr>
        <w:t>维修表拥有所在用户使用时的状态及信息。</w:t>
      </w:r>
    </w:p>
    <w:p w14:paraId="0A677BB4" w14:textId="77777777" w:rsidR="0005091C" w:rsidRDefault="00D90E96" w:rsidP="001B4810">
      <w:pPr>
        <w:pStyle w:val="50"/>
      </w:pPr>
      <w:r>
        <w:rPr>
          <w:rFonts w:hint="eastAsia"/>
        </w:rPr>
        <w:t>1.2.9.2</w:t>
      </w:r>
      <w:r w:rsidR="0005091C">
        <w:t>非居民表具维修管理</w:t>
      </w:r>
    </w:p>
    <w:p w14:paraId="3F016C33" w14:textId="77777777" w:rsidR="0005091C" w:rsidRDefault="0005091C" w:rsidP="00D90E96">
      <w:pPr>
        <w:spacing w:before="120" w:after="120"/>
        <w:ind w:firstLine="420"/>
      </w:pPr>
      <w:r>
        <w:rPr>
          <w:rFonts w:hint="eastAsia"/>
        </w:rPr>
        <w:t>由于商服表都是大表，成本较高，所以在使用过程中如果出现表具故障（非人为），一般不会直接做报废处理，而是做维修处理。如现场无法维修，走换表流程（备用表上线）或走协议气量流程。</w:t>
      </w:r>
    </w:p>
    <w:p w14:paraId="34A0C921" w14:textId="77777777" w:rsidR="00622CE7" w:rsidRDefault="0005091C" w:rsidP="00D90E96">
      <w:pPr>
        <w:ind w:firstLine="420"/>
        <w:rPr>
          <w:rFonts w:hAnsi="宋体"/>
          <w:szCs w:val="21"/>
        </w:rPr>
      </w:pPr>
      <w:r>
        <w:rPr>
          <w:rFonts w:hint="eastAsia"/>
        </w:rPr>
        <w:t>在检查表具过程中，发现故障表，现场维修或另约时间维修，维修人员（表具厂家）维修完成后，填写维修单，单据中要有维修项，维修时间，维修结果，是否换件，配件名称等。计量中心将维修单中的维修数据录入系统。判断是否有协议气量，如果有则提交到分公司核算员、然后提交审批流程；维修数据供各营业分公司及营业部查询统计。</w:t>
      </w:r>
    </w:p>
    <w:p w14:paraId="1750C059" w14:textId="77777777" w:rsidR="00242D77" w:rsidRDefault="00622CE7" w:rsidP="001B4810">
      <w:pPr>
        <w:pStyle w:val="30"/>
        <w:spacing w:before="156" w:after="156"/>
      </w:pPr>
      <w:commentRangeStart w:id="7"/>
      <w:r>
        <w:rPr>
          <w:rFonts w:hint="eastAsia"/>
        </w:rPr>
        <w:t>1.2.10</w:t>
      </w:r>
      <w:r w:rsidR="009F2204">
        <w:rPr>
          <w:rFonts w:hint="eastAsia"/>
        </w:rPr>
        <w:t>表具计划管理</w:t>
      </w:r>
      <w:commentRangeEnd w:id="7"/>
      <w:r w:rsidR="00861FAB">
        <w:rPr>
          <w:rStyle w:val="a6"/>
          <w:rFonts w:asciiTheme="minorHAnsi" w:eastAsiaTheme="minorEastAsia" w:hAnsiTheme="minorHAnsi" w:cstheme="minorBidi"/>
          <w:b w:val="0"/>
          <w:bCs w:val="0"/>
          <w:kern w:val="2"/>
          <w:lang w:val="en-US" w:eastAsia="zh-CN"/>
        </w:rPr>
        <w:commentReference w:id="7"/>
      </w:r>
    </w:p>
    <w:p w14:paraId="4D7ECF6D" w14:textId="7933C4F9" w:rsidR="00D53AD2" w:rsidRDefault="00585976">
      <w:pPr>
        <w:rPr>
          <w:rFonts w:hAnsi="宋体"/>
          <w:szCs w:val="21"/>
        </w:rPr>
      </w:pPr>
      <w:r>
        <w:rPr>
          <w:rFonts w:hAnsi="宋体"/>
          <w:szCs w:val="21"/>
        </w:rPr>
        <w:tab/>
      </w:r>
      <w:r w:rsidR="00D53AD2">
        <w:rPr>
          <w:rFonts w:hint="eastAsia"/>
        </w:rPr>
        <w:t>换表计划的制定根据系统中查询出的表具使用时间。再根据单位、用气类型、使用年限等限制条件，查询生成数据表格，显示表厂家、表具规格，符合条件的表具数量。有合计。计量中心根据此查询数据，制定总公司和各单位的换表计划，将换表数量下发分公司，分公司根据接收的换表数量制定本单位的换表计划（包括时间的分配，区域的选择（使用查询功</w:t>
      </w:r>
      <w:r w:rsidR="00D53AD2">
        <w:rPr>
          <w:rFonts w:hint="eastAsia"/>
        </w:rPr>
        <w:lastRenderedPageBreak/>
        <w:t>能）等），主要针对超期的表具做换表任务。</w:t>
      </w:r>
      <w:r w:rsidR="00665F4F">
        <w:rPr>
          <w:rFonts w:hint="eastAsia"/>
        </w:rPr>
        <w:t>居民用户表集体换表批量派工，记录表具更换信息，对于未更换的用户，做表具退回处理。</w:t>
      </w:r>
    </w:p>
    <w:p w14:paraId="0FEFC324" w14:textId="14E85E18" w:rsidR="00622CE7" w:rsidRDefault="00585976" w:rsidP="00D53AD2">
      <w:pPr>
        <w:ind w:firstLine="420"/>
        <w:rPr>
          <w:rFonts w:hAnsi="宋体"/>
          <w:szCs w:val="21"/>
        </w:rPr>
      </w:pPr>
      <w:r>
        <w:rPr>
          <w:rFonts w:hint="eastAsia"/>
        </w:rPr>
        <w:t>超期服役表具每年由计量中心下发换表计划，分公司按计划安排换表居民楼。</w:t>
      </w:r>
      <w:r w:rsidR="008F5450">
        <w:rPr>
          <w:rFonts w:hint="eastAsia"/>
        </w:rPr>
        <w:t>分公司按计量中心检表计划执行在线检定过程中发现的故障表。</w:t>
      </w:r>
    </w:p>
    <w:p w14:paraId="7C1E0761" w14:textId="2437B2AF" w:rsidR="00242D77" w:rsidRDefault="00622CE7" w:rsidP="001B4810">
      <w:pPr>
        <w:pStyle w:val="30"/>
        <w:spacing w:before="156" w:after="156"/>
      </w:pPr>
      <w:r>
        <w:rPr>
          <w:rFonts w:hint="eastAsia"/>
        </w:rPr>
        <w:t>1.2.11</w:t>
      </w:r>
      <w:r w:rsidR="009F2204">
        <w:rPr>
          <w:rFonts w:hint="eastAsia"/>
        </w:rPr>
        <w:t>燃气表退库</w:t>
      </w:r>
    </w:p>
    <w:p w14:paraId="270E0322" w14:textId="55A65F2C" w:rsidR="00622CE7" w:rsidRPr="005C4D9E" w:rsidRDefault="005C4D9E" w:rsidP="001B4810">
      <w:pPr>
        <w:ind w:firstLine="420"/>
        <w:rPr>
          <w:lang w:val="x-none" w:eastAsia="x-none"/>
        </w:rPr>
      </w:pPr>
      <w:r>
        <w:rPr>
          <w:rFonts w:hint="eastAsia"/>
        </w:rPr>
        <w:t>退表管理</w:t>
      </w:r>
      <w:r>
        <w:rPr>
          <w:rFonts w:hint="eastAsia"/>
        </w:rPr>
        <w:t>(</w:t>
      </w:r>
      <w:r>
        <w:rPr>
          <w:rFonts w:hint="eastAsia"/>
        </w:rPr>
        <w:t>退回一级库</w:t>
      </w:r>
      <w:r>
        <w:rPr>
          <w:rFonts w:hint="eastAsia"/>
        </w:rPr>
        <w:t>)</w:t>
      </w:r>
      <w:r>
        <w:rPr>
          <w:rFonts w:hint="eastAsia"/>
        </w:rPr>
        <w:t>是二级库将不使用的新表向计量中心提交退表申请，审批通过后将表具信息扫码记录入系统，并将退还表具状态更改为“退库中”，“退库中”状态的表具不允许使用。一级库收到实物表具，确认退库（退表的数量）。将表具状态改为“一级库在库”。</w:t>
      </w:r>
    </w:p>
    <w:p w14:paraId="5F9B0298" w14:textId="58509B82" w:rsidR="00242D77" w:rsidRDefault="00622CE7" w:rsidP="001B4810">
      <w:pPr>
        <w:pStyle w:val="30"/>
        <w:spacing w:before="156" w:after="156"/>
      </w:pPr>
      <w:r>
        <w:rPr>
          <w:rFonts w:hint="eastAsia"/>
        </w:rPr>
        <w:t>1.2.12</w:t>
      </w:r>
      <w:r w:rsidR="009F2204">
        <w:rPr>
          <w:rFonts w:hint="eastAsia"/>
        </w:rPr>
        <w:t>燃气表移库</w:t>
      </w:r>
    </w:p>
    <w:p w14:paraId="58BF79DA" w14:textId="4807C936" w:rsidR="00622CE7" w:rsidRPr="00E848E1" w:rsidRDefault="00C812F9">
      <w:pPr>
        <w:rPr>
          <w:rFonts w:hAnsi="宋体"/>
          <w:szCs w:val="21"/>
          <w:lang w:val="x-none"/>
        </w:rPr>
      </w:pPr>
      <w:r>
        <w:rPr>
          <w:rFonts w:hAnsi="宋体"/>
          <w:szCs w:val="21"/>
          <w:lang w:val="x-none"/>
        </w:rPr>
        <w:tab/>
      </w:r>
      <w:r>
        <w:rPr>
          <w:rFonts w:hint="eastAsia"/>
        </w:rPr>
        <w:t>二级表库的移库管理指当某一公司二级表库内的表不足，一级库又无表可领时，从其他分公司二级表库借用燃气表使用。借表方提出用表移库申请，经计量中心审批通过后，方可从提供方二级表库出库用表。</w:t>
      </w:r>
    </w:p>
    <w:p w14:paraId="44B28AF8" w14:textId="77777777" w:rsidR="00242D77" w:rsidRDefault="00622CE7" w:rsidP="001B4810">
      <w:pPr>
        <w:pStyle w:val="30"/>
        <w:spacing w:before="156" w:after="156"/>
      </w:pPr>
      <w:r>
        <w:rPr>
          <w:rFonts w:hint="eastAsia"/>
        </w:rPr>
        <w:t>1.2.13</w:t>
      </w:r>
      <w:r w:rsidR="009F2204">
        <w:rPr>
          <w:rFonts w:hint="eastAsia"/>
        </w:rPr>
        <w:t>燃气表巡检管理</w:t>
      </w:r>
    </w:p>
    <w:p w14:paraId="108A1FB8" w14:textId="5EEA1543" w:rsidR="00622CE7" w:rsidRDefault="00AC7476" w:rsidP="00E848E1">
      <w:pPr>
        <w:ind w:firstLine="420"/>
        <w:rPr>
          <w:rFonts w:hAnsi="宋体"/>
          <w:szCs w:val="21"/>
        </w:rPr>
      </w:pPr>
      <w:r>
        <w:t>按公司管理要求，营业分公司会安排工作人员日周抄非居民在线表时，记录在线表具的外观及运行状态、表封状态、润滑油、电池电量、过滤器等状况。</w:t>
      </w:r>
    </w:p>
    <w:p w14:paraId="1DEF7E3C" w14:textId="77777777" w:rsidR="00242D77" w:rsidRDefault="00622CE7" w:rsidP="001B4810">
      <w:pPr>
        <w:pStyle w:val="30"/>
        <w:spacing w:before="156" w:after="156"/>
      </w:pPr>
      <w:r>
        <w:rPr>
          <w:rFonts w:hint="eastAsia"/>
        </w:rPr>
        <w:t>1.2.14</w:t>
      </w:r>
      <w:r w:rsidR="009F2204">
        <w:rPr>
          <w:rFonts w:hint="eastAsia"/>
        </w:rPr>
        <w:t>二级库变更管理</w:t>
      </w:r>
    </w:p>
    <w:p w14:paraId="3213875B" w14:textId="77777777" w:rsidR="000A4CC5" w:rsidRDefault="000A4CC5" w:rsidP="000A4CC5">
      <w:pPr>
        <w:spacing w:before="120" w:after="120"/>
        <w:ind w:firstLine="420"/>
      </w:pPr>
      <w:r>
        <w:rPr>
          <w:rFonts w:hint="eastAsia"/>
        </w:rPr>
        <w:t>二级库的变更管理是由物理营业机构的合并和拆分业务产生的。</w:t>
      </w:r>
    </w:p>
    <w:p w14:paraId="323C8DE5" w14:textId="77777777" w:rsidR="000A4CC5" w:rsidRDefault="000A4CC5" w:rsidP="000A4CC5">
      <w:pPr>
        <w:spacing w:before="120" w:after="120"/>
        <w:ind w:leftChars="-1" w:left="-2" w:firstLine="422"/>
      </w:pPr>
      <w:r>
        <w:rPr>
          <w:rFonts w:hint="eastAsia"/>
        </w:rPr>
        <w:t>二级库的合并：当两家分公司根据实际需要发生合并时，其下的仓库信息也需要合并，合并后，原仓库中的表具信息也要随之变更，但合并之前的历史信息保留。</w:t>
      </w:r>
    </w:p>
    <w:p w14:paraId="581C49E1" w14:textId="77777777" w:rsidR="000A4CC5" w:rsidRPr="00D01EF4" w:rsidRDefault="000A4CC5" w:rsidP="000A4CC5">
      <w:pPr>
        <w:spacing w:before="120" w:after="120"/>
        <w:ind w:leftChars="-1" w:left="-2" w:firstLine="422"/>
      </w:pPr>
      <w:r>
        <w:rPr>
          <w:rFonts w:hint="eastAsia"/>
        </w:rPr>
        <w:t>二级库的拆分：当某分公司因实际需要要拆分成两家分公司时，其下的仓库信息也要拆分成为两个仓库（或新建一个仓库），拆分后，原仓库的表具信息也要随之变更，但变更前的历史信息保留。</w:t>
      </w:r>
    </w:p>
    <w:p w14:paraId="07CA739B" w14:textId="504B25B6" w:rsidR="00622CE7" w:rsidRDefault="000A4CC5" w:rsidP="000A4CC5">
      <w:pPr>
        <w:ind w:firstLine="420"/>
        <w:rPr>
          <w:rFonts w:hAnsi="宋体"/>
          <w:szCs w:val="21"/>
        </w:rPr>
      </w:pPr>
      <w:r>
        <w:rPr>
          <w:rFonts w:hint="eastAsia"/>
        </w:rPr>
        <w:t>二级库变更管理由计量中心负责管理，主要有仓库的创建、仓库名称的修改、和仓库的合并删除。仓库信息变更时，仓库内表具信息同步更改。</w:t>
      </w:r>
    </w:p>
    <w:p w14:paraId="7CC1B06F" w14:textId="77777777" w:rsidR="00242D77" w:rsidRDefault="00622CE7" w:rsidP="001B4810">
      <w:pPr>
        <w:pStyle w:val="30"/>
        <w:spacing w:before="156" w:after="156"/>
      </w:pPr>
      <w:r>
        <w:rPr>
          <w:rFonts w:hint="eastAsia"/>
        </w:rPr>
        <w:t>1.2.15</w:t>
      </w:r>
      <w:r w:rsidR="009F2204">
        <w:rPr>
          <w:rFonts w:hint="eastAsia"/>
        </w:rPr>
        <w:t>下线表管理</w:t>
      </w:r>
    </w:p>
    <w:p w14:paraId="21AC1599" w14:textId="77777777" w:rsidR="005C4E63" w:rsidRDefault="005C4E63" w:rsidP="00F318AD">
      <w:pPr>
        <w:spacing w:before="120" w:after="120"/>
        <w:ind w:firstLine="420"/>
      </w:pPr>
      <w:r>
        <w:rPr>
          <w:rFonts w:hint="eastAsia"/>
        </w:rPr>
        <w:t>下线表一般指从用户处拆除下来的旧表，使用年限到期的表。表具下线后，入二级库，二级库只记录下线表数量，因为二级表条码不全，很难记录表具信息。当二级库中下线表数量累计到一定值后，二级库出库（数量）返回一级库，一级库入库，也是只记录下线表数量。一级库旧表达到一定数量时，可以执行报废，在系统中填写报废数量。因此，表具的生命周期只记录到表具下线。</w:t>
      </w:r>
    </w:p>
    <w:p w14:paraId="2D9A9C32" w14:textId="61C55743" w:rsidR="00622CE7" w:rsidRDefault="005C4E63" w:rsidP="00B933A1">
      <w:pPr>
        <w:ind w:firstLine="420"/>
        <w:rPr>
          <w:rFonts w:hAnsi="宋体"/>
          <w:szCs w:val="21"/>
        </w:rPr>
      </w:pPr>
      <w:r w:rsidRPr="00417556">
        <w:rPr>
          <w:rFonts w:hint="eastAsia"/>
        </w:rPr>
        <w:t>改造下线的表，物资公司要记录分公司和工程队返回表的总数（改造下线表不再使用。工程队改造下线，直接送还物资公司，不经过二级库）</w:t>
      </w:r>
      <w:r>
        <w:rPr>
          <w:rFonts w:hint="eastAsia"/>
        </w:rPr>
        <w:t>。</w:t>
      </w:r>
    </w:p>
    <w:p w14:paraId="17CF75CD" w14:textId="0899AA31" w:rsidR="00842BC1" w:rsidRDefault="00622CE7" w:rsidP="001B4810">
      <w:pPr>
        <w:pStyle w:val="30"/>
        <w:spacing w:before="156" w:after="156"/>
      </w:pPr>
      <w:r>
        <w:rPr>
          <w:rFonts w:hint="eastAsia"/>
        </w:rPr>
        <w:lastRenderedPageBreak/>
        <w:t>1.2.16</w:t>
      </w:r>
      <w:commentRangeStart w:id="8"/>
      <w:r w:rsidR="009F2204">
        <w:rPr>
          <w:rFonts w:hint="eastAsia"/>
        </w:rPr>
        <w:t>表具维修管理</w:t>
      </w:r>
      <w:commentRangeEnd w:id="8"/>
      <w:r w:rsidR="00344F6D">
        <w:rPr>
          <w:rStyle w:val="a6"/>
          <w:rFonts w:asciiTheme="minorHAnsi" w:eastAsiaTheme="minorEastAsia" w:hAnsiTheme="minorHAnsi" w:cstheme="minorBidi"/>
          <w:b w:val="0"/>
          <w:bCs w:val="0"/>
          <w:kern w:val="2"/>
          <w:lang w:val="en-US" w:eastAsia="zh-CN"/>
        </w:rPr>
        <w:commentReference w:id="8"/>
      </w:r>
    </w:p>
    <w:p w14:paraId="0CE6F3D8" w14:textId="7A3ECB10" w:rsidR="00842BC1" w:rsidRDefault="00842BC1" w:rsidP="001B4810">
      <w:pPr>
        <w:pStyle w:val="50"/>
      </w:pPr>
      <w:r>
        <w:rPr>
          <w:rFonts w:hint="eastAsia"/>
        </w:rPr>
        <w:t>1.2.</w:t>
      </w:r>
      <w:r>
        <w:t>16</w:t>
      </w:r>
      <w:r>
        <w:rPr>
          <w:rFonts w:hint="eastAsia"/>
        </w:rPr>
        <w:t>.1</w:t>
      </w:r>
      <w:r>
        <w:t>居民</w:t>
      </w:r>
      <w:r>
        <w:t>IC</w:t>
      </w:r>
      <w:r>
        <w:rPr>
          <w:rFonts w:hint="eastAsia"/>
        </w:rPr>
        <w:t>卡维修</w:t>
      </w:r>
      <w:r>
        <w:t>管理</w:t>
      </w:r>
    </w:p>
    <w:p w14:paraId="13256C0E" w14:textId="77777777" w:rsidR="00842BC1" w:rsidRDefault="00842BC1" w:rsidP="001B4810">
      <w:pPr>
        <w:spacing w:before="120" w:after="120"/>
        <w:ind w:firstLine="420"/>
      </w:pPr>
      <w:r>
        <w:rPr>
          <w:rFonts w:hint="eastAsia"/>
        </w:rPr>
        <w:t>维修管理是针对下线入库后进行维修表具，国家规定时间内的表具进行维修管理。</w:t>
      </w:r>
    </w:p>
    <w:p w14:paraId="1DAF0C9C" w14:textId="77777777" w:rsidR="00842BC1" w:rsidRDefault="00842BC1" w:rsidP="001B4810">
      <w:pPr>
        <w:spacing w:before="120" w:after="120"/>
        <w:ind w:firstLine="420"/>
      </w:pPr>
      <w:r>
        <w:rPr>
          <w:rFonts w:hint="eastAsia"/>
        </w:rPr>
        <w:t>维修表拥有所在用户使用时的状态及信息。</w:t>
      </w:r>
    </w:p>
    <w:p w14:paraId="5F838700" w14:textId="07849245" w:rsidR="00842BC1" w:rsidRDefault="00842BC1" w:rsidP="001B4810">
      <w:pPr>
        <w:pStyle w:val="50"/>
      </w:pPr>
      <w:r>
        <w:rPr>
          <w:rFonts w:hint="eastAsia"/>
        </w:rPr>
        <w:t>1.2.</w:t>
      </w:r>
      <w:r>
        <w:t>16</w:t>
      </w:r>
      <w:r>
        <w:rPr>
          <w:rFonts w:hint="eastAsia"/>
        </w:rPr>
        <w:t>.2</w:t>
      </w:r>
      <w:r>
        <w:t>非居民表具维修管理</w:t>
      </w:r>
    </w:p>
    <w:p w14:paraId="53DEEC08" w14:textId="77777777" w:rsidR="00842BC1" w:rsidRDefault="00842BC1" w:rsidP="00842BC1">
      <w:pPr>
        <w:spacing w:before="120" w:after="120"/>
        <w:ind w:firstLine="420"/>
      </w:pPr>
      <w:r>
        <w:rPr>
          <w:rFonts w:hint="eastAsia"/>
        </w:rPr>
        <w:t>由于商服表都是大表，成本较高，所以在使用过程中如果出现表具故障（非人为），一般不会直接做报废处理，而是做维修处理。如现场无法维修，走换表流程（备用表上线）或走协议气量流程。</w:t>
      </w:r>
    </w:p>
    <w:p w14:paraId="49939FC4" w14:textId="2A11D15D" w:rsidR="00622CE7" w:rsidRDefault="00842BC1" w:rsidP="00842BC1">
      <w:pPr>
        <w:rPr>
          <w:rFonts w:hAnsi="宋体"/>
          <w:szCs w:val="21"/>
        </w:rPr>
      </w:pPr>
      <w:r>
        <w:rPr>
          <w:rFonts w:hint="eastAsia"/>
        </w:rPr>
        <w:t>在检查表具过程中，发现故障表，现场维修或另约时间维修，维修人员（表具厂家）维修完成后，填写维修单，单据中要有维修项，维修时间，维修结果，是否换件，配件名称等。计量中心将维修单中的维修数据录入系统。判断是否有协议气量，如果有则提交到分公司核算员、然后提交审批流程；维修数据供各营业分公司及营业部查询统计。</w:t>
      </w:r>
    </w:p>
    <w:p w14:paraId="3F64FA65" w14:textId="77777777" w:rsidR="00242D77" w:rsidRDefault="00622CE7" w:rsidP="001B4810">
      <w:pPr>
        <w:pStyle w:val="30"/>
        <w:spacing w:before="156" w:after="156"/>
      </w:pPr>
      <w:r>
        <w:rPr>
          <w:rFonts w:hint="eastAsia"/>
        </w:rPr>
        <w:t>1.2.17</w:t>
      </w:r>
      <w:r w:rsidR="009F2204">
        <w:rPr>
          <w:rFonts w:hint="eastAsia"/>
        </w:rPr>
        <w:t>借表换表管理</w:t>
      </w:r>
    </w:p>
    <w:p w14:paraId="3CF65BDD" w14:textId="05099B4E" w:rsidR="00471CDC" w:rsidRDefault="00C47366" w:rsidP="001B4810">
      <w:pPr>
        <w:pStyle w:val="50"/>
      </w:pPr>
      <w:r>
        <w:tab/>
      </w:r>
      <w:r w:rsidR="00471CDC">
        <w:t>1.2.17.1</w:t>
      </w:r>
      <w:r w:rsidR="00471CDC">
        <w:rPr>
          <w:rFonts w:hint="eastAsia"/>
        </w:rPr>
        <w:t>借表</w:t>
      </w:r>
    </w:p>
    <w:p w14:paraId="6C73EDA5" w14:textId="6FB5B95E" w:rsidR="0046299B" w:rsidRDefault="00471CDC" w:rsidP="001B4810">
      <w:pPr>
        <w:tabs>
          <w:tab w:val="left" w:pos="0"/>
        </w:tabs>
        <w:spacing w:before="156" w:after="156"/>
      </w:pPr>
      <w:r>
        <w:tab/>
      </w:r>
      <w:r w:rsidR="0046299B">
        <w:rPr>
          <w:rFonts w:hint="eastAsia"/>
        </w:rPr>
        <w:t>借表流程主要指各营业分公司之间的表具借用流程。因为营业分公司的库存是独立管理的，无法直接调用，但可以借表，走借表审批流程。假设</w:t>
      </w:r>
      <w:r w:rsidR="0046299B">
        <w:rPr>
          <w:rFonts w:hint="eastAsia"/>
        </w:rPr>
        <w:t>a</w:t>
      </w:r>
      <w:r w:rsidR="0046299B">
        <w:rPr>
          <w:rFonts w:hint="eastAsia"/>
        </w:rPr>
        <w:t>、</w:t>
      </w:r>
      <w:r w:rsidR="0046299B">
        <w:rPr>
          <w:rFonts w:hint="eastAsia"/>
        </w:rPr>
        <w:t>b</w:t>
      </w:r>
      <w:r w:rsidR="0046299B">
        <w:rPr>
          <w:rFonts w:hint="eastAsia"/>
        </w:rPr>
        <w:t>两家营业分公司。</w:t>
      </w:r>
      <w:r w:rsidR="0046299B">
        <w:rPr>
          <w:rFonts w:hint="eastAsia"/>
        </w:rPr>
        <w:t>a</w:t>
      </w:r>
      <w:r w:rsidR="0046299B">
        <w:rPr>
          <w:rFonts w:hint="eastAsia"/>
        </w:rPr>
        <w:t>分公司想从</w:t>
      </w:r>
      <w:r w:rsidR="0046299B">
        <w:rPr>
          <w:rFonts w:hint="eastAsia"/>
        </w:rPr>
        <w:t>b</w:t>
      </w:r>
      <w:r w:rsidR="0046299B">
        <w:rPr>
          <w:rFonts w:hint="eastAsia"/>
        </w:rPr>
        <w:t>公司借</w:t>
      </w:r>
      <w:r w:rsidR="0046299B">
        <w:rPr>
          <w:rFonts w:hint="eastAsia"/>
        </w:rPr>
        <w:t>10</w:t>
      </w:r>
      <w:r w:rsidR="0046299B">
        <w:rPr>
          <w:rFonts w:hint="eastAsia"/>
        </w:rPr>
        <w:t>块表（线下协商借表），</w:t>
      </w:r>
      <w:r w:rsidR="0046299B">
        <w:rPr>
          <w:rFonts w:hint="eastAsia"/>
        </w:rPr>
        <w:t>b</w:t>
      </w:r>
      <w:r w:rsidR="0046299B">
        <w:rPr>
          <w:rFonts w:hint="eastAsia"/>
        </w:rPr>
        <w:t>公司要扫码</w:t>
      </w:r>
      <w:r w:rsidR="0046299B">
        <w:rPr>
          <w:rFonts w:hint="eastAsia"/>
        </w:rPr>
        <w:t>(</w:t>
      </w:r>
      <w:r w:rsidR="0046299B">
        <w:rPr>
          <w:rFonts w:hint="eastAsia"/>
        </w:rPr>
        <w:t>因为表具在</w:t>
      </w:r>
      <w:r w:rsidR="0046299B">
        <w:rPr>
          <w:rFonts w:hint="eastAsia"/>
        </w:rPr>
        <w:t>b</w:t>
      </w:r>
      <w:r w:rsidR="0046299B">
        <w:rPr>
          <w:rFonts w:hint="eastAsia"/>
        </w:rPr>
        <w:t>公司中</w:t>
      </w:r>
      <w:r w:rsidR="0046299B">
        <w:rPr>
          <w:rFonts w:hint="eastAsia"/>
        </w:rPr>
        <w:t>)</w:t>
      </w:r>
      <w:r w:rsidR="0046299B">
        <w:rPr>
          <w:rFonts w:hint="eastAsia"/>
        </w:rPr>
        <w:t>，向计量中心提交借表申请，（表具状态变成“借出中”）计量中心审核通过后（或驳回，表具状态改为</w:t>
      </w:r>
      <w:r w:rsidR="0046299B">
        <w:rPr>
          <w:rFonts w:hint="eastAsia"/>
        </w:rPr>
        <w:t>b</w:t>
      </w:r>
      <w:r w:rsidR="0046299B">
        <w:rPr>
          <w:rFonts w:hint="eastAsia"/>
        </w:rPr>
        <w:t>公司二级库在库），从</w:t>
      </w:r>
      <w:r w:rsidR="0046299B">
        <w:rPr>
          <w:rFonts w:hint="eastAsia"/>
        </w:rPr>
        <w:t>b</w:t>
      </w:r>
      <w:r w:rsidR="0046299B">
        <w:rPr>
          <w:rFonts w:hint="eastAsia"/>
        </w:rPr>
        <w:t>公司调拨</w:t>
      </w:r>
      <w:r w:rsidR="0046299B">
        <w:rPr>
          <w:rFonts w:hint="eastAsia"/>
        </w:rPr>
        <w:t>10</w:t>
      </w:r>
      <w:r w:rsidR="0046299B">
        <w:rPr>
          <w:rFonts w:hint="eastAsia"/>
        </w:rPr>
        <w:t>块表给</w:t>
      </w:r>
      <w:r w:rsidR="0046299B">
        <w:rPr>
          <w:rFonts w:hint="eastAsia"/>
        </w:rPr>
        <w:t>a</w:t>
      </w:r>
      <w:r w:rsidR="0046299B">
        <w:rPr>
          <w:rFonts w:hint="eastAsia"/>
        </w:rPr>
        <w:t>营业分公司，表具信息进入</w:t>
      </w:r>
      <w:r w:rsidR="0046299B">
        <w:rPr>
          <w:rFonts w:hint="eastAsia"/>
        </w:rPr>
        <w:t>a</w:t>
      </w:r>
      <w:r w:rsidR="0046299B">
        <w:rPr>
          <w:rFonts w:hint="eastAsia"/>
        </w:rPr>
        <w:t>的二级库中（表具状态改为</w:t>
      </w:r>
      <w:r w:rsidR="0046299B">
        <w:rPr>
          <w:rFonts w:hint="eastAsia"/>
        </w:rPr>
        <w:t>a</w:t>
      </w:r>
      <w:r w:rsidR="0046299B">
        <w:rPr>
          <w:rFonts w:hint="eastAsia"/>
        </w:rPr>
        <w:t>公司二级库在库），同时，系统做借出表具的信息记录工作，可以进行查询。</w:t>
      </w:r>
    </w:p>
    <w:p w14:paraId="1FE6C684" w14:textId="3670C210" w:rsidR="00622CE7" w:rsidRDefault="0046299B" w:rsidP="001B4810">
      <w:pPr>
        <w:ind w:firstLine="420"/>
      </w:pPr>
      <w:r>
        <w:rPr>
          <w:rFonts w:hint="eastAsia"/>
        </w:rPr>
        <w:t>还表流程与借表流程相反，当</w:t>
      </w:r>
      <w:r>
        <w:rPr>
          <w:rFonts w:hint="eastAsia"/>
        </w:rPr>
        <w:t>a</w:t>
      </w:r>
      <w:r>
        <w:rPr>
          <w:rFonts w:hint="eastAsia"/>
        </w:rPr>
        <w:t>公司向</w:t>
      </w:r>
      <w:r>
        <w:rPr>
          <w:rFonts w:hint="eastAsia"/>
        </w:rPr>
        <w:t>b</w:t>
      </w:r>
      <w:r>
        <w:rPr>
          <w:rFonts w:hint="eastAsia"/>
        </w:rPr>
        <w:t>公司借表后，还表申请由</w:t>
      </w:r>
      <w:r>
        <w:rPr>
          <w:rFonts w:hint="eastAsia"/>
        </w:rPr>
        <w:t>a</w:t>
      </w:r>
      <w:r>
        <w:rPr>
          <w:rFonts w:hint="eastAsia"/>
        </w:rPr>
        <w:t>分工司提出。还表申请由计量中心审核，通过后，计量中心从</w:t>
      </w:r>
      <w:r>
        <w:rPr>
          <w:rFonts w:hint="eastAsia"/>
        </w:rPr>
        <w:t>a</w:t>
      </w:r>
      <w:r>
        <w:rPr>
          <w:rFonts w:hint="eastAsia"/>
        </w:rPr>
        <w:t>公司调拨</w:t>
      </w:r>
      <w:r>
        <w:rPr>
          <w:rFonts w:hint="eastAsia"/>
        </w:rPr>
        <w:t>10</w:t>
      </w:r>
      <w:r>
        <w:rPr>
          <w:rFonts w:hint="eastAsia"/>
        </w:rPr>
        <w:t>块表给</w:t>
      </w:r>
      <w:r>
        <w:rPr>
          <w:rFonts w:hint="eastAsia"/>
        </w:rPr>
        <w:t>b</w:t>
      </w:r>
      <w:r>
        <w:rPr>
          <w:rFonts w:hint="eastAsia"/>
        </w:rPr>
        <w:t>公司，同时，将借表表具信息和还表表具信息通过扫码枪扫码录入系统。</w:t>
      </w:r>
    </w:p>
    <w:p w14:paraId="5C97B2F6" w14:textId="2C44DE80" w:rsidR="00471CDC" w:rsidRDefault="00471CDC" w:rsidP="001B4810">
      <w:pPr>
        <w:pStyle w:val="50"/>
      </w:pPr>
      <w:r>
        <w:rPr>
          <w:rFonts w:hint="eastAsia"/>
        </w:rPr>
        <w:t>1.2.17.2</w:t>
      </w:r>
      <w:r w:rsidR="00C57BE3">
        <w:rPr>
          <w:rFonts w:hint="eastAsia"/>
        </w:rPr>
        <w:t>退</w:t>
      </w:r>
      <w:r>
        <w:rPr>
          <w:rFonts w:hint="eastAsia"/>
        </w:rPr>
        <w:t>表</w:t>
      </w:r>
    </w:p>
    <w:p w14:paraId="697135A7" w14:textId="3724288D" w:rsidR="00471CDC" w:rsidRPr="00471CDC" w:rsidRDefault="00471CDC" w:rsidP="00C57BE3">
      <w:pPr>
        <w:ind w:firstLine="420"/>
        <w:rPr>
          <w:lang w:val="x-none" w:eastAsia="x-none"/>
        </w:rPr>
      </w:pPr>
      <w:r>
        <w:rPr>
          <w:rFonts w:hint="eastAsia"/>
        </w:rPr>
        <w:t>退表管理</w:t>
      </w:r>
      <w:r>
        <w:rPr>
          <w:rFonts w:hint="eastAsia"/>
        </w:rPr>
        <w:t>(</w:t>
      </w:r>
      <w:r>
        <w:rPr>
          <w:rFonts w:hint="eastAsia"/>
        </w:rPr>
        <w:t>退回一级库</w:t>
      </w:r>
      <w:r>
        <w:rPr>
          <w:rFonts w:hint="eastAsia"/>
        </w:rPr>
        <w:t>)</w:t>
      </w:r>
      <w:r>
        <w:rPr>
          <w:rFonts w:hint="eastAsia"/>
        </w:rPr>
        <w:t>是二级库将不使用的新表向计量中心提交退表申请，审批通过后将表具信息扫码记录入系统，并将退还表具状态更改为“退库中”，“退库中”状态的表具不允许使用。一级库收到实物表具，确认退库（退表的数量）。将表具状态改为“一级库在库”。</w:t>
      </w:r>
    </w:p>
    <w:p w14:paraId="735A76EA" w14:textId="77777777" w:rsidR="00242D77" w:rsidRDefault="00622CE7" w:rsidP="001B4810">
      <w:pPr>
        <w:pStyle w:val="30"/>
        <w:spacing w:before="156" w:after="156"/>
      </w:pPr>
      <w:r>
        <w:rPr>
          <w:rFonts w:hint="eastAsia"/>
        </w:rPr>
        <w:lastRenderedPageBreak/>
        <w:t>1.2.18</w:t>
      </w:r>
      <w:r w:rsidR="009F2204">
        <w:rPr>
          <w:rFonts w:hint="eastAsia"/>
        </w:rPr>
        <w:t>年度换表计划管理</w:t>
      </w:r>
    </w:p>
    <w:p w14:paraId="28EEA0B3" w14:textId="77777777" w:rsidR="00691310" w:rsidRDefault="00691310" w:rsidP="00691310">
      <w:pPr>
        <w:spacing w:before="120" w:after="120"/>
        <w:ind w:firstLineChars="270" w:firstLine="567"/>
      </w:pPr>
      <w:r>
        <w:rPr>
          <w:rFonts w:hint="eastAsia"/>
        </w:rPr>
        <w:t>计量中心负责监督、检查在线故障表（快表、慢表、死表、泄漏表、隐患表）的更换管理工作。</w:t>
      </w:r>
    </w:p>
    <w:p w14:paraId="6597ACA5" w14:textId="77777777" w:rsidR="00691310" w:rsidRDefault="00691310" w:rsidP="00691310">
      <w:pPr>
        <w:spacing w:before="120" w:after="120"/>
        <w:ind w:firstLineChars="270" w:firstLine="567"/>
      </w:pPr>
      <w:r>
        <w:rPr>
          <w:rFonts w:hint="eastAsia"/>
        </w:rPr>
        <w:t>民用表的更换主要是整楼改造换表、超期服役换表、在线故障表的更换。</w:t>
      </w:r>
    </w:p>
    <w:p w14:paraId="06C729EF" w14:textId="77777777" w:rsidR="00691310" w:rsidRDefault="00691310" w:rsidP="00691310">
      <w:pPr>
        <w:spacing w:before="120" w:after="120"/>
        <w:ind w:firstLineChars="270" w:firstLine="567"/>
      </w:pPr>
      <w:r>
        <w:rPr>
          <w:rFonts w:hint="eastAsia"/>
        </w:rPr>
        <w:t>1</w:t>
      </w:r>
      <w:r>
        <w:rPr>
          <w:rFonts w:hint="eastAsia"/>
        </w:rPr>
        <w:t>、整楼改造换表任务由公司运行部下发，改造前由分公司营业室提供楼栋用户明细，其中包括正常用气户、未开栓户、暂停户、拆除户。改造现场若发现未开栓户、暂停户私开用气，则停止改造，通知营业室处理后再进行相关业务。</w:t>
      </w:r>
    </w:p>
    <w:p w14:paraId="21A07032" w14:textId="77777777" w:rsidR="00691310" w:rsidRDefault="00691310" w:rsidP="00691310">
      <w:pPr>
        <w:spacing w:before="120" w:after="120"/>
        <w:ind w:firstLineChars="270" w:firstLine="567"/>
      </w:pPr>
      <w:r>
        <w:rPr>
          <w:rFonts w:hint="eastAsia"/>
        </w:rPr>
        <w:t>2</w:t>
      </w:r>
      <w:r>
        <w:rPr>
          <w:rFonts w:hint="eastAsia"/>
        </w:rPr>
        <w:t>、超期服役表具每年由计量中心下发换表计划，分公司按计划安排换表居民楼。</w:t>
      </w:r>
    </w:p>
    <w:p w14:paraId="22FCF4C0" w14:textId="77777777" w:rsidR="00691310" w:rsidRDefault="00691310" w:rsidP="00691310">
      <w:pPr>
        <w:spacing w:before="120" w:after="120"/>
        <w:ind w:firstLineChars="270" w:firstLine="567"/>
      </w:pPr>
      <w:r>
        <w:rPr>
          <w:rFonts w:hint="eastAsia"/>
        </w:rPr>
        <w:t>3</w:t>
      </w:r>
      <w:r>
        <w:rPr>
          <w:rFonts w:hint="eastAsia"/>
        </w:rPr>
        <w:t>、在线故障表的信息来源有三种情况：</w:t>
      </w:r>
    </w:p>
    <w:p w14:paraId="5D462145" w14:textId="77777777" w:rsidR="00691310" w:rsidRDefault="00691310" w:rsidP="00456C25">
      <w:pPr>
        <w:spacing w:before="120" w:after="120"/>
        <w:ind w:left="147" w:firstLine="420"/>
      </w:pPr>
      <w:r>
        <w:rPr>
          <w:rFonts w:hint="eastAsia"/>
        </w:rPr>
        <w:t>（</w:t>
      </w:r>
      <w:r>
        <w:rPr>
          <w:rFonts w:hint="eastAsia"/>
        </w:rPr>
        <w:t>1</w:t>
      </w:r>
      <w:r>
        <w:rPr>
          <w:rFonts w:hint="eastAsia"/>
        </w:rPr>
        <w:t>）分公司按计量中心检表计划执行在线检定过程中发现的故障表。</w:t>
      </w:r>
    </w:p>
    <w:p w14:paraId="667744C2" w14:textId="77777777" w:rsidR="00691310" w:rsidRDefault="00691310" w:rsidP="00691310">
      <w:pPr>
        <w:spacing w:before="120" w:after="120"/>
        <w:ind w:firstLineChars="270" w:firstLine="567"/>
      </w:pPr>
      <w:r>
        <w:rPr>
          <w:rFonts w:hint="eastAsia"/>
        </w:rPr>
        <w:t>（</w:t>
      </w:r>
      <w:r>
        <w:rPr>
          <w:rFonts w:hint="eastAsia"/>
        </w:rPr>
        <w:t>2</w:t>
      </w:r>
      <w:r>
        <w:rPr>
          <w:rFonts w:hint="eastAsia"/>
        </w:rPr>
        <w:t>）分公司根据客户服务员所反映的情况，对燃气表进行复检（仅限于怀疑是慢表或快表的进行复检）。</w:t>
      </w:r>
    </w:p>
    <w:p w14:paraId="0895A783" w14:textId="77777777" w:rsidR="00691310" w:rsidRDefault="00691310" w:rsidP="00691310">
      <w:pPr>
        <w:spacing w:before="120" w:after="120"/>
        <w:ind w:firstLineChars="270" w:firstLine="567"/>
      </w:pPr>
      <w:r>
        <w:rPr>
          <w:rFonts w:hint="eastAsia"/>
        </w:rPr>
        <w:t>（</w:t>
      </w:r>
      <w:r>
        <w:rPr>
          <w:rFonts w:hint="eastAsia"/>
        </w:rPr>
        <w:t>3</w:t>
      </w:r>
      <w:r>
        <w:rPr>
          <w:rFonts w:hint="eastAsia"/>
        </w:rPr>
        <w:t>）用户提出检表申请，经检定确实超差，或用户提出所用表存在安全隐患，经勘察情况属实。</w:t>
      </w:r>
    </w:p>
    <w:p w14:paraId="704808AE" w14:textId="77777777" w:rsidR="00691310" w:rsidRDefault="00691310" w:rsidP="00691310">
      <w:pPr>
        <w:spacing w:before="120" w:after="120"/>
        <w:ind w:firstLineChars="270" w:firstLine="567"/>
      </w:pPr>
      <w:r>
        <w:rPr>
          <w:rFonts w:hint="eastAsia"/>
        </w:rPr>
        <w:t>4</w:t>
      </w:r>
      <w:r>
        <w:rPr>
          <w:rFonts w:hint="eastAsia"/>
        </w:rPr>
        <w:t>、换表时需要填写换表工单，用户要签字确认。换表工单要经高拍仪拍照保存至数据库中。换表工单由分公司录入营业系统。</w:t>
      </w:r>
    </w:p>
    <w:p w14:paraId="7090DB5A" w14:textId="1681EEFA" w:rsidR="00622CE7" w:rsidRDefault="00691310" w:rsidP="00691310">
      <w:pPr>
        <w:rPr>
          <w:rFonts w:hAnsi="宋体"/>
          <w:szCs w:val="21"/>
        </w:rPr>
      </w:pPr>
      <w:r>
        <w:rPr>
          <w:rFonts w:hint="eastAsia"/>
        </w:rPr>
        <w:t>非居民表具更换主要是经检测表具故障或表具下线检测期间需要更换。</w:t>
      </w:r>
    </w:p>
    <w:p w14:paraId="003BFEB7" w14:textId="532F384E" w:rsidR="00451041" w:rsidRDefault="00622CE7" w:rsidP="001B4810">
      <w:pPr>
        <w:pStyle w:val="30"/>
        <w:spacing w:before="156" w:after="156"/>
      </w:pPr>
      <w:r>
        <w:rPr>
          <w:rFonts w:hint="eastAsia"/>
        </w:rPr>
        <w:t>1.2.19</w:t>
      </w:r>
      <w:r w:rsidR="00AF1923">
        <w:rPr>
          <w:rFonts w:hint="eastAsia"/>
        </w:rPr>
        <w:t>智能铅封管理</w:t>
      </w:r>
    </w:p>
    <w:p w14:paraId="57A9F1D1" w14:textId="2197C64F" w:rsidR="009F2204" w:rsidRDefault="004B3915">
      <w:pPr>
        <w:rPr>
          <w:color w:val="FF0000"/>
        </w:rPr>
      </w:pPr>
      <w:r w:rsidRPr="004B3915">
        <w:rPr>
          <w:rFonts w:hint="eastAsia"/>
          <w:color w:val="FF0000"/>
        </w:rPr>
        <w:t>电表外壳都有铅封</w:t>
      </w:r>
    </w:p>
    <w:p w14:paraId="132A67FB" w14:textId="4A47A6F3" w:rsidR="001B4810" w:rsidRDefault="001B4810" w:rsidP="001B4810">
      <w:pPr>
        <w:pStyle w:val="20"/>
        <w:spacing w:before="156" w:after="156"/>
      </w:pPr>
      <w:r>
        <w:t>1.3</w:t>
      </w:r>
      <w:r>
        <w:rPr>
          <w:lang w:val="zh-TW" w:eastAsia="zh-TW"/>
        </w:rPr>
        <w:t>特殊用户管理</w:t>
      </w:r>
    </w:p>
    <w:p w14:paraId="5CE3C480" w14:textId="77777777" w:rsidR="001B4810" w:rsidRDefault="001B4810" w:rsidP="001B4810">
      <w:pPr>
        <w:rPr>
          <w:lang w:val="zh-TW" w:eastAsia="zh-TW"/>
        </w:rPr>
      </w:pPr>
      <w:r>
        <w:rPr>
          <w:lang w:val="zh-TW" w:eastAsia="zh-TW"/>
        </w:rPr>
        <w:t>特殊用户包括：低保户、低困户、低收入、国家规定的优抚家庭等。</w:t>
      </w:r>
    </w:p>
    <w:p w14:paraId="28F644CF" w14:textId="77777777" w:rsidR="001B4810" w:rsidRDefault="001B4810" w:rsidP="001B4810">
      <w:pPr>
        <w:rPr>
          <w:lang w:val="zh-TW" w:eastAsia="zh-TW"/>
        </w:rPr>
      </w:pPr>
      <w:r>
        <w:rPr>
          <w:lang w:val="zh-TW" w:eastAsia="zh-TW"/>
        </w:rPr>
        <w:t>公司对全市特殊用户资料进行统一管理，可导入民政局特殊用户相关资料，并与系统进行对比。可根据客户号、姓名、低保证号、低困证号、低收入证号、银行卡号等自动匹配，并提供查重功能等。</w:t>
      </w:r>
    </w:p>
    <w:p w14:paraId="0ABA78AB" w14:textId="77777777" w:rsidR="001B4810" w:rsidRDefault="001B4810" w:rsidP="001B4810">
      <w:pPr>
        <w:spacing w:before="120" w:after="120"/>
        <w:ind w:firstLine="567"/>
        <w:rPr>
          <w:rFonts w:ascii="宋体" w:eastAsia="宋体" w:hAnsi="宋体" w:cs="宋体"/>
        </w:rPr>
      </w:pPr>
      <w:r>
        <w:t>1</w:t>
      </w:r>
      <w:r>
        <w:rPr>
          <w:lang w:val="zh-TW" w:eastAsia="zh-TW"/>
        </w:rPr>
        <w:t>、申请办理优惠用气用户所持有的《哈尔滨市城市居民最低生活保障证》只享有一处住址的优惠气价。</w:t>
      </w:r>
    </w:p>
    <w:p w14:paraId="2EB3E5D4" w14:textId="77777777" w:rsidR="001B4810" w:rsidRDefault="001B4810" w:rsidP="001B4810">
      <w:pPr>
        <w:spacing w:before="120" w:after="120"/>
        <w:ind w:firstLine="555"/>
        <w:rPr>
          <w:rFonts w:ascii="仿宋_GB2312" w:eastAsia="仿宋_GB2312" w:hAnsi="仿宋_GB2312" w:cs="仿宋_GB2312"/>
          <w:sz w:val="32"/>
          <w:szCs w:val="32"/>
        </w:rPr>
      </w:pPr>
      <w:r>
        <w:t>2</w:t>
      </w:r>
      <w:r>
        <w:rPr>
          <w:lang w:val="zh-TW" w:eastAsia="zh-TW"/>
        </w:rPr>
        <w:t>、申请优惠用气政策的用户，在《哈尔滨市城市居民最低生活保障证》所签发的区域内享受优惠政策，跨区域不享受该政策。</w:t>
      </w:r>
    </w:p>
    <w:p w14:paraId="4684C836" w14:textId="77777777" w:rsidR="001B4810" w:rsidRDefault="001B4810" w:rsidP="001B4810">
      <w:pPr>
        <w:spacing w:before="120" w:after="120"/>
        <w:ind w:firstLine="567"/>
        <w:rPr>
          <w:rFonts w:ascii="宋体" w:eastAsia="宋体" w:hAnsi="宋体" w:cs="宋体"/>
        </w:rPr>
      </w:pPr>
      <w:r>
        <w:t>3</w:t>
      </w:r>
      <w:r>
        <w:rPr>
          <w:lang w:val="zh-TW" w:eastAsia="zh-TW"/>
        </w:rPr>
        <w:t>、如用户在享受优惠用气政策期间，原地址动迁、其户籍迁移发生变动，暂借、租居住地址与申请办理低保户证件地址不符的。可到营业分公司办理地址变更手续，变更</w:t>
      </w:r>
      <w:r>
        <w:rPr>
          <w:rFonts w:hint="eastAsia"/>
          <w:lang w:val="zh-TW" w:eastAsia="zh-TW"/>
        </w:rPr>
        <w:t>后</w:t>
      </w:r>
      <w:r>
        <w:rPr>
          <w:lang w:val="zh-TW" w:eastAsia="zh-TW"/>
        </w:rPr>
        <w:t>更新系统客户档案，旧数据进行保存，</w:t>
      </w:r>
      <w:r>
        <w:rPr>
          <w:rFonts w:hint="eastAsia"/>
          <w:lang w:val="zh-TW" w:eastAsia="zh-TW"/>
        </w:rPr>
        <w:t>一并</w:t>
      </w:r>
      <w:r>
        <w:rPr>
          <w:lang w:val="zh-TW" w:eastAsia="zh-TW"/>
        </w:rPr>
        <w:t>录入系统保存。</w:t>
      </w:r>
    </w:p>
    <w:p w14:paraId="6F01A36B" w14:textId="77777777" w:rsidR="001B4810" w:rsidRDefault="001B4810" w:rsidP="001B4810">
      <w:pPr>
        <w:spacing w:before="120" w:after="120"/>
        <w:ind w:firstLine="567"/>
        <w:rPr>
          <w:rFonts w:ascii="宋体" w:eastAsia="宋体" w:hAnsi="宋体" w:cs="宋体"/>
        </w:rPr>
      </w:pPr>
      <w:r>
        <w:rPr>
          <w:rFonts w:ascii="宋体" w:eastAsia="宋体" w:hAnsi="宋体" w:cs="宋体"/>
        </w:rPr>
        <w:t>5</w:t>
      </w:r>
      <w:r>
        <w:rPr>
          <w:lang w:val="zh-TW" w:eastAsia="zh-TW"/>
        </w:rPr>
        <w:t>、各营业分公司负责人员可对低保户档案和优惠用气进行核查，管理，对低保户信息保密、证件审核、低保户增加、减少、废除等情况进行记录、统计、申请单进行保管等操作。依据市民政部门提供的本辖区内低保户变更信息，进行季度变更复查工作。对非低保户</w:t>
      </w:r>
      <w:r>
        <w:rPr>
          <w:lang w:val="zh-TW" w:eastAsia="zh-TW"/>
        </w:rPr>
        <w:lastRenderedPageBreak/>
        <w:t>客户的档案信息进行更新。</w:t>
      </w:r>
    </w:p>
    <w:p w14:paraId="2CE73DFA" w14:textId="77777777" w:rsidR="001B4810" w:rsidRDefault="001B4810" w:rsidP="001B4810">
      <w:pPr>
        <w:spacing w:before="120" w:after="120"/>
        <w:ind w:firstLine="567"/>
        <w:rPr>
          <w:rFonts w:ascii="宋体" w:eastAsia="宋体" w:hAnsi="宋体" w:cs="宋体"/>
        </w:rPr>
      </w:pPr>
      <w:r>
        <w:rPr>
          <w:rFonts w:ascii="宋体" w:eastAsia="宋体" w:hAnsi="宋体" w:cs="宋体"/>
        </w:rPr>
        <w:t>7</w:t>
      </w:r>
      <w:r>
        <w:rPr>
          <w:lang w:val="zh-TW" w:eastAsia="zh-TW"/>
        </w:rPr>
        <w:t>、系统支持低保客户资料导入，保存，并与系统审批通过的低保客户明细进行比对，对已不在低保名单中的用户执行增加或者减少等操作。</w:t>
      </w:r>
    </w:p>
    <w:p w14:paraId="3E416E45" w14:textId="77777777" w:rsidR="001B4810" w:rsidRDefault="001B4810" w:rsidP="001B4810">
      <w:pPr>
        <w:spacing w:before="120" w:after="120"/>
        <w:ind w:firstLine="567"/>
        <w:rPr>
          <w:rFonts w:ascii="宋体" w:eastAsia="宋体" w:hAnsi="宋体" w:cs="宋体"/>
        </w:rPr>
      </w:pPr>
      <w:r>
        <w:rPr>
          <w:rFonts w:ascii="宋体" w:eastAsia="宋体" w:hAnsi="宋体" w:cs="宋体"/>
        </w:rPr>
        <w:t>8</w:t>
      </w:r>
      <w:r>
        <w:rPr>
          <w:lang w:val="zh-TW" w:eastAsia="zh-TW"/>
        </w:rPr>
        <w:t>、系统提供低保（低困、低收入）客户明细查询、数量统计，营业部系统管理员及供气分公司工作人员一经发现同一低保编号有多个地址执行气价优惠，立即核对用户资料，对多地址的给予取消。（新建地址之前先进行查询，发现已经录入地址则不再受理新地址的录入）</w:t>
      </w:r>
    </w:p>
    <w:p w14:paraId="6F302DB9" w14:textId="77777777" w:rsidR="001B4810" w:rsidRDefault="001B4810" w:rsidP="001B4810">
      <w:pPr>
        <w:spacing w:before="120" w:after="120"/>
        <w:ind w:firstLine="567"/>
        <w:rPr>
          <w:rFonts w:ascii="宋体" w:eastAsia="宋体" w:hAnsi="宋体" w:cs="宋体"/>
        </w:rPr>
      </w:pPr>
      <w:r>
        <w:rPr>
          <w:rFonts w:ascii="宋体" w:eastAsia="宋体" w:hAnsi="宋体" w:cs="宋体"/>
        </w:rPr>
        <w:t>9</w:t>
      </w:r>
      <w:r>
        <w:rPr>
          <w:lang w:val="zh-TW" w:eastAsia="zh-TW"/>
        </w:rPr>
        <w:t>、系统提供低保（低困、低收入）用户变更明细查询。</w:t>
      </w:r>
    </w:p>
    <w:p w14:paraId="2656F830" w14:textId="77777777" w:rsidR="001B4810" w:rsidRDefault="001B4810" w:rsidP="001B4810">
      <w:pPr>
        <w:spacing w:before="120" w:after="120"/>
        <w:ind w:firstLine="567"/>
        <w:rPr>
          <w:rFonts w:ascii="宋体" w:eastAsia="宋体" w:hAnsi="宋体" w:cs="宋体"/>
        </w:rPr>
      </w:pPr>
      <w:r>
        <w:rPr>
          <w:rFonts w:ascii="宋体" w:eastAsia="宋体" w:hAnsi="宋体" w:cs="宋体"/>
        </w:rPr>
        <w:t>10</w:t>
      </w:r>
      <w:r>
        <w:rPr>
          <w:lang w:val="zh-TW" w:eastAsia="zh-TW"/>
        </w:rPr>
        <w:t>、低保户和国家规定的优抚优待冢庭可提交免收生活垃圾处理费审批。</w:t>
      </w:r>
    </w:p>
    <w:p w14:paraId="717C0527" w14:textId="77777777" w:rsidR="001B4810" w:rsidRDefault="001B4810" w:rsidP="001B4810">
      <w:pPr>
        <w:spacing w:before="120" w:after="120"/>
        <w:rPr>
          <w:lang w:val="zh-TW" w:eastAsia="zh-TW"/>
        </w:rPr>
      </w:pPr>
    </w:p>
    <w:p w14:paraId="3DDEA074" w14:textId="77777777" w:rsidR="001B4810" w:rsidRDefault="001B4810" w:rsidP="001B4810">
      <w:pPr>
        <w:spacing w:before="120" w:after="120"/>
        <w:ind w:firstLine="567"/>
        <w:rPr>
          <w:lang w:val="zh-TW" w:eastAsia="zh-TW"/>
        </w:rPr>
      </w:pPr>
      <w:r>
        <w:rPr>
          <w:lang w:val="zh-TW" w:eastAsia="zh-TW"/>
        </w:rPr>
        <w:t>低保客户管理业务流程：</w:t>
      </w:r>
    </w:p>
    <w:p w14:paraId="20BE6293" w14:textId="77777777" w:rsidR="001B4810" w:rsidRDefault="001B4810" w:rsidP="001B4810">
      <w:pPr>
        <w:spacing w:before="120" w:after="120"/>
        <w:ind w:firstLine="567"/>
      </w:pPr>
      <w:r>
        <w:t>1</w:t>
      </w:r>
      <w:r>
        <w:rPr>
          <w:lang w:val="zh-TW" w:eastAsia="zh-TW"/>
        </w:rPr>
        <w:t>、营业部管理人员每季度到市民政局领取低保客户资料，将低保客户资料分发至各供气分公司。</w:t>
      </w:r>
    </w:p>
    <w:p w14:paraId="42D8727A" w14:textId="77777777" w:rsidR="001B4810" w:rsidRDefault="001B4810" w:rsidP="001B4810">
      <w:pPr>
        <w:spacing w:before="120" w:after="120"/>
        <w:ind w:firstLine="567"/>
        <w:rPr>
          <w:rFonts w:ascii="仿宋_GB2312" w:eastAsia="仿宋_GB2312" w:hAnsi="仿宋_GB2312" w:cs="仿宋_GB2312"/>
          <w:sz w:val="32"/>
          <w:szCs w:val="32"/>
        </w:rPr>
      </w:pPr>
      <w:r>
        <w:t>2</w:t>
      </w:r>
      <w:r>
        <w:rPr>
          <w:lang w:val="zh-TW" w:eastAsia="zh-TW"/>
        </w:rPr>
        <w:t>、凡申请办理低保优惠用气政策的用户，持市民政部门核发的《哈尔滨市城市居民最低生活保障证》和领取城市低保金存折、低保人身份证（如他人代办需同时提供代办人身份证）、户口、房屋产权证（公房承租证）或租房证明（社区开据）原件并附带复印件到所辖营业分公司营业大厅办理优惠用气审批。</w:t>
      </w:r>
    </w:p>
    <w:p w14:paraId="04AC7A55" w14:textId="77777777" w:rsidR="001B4810" w:rsidRDefault="001B4810" w:rsidP="001B4810">
      <w:pPr>
        <w:spacing w:before="120" w:after="120"/>
        <w:ind w:firstLine="567"/>
      </w:pPr>
      <w:r>
        <w:t>3</w:t>
      </w:r>
      <w:r>
        <w:rPr>
          <w:lang w:val="zh-TW" w:eastAsia="zh-TW"/>
        </w:rPr>
        <w:t>、营业大厅工作人员评审客户资料，并与民政局提供的资料（姓名、保障号、帐号、身份证号、家庭人口）进行比对，业务评审符合受理条件，查询用户燃气费缴纳情况，结清欠款，办理后续业务。评审后如不符合要求，则向用户说明暂不受理的原因，并告知用户提供所需的详细资料。</w:t>
      </w:r>
    </w:p>
    <w:p w14:paraId="67DDB158" w14:textId="77777777" w:rsidR="001B4810" w:rsidRDefault="001B4810" w:rsidP="001B4810">
      <w:pPr>
        <w:spacing w:before="120" w:after="120"/>
        <w:ind w:firstLine="567"/>
      </w:pPr>
      <w:r>
        <w:t>4</w:t>
      </w:r>
      <w:r>
        <w:rPr>
          <w:lang w:val="zh-TW" w:eastAsia="zh-TW"/>
        </w:rPr>
        <w:t>、工作人员打印《优惠用气申请单》请用户签字确认，系统中经营业厅主任、主管经理、营业部系统管理员审批通过后，用气性质由居民变为居民低保。</w:t>
      </w:r>
    </w:p>
    <w:p w14:paraId="3EE96C16" w14:textId="77777777" w:rsidR="001B4810" w:rsidRPr="008C0B96" w:rsidRDefault="001B4810" w:rsidP="001B4810">
      <w:pPr>
        <w:spacing w:before="120" w:after="120"/>
        <w:ind w:firstLine="567"/>
        <w:rPr>
          <w:rFonts w:ascii="宋体" w:eastAsia="宋体" w:hAnsi="宋体" w:cs="宋体"/>
        </w:rPr>
      </w:pPr>
      <w:r>
        <w:t>5</w:t>
      </w:r>
      <w:r>
        <w:rPr>
          <w:lang w:val="zh-TW" w:eastAsia="zh-TW"/>
        </w:rPr>
        <w:t>、各营业分公司定期对低保户信息进行核查。依据市民政部门提供的本辖区内低保户变更信息，进行季度变更复查工作。对非低保户客户及时更新客户档案信息，执行居民用气价格。</w:t>
      </w:r>
    </w:p>
    <w:p w14:paraId="1BE47025" w14:textId="67E2A0D7" w:rsidR="001B4810" w:rsidRDefault="001B4810" w:rsidP="001B4810">
      <w:pPr>
        <w:pStyle w:val="20"/>
        <w:spacing w:before="156" w:after="156"/>
      </w:pPr>
      <w:r>
        <w:rPr>
          <w:lang w:val="zh-TW"/>
        </w:rPr>
        <w:t>1.</w:t>
      </w:r>
      <w:r>
        <w:rPr>
          <w:lang w:val="zh-TW" w:eastAsia="zh-TW"/>
        </w:rPr>
        <w:t>4</w:t>
      </w:r>
      <w:r>
        <w:rPr>
          <w:lang w:val="zh-TW" w:eastAsia="zh-TW"/>
        </w:rPr>
        <w:t>合同管理</w:t>
      </w:r>
    </w:p>
    <w:p w14:paraId="25AF015A" w14:textId="77777777" w:rsidR="001B4810" w:rsidRDefault="001B4810" w:rsidP="001B4810">
      <w:pPr>
        <w:rPr>
          <w:lang w:val="zh-TW" w:eastAsia="zh-TW"/>
        </w:rPr>
      </w:pPr>
      <w:r>
        <w:rPr>
          <w:lang w:val="zh-TW" w:eastAsia="zh-TW"/>
        </w:rPr>
        <w:t>合同管理包括</w:t>
      </w:r>
    </w:p>
    <w:p w14:paraId="45D39F3B" w14:textId="77777777" w:rsidR="001B4810" w:rsidRDefault="001B4810" w:rsidP="003A00CD">
      <w:pPr>
        <w:pStyle w:val="a5"/>
        <w:numPr>
          <w:ilvl w:val="0"/>
          <w:numId w:val="6"/>
        </w:numPr>
        <w:pBdr>
          <w:top w:val="nil"/>
          <w:left w:val="nil"/>
          <w:bottom w:val="nil"/>
          <w:right w:val="nil"/>
          <w:between w:val="nil"/>
          <w:bar w:val="nil"/>
        </w:pBdr>
        <w:ind w:firstLineChars="0"/>
        <w:rPr>
          <w:lang w:val="zh-TW" w:eastAsia="zh-TW"/>
        </w:rPr>
      </w:pPr>
      <w:commentRangeStart w:id="9"/>
      <w:r>
        <w:rPr>
          <w:lang w:val="zh-TW" w:eastAsia="zh-TW"/>
        </w:rPr>
        <w:t>合同签订</w:t>
      </w:r>
      <w:commentRangeEnd w:id="9"/>
      <w:r>
        <w:rPr>
          <w:rStyle w:val="a6"/>
        </w:rPr>
        <w:commentReference w:id="9"/>
      </w:r>
    </w:p>
    <w:p w14:paraId="6290637D" w14:textId="77777777" w:rsidR="001B4810" w:rsidRDefault="001B4810" w:rsidP="003A00CD">
      <w:pPr>
        <w:pStyle w:val="a5"/>
        <w:numPr>
          <w:ilvl w:val="0"/>
          <w:numId w:val="6"/>
        </w:numPr>
        <w:pBdr>
          <w:top w:val="nil"/>
          <w:left w:val="nil"/>
          <w:bottom w:val="nil"/>
          <w:right w:val="nil"/>
          <w:between w:val="nil"/>
          <w:bar w:val="nil"/>
        </w:pBdr>
        <w:ind w:firstLineChars="0"/>
        <w:rPr>
          <w:lang w:val="zh-TW" w:eastAsia="zh-TW"/>
        </w:rPr>
      </w:pPr>
      <w:r>
        <w:rPr>
          <w:lang w:val="zh-TW" w:eastAsia="zh-TW"/>
        </w:rPr>
        <w:t>合同审批</w:t>
      </w:r>
    </w:p>
    <w:p w14:paraId="58459012" w14:textId="77777777" w:rsidR="001B4810" w:rsidRDefault="001B4810" w:rsidP="003A00CD">
      <w:pPr>
        <w:pStyle w:val="a5"/>
        <w:numPr>
          <w:ilvl w:val="0"/>
          <w:numId w:val="6"/>
        </w:numPr>
        <w:pBdr>
          <w:top w:val="nil"/>
          <w:left w:val="nil"/>
          <w:bottom w:val="nil"/>
          <w:right w:val="nil"/>
          <w:between w:val="nil"/>
          <w:bar w:val="nil"/>
        </w:pBdr>
        <w:ind w:firstLineChars="0"/>
        <w:rPr>
          <w:lang w:val="zh-TW" w:eastAsia="zh-TW"/>
        </w:rPr>
      </w:pPr>
      <w:r>
        <w:rPr>
          <w:lang w:val="zh-TW" w:eastAsia="zh-TW"/>
        </w:rPr>
        <w:t>合同生效</w:t>
      </w:r>
    </w:p>
    <w:p w14:paraId="7FB4DE53" w14:textId="77777777" w:rsidR="001B4810" w:rsidRDefault="001B4810" w:rsidP="003A00CD">
      <w:pPr>
        <w:pStyle w:val="a5"/>
        <w:numPr>
          <w:ilvl w:val="0"/>
          <w:numId w:val="6"/>
        </w:numPr>
        <w:pBdr>
          <w:top w:val="nil"/>
          <w:left w:val="nil"/>
          <w:bottom w:val="nil"/>
          <w:right w:val="nil"/>
          <w:between w:val="nil"/>
          <w:bar w:val="nil"/>
        </w:pBdr>
        <w:ind w:firstLineChars="0"/>
        <w:rPr>
          <w:lang w:val="zh-TW" w:eastAsia="zh-TW"/>
        </w:rPr>
      </w:pPr>
      <w:r>
        <w:rPr>
          <w:lang w:val="zh-TW" w:eastAsia="zh-TW"/>
        </w:rPr>
        <w:t>合同到期提醒</w:t>
      </w:r>
    </w:p>
    <w:p w14:paraId="58C2038C" w14:textId="77777777" w:rsidR="001B4810" w:rsidRDefault="001B4810" w:rsidP="003A00CD">
      <w:pPr>
        <w:pStyle w:val="a5"/>
        <w:numPr>
          <w:ilvl w:val="0"/>
          <w:numId w:val="6"/>
        </w:numPr>
        <w:pBdr>
          <w:top w:val="nil"/>
          <w:left w:val="nil"/>
          <w:bottom w:val="nil"/>
          <w:right w:val="nil"/>
          <w:between w:val="nil"/>
          <w:bar w:val="nil"/>
        </w:pBdr>
        <w:ind w:firstLineChars="0"/>
        <w:rPr>
          <w:lang w:val="zh-TW" w:eastAsia="zh-TW"/>
        </w:rPr>
      </w:pPr>
      <w:r>
        <w:rPr>
          <w:lang w:val="zh-TW" w:eastAsia="zh-TW"/>
        </w:rPr>
        <w:t>合同补充协议</w:t>
      </w:r>
    </w:p>
    <w:p w14:paraId="260EF331" w14:textId="77777777" w:rsidR="001B4810" w:rsidRDefault="001B4810" w:rsidP="003A00CD">
      <w:pPr>
        <w:pStyle w:val="a5"/>
        <w:numPr>
          <w:ilvl w:val="0"/>
          <w:numId w:val="6"/>
        </w:numPr>
        <w:pBdr>
          <w:top w:val="nil"/>
          <w:left w:val="nil"/>
          <w:bottom w:val="nil"/>
          <w:right w:val="nil"/>
          <w:between w:val="nil"/>
          <w:bar w:val="nil"/>
        </w:pBdr>
        <w:ind w:firstLineChars="0"/>
        <w:rPr>
          <w:lang w:val="zh-TW" w:eastAsia="zh-TW"/>
        </w:rPr>
      </w:pPr>
      <w:r>
        <w:rPr>
          <w:lang w:val="zh-TW" w:eastAsia="zh-TW"/>
        </w:rPr>
        <w:t>合同查询统计</w:t>
      </w:r>
    </w:p>
    <w:p w14:paraId="269476C5" w14:textId="77777777" w:rsidR="001B4810" w:rsidRDefault="001B4810" w:rsidP="001B4810">
      <w:pPr>
        <w:rPr>
          <w:lang w:val="zh-TW" w:eastAsia="zh-TW"/>
        </w:rPr>
      </w:pPr>
      <w:r>
        <w:rPr>
          <w:lang w:val="zh-TW" w:eastAsia="zh-TW"/>
        </w:rPr>
        <w:t>六项功能。</w:t>
      </w:r>
    </w:p>
    <w:p w14:paraId="289D207C" w14:textId="77777777" w:rsidR="001B4810" w:rsidRDefault="001B4810" w:rsidP="001B4810">
      <w:pPr>
        <w:rPr>
          <w:lang w:val="zh-TW" w:eastAsia="zh-TW"/>
        </w:rPr>
      </w:pPr>
      <w:r>
        <w:rPr>
          <w:lang w:val="zh-TW" w:eastAsia="zh-TW"/>
        </w:rPr>
        <w:t>合同管理包含非居民和居民所有的合同。</w:t>
      </w:r>
    </w:p>
    <w:p w14:paraId="2EF40260" w14:textId="77777777" w:rsidR="001B4810" w:rsidRDefault="001B4810" w:rsidP="001B4810">
      <w:pPr>
        <w:pStyle w:val="30"/>
        <w:spacing w:before="156" w:after="156"/>
        <w:rPr>
          <w:lang w:val="zh-TW"/>
        </w:rPr>
      </w:pPr>
      <w:r>
        <w:rPr>
          <w:rFonts w:hint="eastAsia"/>
          <w:lang w:val="zh-TW" w:eastAsia="zh-TW"/>
        </w:rPr>
        <w:lastRenderedPageBreak/>
        <w:tab/>
        <w:t xml:space="preserve">1.3.1 </w:t>
      </w:r>
      <w:r>
        <w:rPr>
          <w:rFonts w:hint="eastAsia"/>
          <w:lang w:val="zh-TW"/>
        </w:rPr>
        <w:t>合同签订</w:t>
      </w:r>
    </w:p>
    <w:p w14:paraId="620BE1BB" w14:textId="77777777" w:rsidR="001B4810" w:rsidRDefault="001B4810" w:rsidP="001B4810">
      <w:pPr>
        <w:rPr>
          <w:lang w:val="zh-TW" w:eastAsia="zh-TW"/>
        </w:rPr>
      </w:pPr>
      <w:r>
        <w:rPr>
          <w:rFonts w:hint="eastAsia"/>
        </w:rPr>
        <w:tab/>
      </w:r>
      <w:r>
        <w:rPr>
          <w:rFonts w:hint="eastAsia"/>
        </w:rPr>
        <w:t>用户</w:t>
      </w:r>
      <w:r>
        <w:t>签订合同，</w:t>
      </w:r>
      <w:r>
        <w:rPr>
          <w:rFonts w:hint="eastAsia"/>
        </w:rPr>
        <w:t>由</w:t>
      </w:r>
      <w:r>
        <w:t>管理人员扫描录入系统。</w:t>
      </w:r>
      <w:r>
        <w:rPr>
          <w:rFonts w:hint="eastAsia"/>
        </w:rPr>
        <w:t>合同</w:t>
      </w:r>
      <w:r>
        <w:t>状态包括：</w:t>
      </w:r>
      <w:r>
        <w:rPr>
          <w:rFonts w:hint="eastAsia"/>
        </w:rPr>
        <w:t>未审核</w:t>
      </w:r>
      <w:r>
        <w:t>、</w:t>
      </w:r>
      <w:r>
        <w:rPr>
          <w:rFonts w:hint="eastAsia"/>
        </w:rPr>
        <w:t>审核通过</w:t>
      </w:r>
      <w:r>
        <w:t>、</w:t>
      </w:r>
      <w:r>
        <w:rPr>
          <w:rFonts w:hint="eastAsia"/>
        </w:rPr>
        <w:t>审核</w:t>
      </w:r>
      <w:r>
        <w:t>不通过三种。</w:t>
      </w:r>
      <w:r>
        <w:rPr>
          <w:lang w:val="zh-TW" w:eastAsia="zh-TW"/>
        </w:rPr>
        <w:t>合同不允许丢失，作废的合同要说明原因并集中保存。系统会记录合同签订时间，并提供查询统计功能。</w:t>
      </w:r>
    </w:p>
    <w:p w14:paraId="7CDFC05C" w14:textId="77777777" w:rsidR="001B4810" w:rsidRDefault="001B4810" w:rsidP="001B4810">
      <w:pPr>
        <w:spacing w:before="120" w:after="120"/>
        <w:ind w:firstLine="567"/>
      </w:pPr>
      <w:r>
        <w:rPr>
          <w:lang w:val="zh-TW" w:eastAsia="zh-TW"/>
        </w:rPr>
        <w:t>合同种类分为普通居民合同（不需要审批）和非居民合同（需要审批），普通居民合同为长期合同，非居民合同期限为</w:t>
      </w:r>
      <w:r>
        <w:t>3</w:t>
      </w:r>
      <w:r>
        <w:rPr>
          <w:lang w:val="zh-TW" w:eastAsia="zh-TW"/>
        </w:rPr>
        <w:t>（时间灵活定义）年。</w:t>
      </w:r>
    </w:p>
    <w:p w14:paraId="2EE38C2C" w14:textId="77777777" w:rsidR="001B4810" w:rsidRDefault="001B4810" w:rsidP="001B4810">
      <w:pPr>
        <w:spacing w:before="120" w:after="120"/>
        <w:ind w:firstLine="567"/>
      </w:pPr>
      <w:r>
        <w:rPr>
          <w:lang w:val="zh-TW" w:eastAsia="zh-TW"/>
        </w:rPr>
        <w:t>合同权限分配：权限灵活，由系统管理员针对性赋予权限。（当居民合同批量录入时，可以赋予其他人员录入权限，协助录入）。</w:t>
      </w:r>
    </w:p>
    <w:p w14:paraId="6A854C79" w14:textId="77777777" w:rsidR="001B4810" w:rsidRDefault="001B4810" w:rsidP="001B4810">
      <w:pPr>
        <w:ind w:firstLine="420"/>
        <w:rPr>
          <w:lang w:val="zh-TW" w:eastAsia="zh-TW"/>
        </w:rPr>
      </w:pPr>
      <w:r>
        <w:rPr>
          <w:lang w:val="zh-TW" w:eastAsia="zh-TW"/>
        </w:rPr>
        <w:t>非居民用户在开栓用气前与燃气公司签订用气合同。合同规定好用气方、供气方、产权人、用气价格、供气时间、用气地址等信息。核算员在系统中对合同进行文本扫描上传、归档保存；工作人员可对其进行查询、修改、审批、作废等操作。</w:t>
      </w:r>
    </w:p>
    <w:p w14:paraId="16D3ABA8" w14:textId="77777777" w:rsidR="001B4810" w:rsidRDefault="001B4810" w:rsidP="001B4810">
      <w:pPr>
        <w:spacing w:before="120" w:after="120"/>
        <w:ind w:firstLine="567"/>
      </w:pPr>
    </w:p>
    <w:p w14:paraId="516CFC82" w14:textId="77777777" w:rsidR="001B4810" w:rsidRDefault="001B4810" w:rsidP="001B4810">
      <w:pPr>
        <w:spacing w:before="120" w:after="120"/>
        <w:ind w:firstLine="567"/>
        <w:rPr>
          <w:lang w:val="zh-TW" w:eastAsia="zh-TW"/>
        </w:rPr>
      </w:pPr>
      <w:r>
        <w:rPr>
          <w:lang w:val="zh-TW" w:eastAsia="zh-TW"/>
        </w:rPr>
        <w:t>居民用户合同签订流程：</w:t>
      </w:r>
    </w:p>
    <w:p w14:paraId="5D1FF512" w14:textId="77777777" w:rsidR="001B4810" w:rsidRDefault="001B4810" w:rsidP="001B4810">
      <w:pPr>
        <w:spacing w:before="120" w:after="120" w:line="480" w:lineRule="auto"/>
        <w:ind w:firstLine="420"/>
        <w:rPr>
          <w:rFonts w:ascii="宋体" w:eastAsia="宋体" w:hAnsi="宋体" w:cs="宋体"/>
        </w:rPr>
      </w:pPr>
      <w:r>
        <w:t>1</w:t>
      </w:r>
      <w:r>
        <w:rPr>
          <w:lang w:val="zh-TW" w:eastAsia="zh-TW"/>
        </w:rPr>
        <w:t>、普通表用户由查收员去用户家抄表时签订。</w:t>
      </w:r>
      <w:r>
        <w:rPr>
          <w:rFonts w:ascii="宋体" w:eastAsia="宋体" w:hAnsi="宋体" w:cs="宋体"/>
        </w:rPr>
        <w:t>IC</w:t>
      </w:r>
      <w:r>
        <w:rPr>
          <w:lang w:val="zh-TW" w:eastAsia="zh-TW"/>
        </w:rPr>
        <w:t>卡表用户在公司营业厅前台或开栓现场签订。</w:t>
      </w:r>
    </w:p>
    <w:p w14:paraId="2E099852" w14:textId="77777777" w:rsidR="001B4810" w:rsidRDefault="001B4810" w:rsidP="001B4810">
      <w:pPr>
        <w:pStyle w:val="p0"/>
        <w:spacing w:before="156" w:after="156" w:line="360" w:lineRule="auto"/>
        <w:ind w:firstLine="420"/>
        <w:rPr>
          <w:rFonts w:ascii="宋体" w:eastAsia="宋体" w:hAnsi="宋体" w:cs="宋体"/>
        </w:rPr>
      </w:pPr>
      <w:r>
        <w:t>2</w:t>
      </w:r>
      <w:r>
        <w:rPr>
          <w:rFonts w:ascii="宋体" w:eastAsia="宋体" w:hAnsi="宋体" w:cs="宋体"/>
          <w:lang w:val="zh-TW" w:eastAsia="zh-TW"/>
        </w:rPr>
        <w:t>、普表用户由查收员携带合同文本到用户家中签订，核算员对所管理的查收员签订完成的合同文本进行二次审核，如合同内容不符合规定的，重新签订。签订合同后，在抄表卡片上记录合同签订日期。</w:t>
      </w:r>
    </w:p>
    <w:p w14:paraId="41254107" w14:textId="77777777" w:rsidR="001B4810" w:rsidRDefault="001B4810" w:rsidP="001B4810">
      <w:pPr>
        <w:pStyle w:val="p0"/>
        <w:spacing w:before="156" w:after="156" w:line="360" w:lineRule="auto"/>
        <w:ind w:firstLine="420"/>
        <w:rPr>
          <w:rFonts w:ascii="宋体" w:eastAsia="宋体" w:hAnsi="宋体" w:cs="宋体"/>
        </w:rPr>
      </w:pPr>
    </w:p>
    <w:p w14:paraId="4D3C8F12" w14:textId="77777777" w:rsidR="001B4810" w:rsidRDefault="001B4810" w:rsidP="001B4810">
      <w:pPr>
        <w:pStyle w:val="p0"/>
        <w:spacing w:before="156" w:after="156" w:line="360" w:lineRule="auto"/>
        <w:ind w:firstLine="420"/>
        <w:rPr>
          <w:rFonts w:ascii="宋体" w:eastAsia="宋体" w:hAnsi="宋体" w:cs="宋体"/>
          <w:lang w:val="zh-TW" w:eastAsia="zh-TW"/>
        </w:rPr>
      </w:pPr>
      <w:r>
        <w:rPr>
          <w:rFonts w:ascii="宋体" w:eastAsia="宋体" w:hAnsi="宋体" w:cs="宋体"/>
          <w:lang w:val="zh-TW" w:eastAsia="zh-TW"/>
        </w:rPr>
        <w:t>非居民用户合同签订流程：</w:t>
      </w:r>
    </w:p>
    <w:p w14:paraId="2749841A" w14:textId="77777777" w:rsidR="001B4810" w:rsidRDefault="001B4810" w:rsidP="001B4810">
      <w:pPr>
        <w:spacing w:before="120" w:after="120"/>
        <w:ind w:firstLine="567"/>
      </w:pPr>
      <w:r>
        <w:t>1</w:t>
      </w:r>
      <w:r>
        <w:rPr>
          <w:lang w:val="zh-TW" w:eastAsia="zh-TW"/>
        </w:rPr>
        <w:t>、用户持用户项目移交开栓审核表（小于</w:t>
      </w:r>
      <w:r>
        <w:t>200</w:t>
      </w:r>
      <w:r>
        <w:rPr>
          <w:lang w:val="zh-TW" w:eastAsia="zh-TW"/>
        </w:rPr>
        <w:t>立方米。大于</w:t>
      </w:r>
      <w:r>
        <w:t>200</w:t>
      </w:r>
      <w:r>
        <w:rPr>
          <w:lang w:val="zh-TW" w:eastAsia="zh-TW"/>
        </w:rPr>
        <w:t>立方米称为开栓令</w:t>
      </w:r>
      <w:r>
        <w:t>;</w:t>
      </w:r>
      <w:r>
        <w:rPr>
          <w:lang w:val="zh-TW" w:eastAsia="zh-TW"/>
        </w:rPr>
        <w:t>）到分公司营业室申请签订城市非居民户用气合同；</w:t>
      </w:r>
    </w:p>
    <w:p w14:paraId="4A5D95C3" w14:textId="77777777" w:rsidR="001B4810" w:rsidRDefault="001B4810" w:rsidP="001B4810">
      <w:pPr>
        <w:spacing w:before="120" w:after="120"/>
        <w:ind w:firstLine="567"/>
      </w:pPr>
      <w:r>
        <w:t>2</w:t>
      </w:r>
      <w:r>
        <w:rPr>
          <w:lang w:val="zh-TW" w:eastAsia="zh-TW"/>
        </w:rPr>
        <w:t>、营业室相关人员审核用户项目移交开栓审核表是否符合要求，通过则告之用户，需准备相关材料，不通过则告诉用户不通过的原因。</w:t>
      </w:r>
    </w:p>
    <w:p w14:paraId="03473C26" w14:textId="77777777" w:rsidR="001B4810" w:rsidRDefault="001B4810" w:rsidP="001B4810">
      <w:pPr>
        <w:spacing w:before="120" w:after="120"/>
        <w:ind w:firstLine="567"/>
      </w:pPr>
      <w:r>
        <w:t>3</w:t>
      </w:r>
      <w:r>
        <w:rPr>
          <w:lang w:val="zh-TW" w:eastAsia="zh-TW"/>
        </w:rPr>
        <w:t>、用户持上述材料到营业室申请签订供用气合同；营业室相关人员审核通过，保存相关资料，并填写合同审合表；</w:t>
      </w:r>
    </w:p>
    <w:p w14:paraId="5EDB3D44" w14:textId="77777777" w:rsidR="001B4810" w:rsidRDefault="001B4810" w:rsidP="001B4810">
      <w:pPr>
        <w:spacing w:before="120" w:after="120"/>
        <w:ind w:firstLine="567"/>
      </w:pPr>
      <w:r>
        <w:t>4</w:t>
      </w:r>
      <w:r>
        <w:rPr>
          <w:lang w:val="zh-TW" w:eastAsia="zh-TW"/>
        </w:rPr>
        <w:t>、营业室及相关部门到现场核实用户信息和表具信息，资料齐全且现场核实后填写合同，用户签字盖章确认；</w:t>
      </w:r>
    </w:p>
    <w:p w14:paraId="1BCA5424" w14:textId="77777777" w:rsidR="001B4810" w:rsidRDefault="001B4810" w:rsidP="001B4810">
      <w:pPr>
        <w:spacing w:before="120" w:after="120"/>
        <w:ind w:firstLine="567"/>
      </w:pPr>
      <w:r>
        <w:t>5</w:t>
      </w:r>
      <w:r>
        <w:rPr>
          <w:lang w:val="zh-TW" w:eastAsia="zh-TW"/>
        </w:rPr>
        <w:t>、分公司或相关人员持合同文本、合同审批表、用户项目移交开栓审核表到营业部签字盖章；</w:t>
      </w:r>
    </w:p>
    <w:p w14:paraId="3C0AABEA" w14:textId="77777777" w:rsidR="001B4810" w:rsidRDefault="001B4810" w:rsidP="001B4810">
      <w:pPr>
        <w:spacing w:before="120" w:after="120"/>
        <w:ind w:firstLine="567"/>
      </w:pPr>
      <w:r>
        <w:t>6</w:t>
      </w:r>
      <w:r>
        <w:rPr>
          <w:lang w:val="zh-TW" w:eastAsia="zh-TW"/>
        </w:rPr>
        <w:t>、营业部合同管理员审核相关资料，合格后在合同审批表上签字，开栓审核表上签字盖章。表规格大于</w:t>
      </w:r>
      <w:r>
        <w:t>200</w:t>
      </w:r>
      <w:r>
        <w:rPr>
          <w:lang w:val="zh-TW" w:eastAsia="zh-TW"/>
        </w:rPr>
        <w:t>立方米到运行部办理开栓令。合同管理员到法律中心在合同文本加</w:t>
      </w:r>
      <w:r>
        <w:rPr>
          <w:lang w:val="zh-TW" w:eastAsia="zh-TW"/>
        </w:rPr>
        <w:lastRenderedPageBreak/>
        <w:t>盖经济合同章。</w:t>
      </w:r>
    </w:p>
    <w:p w14:paraId="00720AC0" w14:textId="77777777" w:rsidR="001B4810" w:rsidRDefault="001B4810" w:rsidP="001B4810">
      <w:pPr>
        <w:spacing w:before="120" w:after="120"/>
        <w:ind w:firstLine="567"/>
      </w:pPr>
      <w:r>
        <w:t>7</w:t>
      </w:r>
      <w:r>
        <w:rPr>
          <w:lang w:val="zh-TW" w:eastAsia="zh-TW"/>
        </w:rPr>
        <w:t>、到期续签（合同续签分合同过期续签、过户合同续签）：非居民合同期限为两年（上文说到年限为三年）。核算员查询近两个月即将到期的用户，通知用户到分公司营业室办理合同续签，如用户档案信息有变更，需提供新手续续签合同。营业室合同管理员填写合同审批表和合同文本，用户签字，分公司持审批表及续签合同到营业部审批盖章（审批流程与合同签订相同）。合同管理员将变更后的用户信息录入系统，高拍仪拍照并上传续签合同照片（合同续签不用再次办理开栓令）。续签后旧合同保存</w:t>
      </w:r>
      <w:r>
        <w:t>3</w:t>
      </w:r>
      <w:r>
        <w:rPr>
          <w:lang w:val="zh-TW" w:eastAsia="zh-TW"/>
        </w:rPr>
        <w:t>个周期（</w:t>
      </w:r>
      <w:r>
        <w:t>9</w:t>
      </w:r>
      <w:r>
        <w:rPr>
          <w:lang w:val="zh-TW" w:eastAsia="zh-TW"/>
        </w:rPr>
        <w:t>年，可设定）；无变更用户直接签订续签合同，合同管理员只修改合同日期和最新的合同内容。</w:t>
      </w:r>
    </w:p>
    <w:p w14:paraId="321319F4" w14:textId="77777777" w:rsidR="001B4810" w:rsidRDefault="001B4810" w:rsidP="001B4810">
      <w:pPr>
        <w:spacing w:before="120" w:after="120"/>
        <w:ind w:left="420" w:firstLine="420"/>
        <w:rPr>
          <w:lang w:val="zh-TW" w:eastAsia="zh-TW"/>
        </w:rPr>
      </w:pPr>
      <w:r>
        <w:rPr>
          <w:lang w:val="zh-TW" w:eastAsia="zh-TW"/>
        </w:rPr>
        <w:t>当用户用气类型发生变化时需要重新签订用气合同；</w:t>
      </w:r>
    </w:p>
    <w:p w14:paraId="21D773F2" w14:textId="77777777" w:rsidR="001B4810" w:rsidRDefault="001B4810" w:rsidP="001B4810">
      <w:pPr>
        <w:pStyle w:val="30"/>
        <w:spacing w:before="156" w:after="156"/>
        <w:rPr>
          <w:lang w:val="zh-TW"/>
        </w:rPr>
      </w:pPr>
      <w:r>
        <w:rPr>
          <w:rFonts w:hint="eastAsia"/>
          <w:lang w:val="zh-TW"/>
        </w:rPr>
        <w:tab/>
        <w:t xml:space="preserve">1.3.2 </w:t>
      </w:r>
      <w:r>
        <w:rPr>
          <w:rFonts w:hint="eastAsia"/>
          <w:lang w:val="zh-TW"/>
        </w:rPr>
        <w:t>合同审批</w:t>
      </w:r>
    </w:p>
    <w:p w14:paraId="6187C2C5" w14:textId="77777777" w:rsidR="001B4810" w:rsidRDefault="001B4810" w:rsidP="001B4810">
      <w:r>
        <w:rPr>
          <w:rFonts w:hint="eastAsia"/>
        </w:rPr>
        <w:tab/>
      </w:r>
      <w:r>
        <w:t>合同审批负责人可对用户签订的合同进行审批，</w:t>
      </w:r>
      <w:r>
        <w:rPr>
          <w:rFonts w:hint="eastAsia"/>
        </w:rPr>
        <w:t>已经</w:t>
      </w:r>
      <w:r>
        <w:t>审核、</w:t>
      </w:r>
      <w:r>
        <w:rPr>
          <w:rFonts w:hint="eastAsia"/>
        </w:rPr>
        <w:t>不得</w:t>
      </w:r>
      <w:r>
        <w:t>改变合同状态。</w:t>
      </w:r>
    </w:p>
    <w:p w14:paraId="3047FC70" w14:textId="77777777" w:rsidR="001B4810" w:rsidRPr="00715C62" w:rsidRDefault="001B4810" w:rsidP="001B4810"/>
    <w:p w14:paraId="54AC1008" w14:textId="77777777" w:rsidR="001B4810" w:rsidRDefault="001B4810" w:rsidP="001B4810">
      <w:pPr>
        <w:pStyle w:val="30"/>
        <w:spacing w:before="156" w:after="156"/>
        <w:rPr>
          <w:lang w:val="zh-TW"/>
        </w:rPr>
      </w:pPr>
      <w:r>
        <w:rPr>
          <w:rFonts w:hint="eastAsia"/>
          <w:lang w:val="zh-TW"/>
        </w:rPr>
        <w:tab/>
        <w:t xml:space="preserve">1.3.3 </w:t>
      </w:r>
      <w:r>
        <w:rPr>
          <w:rFonts w:hint="eastAsia"/>
          <w:lang w:val="zh-TW"/>
        </w:rPr>
        <w:t>合同生效</w:t>
      </w:r>
    </w:p>
    <w:p w14:paraId="67EFD759" w14:textId="77777777" w:rsidR="001B4810" w:rsidRPr="00715C62" w:rsidRDefault="001B4810" w:rsidP="001B4810">
      <w:r>
        <w:rPr>
          <w:rFonts w:hint="eastAsia"/>
        </w:rPr>
        <w:tab/>
      </w:r>
      <w:r>
        <w:rPr>
          <w:rFonts w:hint="eastAsia"/>
        </w:rPr>
        <w:t>合同</w:t>
      </w:r>
      <w:r>
        <w:t>审核通过后立即生效。合同期内不得再次更改。</w:t>
      </w:r>
    </w:p>
    <w:p w14:paraId="7725665E" w14:textId="77777777" w:rsidR="001B4810" w:rsidRDefault="001B4810" w:rsidP="001B4810">
      <w:pPr>
        <w:pStyle w:val="30"/>
        <w:spacing w:before="156" w:after="156"/>
        <w:rPr>
          <w:lang w:val="zh-TW"/>
        </w:rPr>
      </w:pPr>
      <w:r>
        <w:rPr>
          <w:rFonts w:hint="eastAsia"/>
          <w:lang w:val="zh-TW"/>
        </w:rPr>
        <w:tab/>
        <w:t xml:space="preserve">1.3.4 </w:t>
      </w:r>
      <w:r>
        <w:rPr>
          <w:rFonts w:hint="eastAsia"/>
          <w:lang w:val="zh-TW"/>
        </w:rPr>
        <w:t>合同</w:t>
      </w:r>
      <w:r>
        <w:rPr>
          <w:lang w:val="zh-TW"/>
        </w:rPr>
        <w:t>到期提醒</w:t>
      </w:r>
    </w:p>
    <w:p w14:paraId="70D519B5" w14:textId="77777777" w:rsidR="001B4810" w:rsidRDefault="001B4810" w:rsidP="001B4810">
      <w:pPr>
        <w:spacing w:before="120" w:after="120"/>
        <w:ind w:firstLine="567"/>
      </w:pPr>
      <w:r>
        <w:rPr>
          <w:rFonts w:hint="eastAsia"/>
        </w:rPr>
        <w:tab/>
      </w:r>
      <w:r>
        <w:rPr>
          <w:lang w:val="zh-TW" w:eastAsia="zh-TW"/>
        </w:rPr>
        <w:t>合同到期前会有到期提醒。提前两个月（时间灵活定义）提示非居民用户合同到期。目前系统中设置三次提醒：提醒方式为客户到营业厅办理业务时，系统输入用户号后，界面提醒合同是否签订、是否快到期，提醒人员（营业员，合同管理员，非居民核算员，民用核算员）。还有一种方式，核算员定期查询即将到期用户，告知抄表员上门提醒。（如果用户绑定了微信可发送微信消息对其进行提醒。）或者用户绑定微信号的可通过微信发送消息</w:t>
      </w:r>
      <w:r>
        <w:rPr>
          <w:rFonts w:hint="eastAsia"/>
          <w:lang w:val="zh-TW" w:eastAsia="zh-TW"/>
        </w:rPr>
        <w:t>提醒</w:t>
      </w:r>
      <w:r>
        <w:rPr>
          <w:lang w:val="zh-TW" w:eastAsia="zh-TW"/>
        </w:rPr>
        <w:t>。</w:t>
      </w:r>
    </w:p>
    <w:p w14:paraId="3A4834CF" w14:textId="77777777" w:rsidR="001B4810" w:rsidRPr="00715C62" w:rsidRDefault="001B4810" w:rsidP="001B4810"/>
    <w:p w14:paraId="7F1EAD01" w14:textId="77777777" w:rsidR="001B4810" w:rsidRDefault="001B4810" w:rsidP="001B4810">
      <w:pPr>
        <w:pStyle w:val="30"/>
        <w:spacing w:before="156" w:after="156"/>
        <w:rPr>
          <w:lang w:val="zh-TW"/>
        </w:rPr>
      </w:pPr>
      <w:r>
        <w:rPr>
          <w:rFonts w:hint="eastAsia"/>
          <w:lang w:val="zh-TW"/>
        </w:rPr>
        <w:tab/>
        <w:t xml:space="preserve">1.3.5 </w:t>
      </w:r>
      <w:r>
        <w:rPr>
          <w:rFonts w:hint="eastAsia"/>
          <w:lang w:val="zh-TW"/>
        </w:rPr>
        <w:t>合同</w:t>
      </w:r>
      <w:r>
        <w:rPr>
          <w:lang w:val="zh-TW"/>
        </w:rPr>
        <w:t>补充协议</w:t>
      </w:r>
    </w:p>
    <w:p w14:paraId="56E00E53" w14:textId="77777777" w:rsidR="001B4810" w:rsidRPr="006A7D8B" w:rsidRDefault="001B4810" w:rsidP="001B4810">
      <w:r>
        <w:rPr>
          <w:rFonts w:hint="eastAsia"/>
        </w:rPr>
        <w:tab/>
      </w:r>
      <w:r>
        <w:rPr>
          <w:rFonts w:hint="eastAsia"/>
        </w:rPr>
        <w:t>如果</w:t>
      </w:r>
      <w:r>
        <w:t>有什么在签订合同时</w:t>
      </w:r>
    </w:p>
    <w:p w14:paraId="6C9275DE" w14:textId="77777777" w:rsidR="001B4810" w:rsidRDefault="001B4810" w:rsidP="001B4810">
      <w:pPr>
        <w:pStyle w:val="30"/>
        <w:spacing w:before="156" w:after="156"/>
        <w:rPr>
          <w:lang w:val="zh-TW"/>
        </w:rPr>
      </w:pPr>
      <w:r>
        <w:rPr>
          <w:rFonts w:hint="eastAsia"/>
          <w:lang w:val="zh-TW"/>
        </w:rPr>
        <w:tab/>
        <w:t xml:space="preserve">1.3.6 </w:t>
      </w:r>
      <w:r>
        <w:rPr>
          <w:rFonts w:hint="eastAsia"/>
          <w:lang w:val="zh-TW"/>
        </w:rPr>
        <w:t>合同</w:t>
      </w:r>
      <w:r>
        <w:rPr>
          <w:lang w:val="zh-TW"/>
        </w:rPr>
        <w:t>查询统计</w:t>
      </w:r>
    </w:p>
    <w:p w14:paraId="49C0BF2F" w14:textId="77777777" w:rsidR="001B4810" w:rsidRDefault="001B4810" w:rsidP="001B4810">
      <w:pPr>
        <w:spacing w:before="120" w:after="120"/>
        <w:ind w:firstLine="567"/>
      </w:pPr>
      <w:r>
        <w:rPr>
          <w:lang w:val="zh-TW" w:eastAsia="zh-TW"/>
        </w:rPr>
        <w:t>非居民合同查询</w:t>
      </w:r>
      <w:r>
        <w:t>(</w:t>
      </w:r>
      <w:r>
        <w:rPr>
          <w:lang w:val="zh-TW" w:eastAsia="zh-TW"/>
        </w:rPr>
        <w:t>时期类</w:t>
      </w:r>
      <w:r>
        <w:t>)</w:t>
      </w:r>
      <w:r>
        <w:rPr>
          <w:lang w:val="zh-TW" w:eastAsia="zh-TW"/>
        </w:rPr>
        <w:t>，查询条件包括：营业分公司、核算员、查收员、本号、户代码、户名称、客户编号</w:t>
      </w:r>
      <w:r>
        <w:t>(</w:t>
      </w:r>
      <w:r>
        <w:rPr>
          <w:lang w:val="zh-TW" w:eastAsia="zh-TW"/>
        </w:rPr>
        <w:t>用户号</w:t>
      </w:r>
      <w:r>
        <w:t>)</w:t>
      </w:r>
      <w:r>
        <w:rPr>
          <w:lang w:val="zh-TW" w:eastAsia="zh-TW"/>
        </w:rPr>
        <w:t>、合同编号，客户名称、签订时间</w:t>
      </w:r>
      <w:r>
        <w:t>(</w:t>
      </w:r>
      <w:r>
        <w:rPr>
          <w:lang w:val="zh-TW" w:eastAsia="zh-TW"/>
        </w:rPr>
        <w:t>开始时间</w:t>
      </w:r>
      <w:r>
        <w:t xml:space="preserve"> ~ </w:t>
      </w:r>
      <w:r>
        <w:rPr>
          <w:lang w:val="zh-TW" w:eastAsia="zh-TW"/>
        </w:rPr>
        <w:t>结束时间</w:t>
      </w:r>
      <w:r>
        <w:t>)</w:t>
      </w:r>
      <w:r>
        <w:rPr>
          <w:lang w:val="zh-TW" w:eastAsia="zh-TW"/>
        </w:rPr>
        <w:t>，用气类型（商服、锅炉、公益、福利、工业、采暖、加气站、自用气）、合同状态（有效、失效）、合同类别（新签、续签、增减容等）。查询生成列表（点击后进入详情页）。</w:t>
      </w:r>
    </w:p>
    <w:p w14:paraId="02733962" w14:textId="77777777" w:rsidR="001B4810" w:rsidRDefault="001B4810" w:rsidP="001B4810">
      <w:pPr>
        <w:spacing w:before="120" w:after="120"/>
        <w:ind w:firstLine="567"/>
      </w:pPr>
      <w:r>
        <w:rPr>
          <w:lang w:val="zh-TW" w:eastAsia="zh-TW"/>
        </w:rPr>
        <w:t>非居民合同查询结果：营业分公司、核算员、查收员、本号、户代码、户名称、客户编号</w:t>
      </w:r>
      <w:r>
        <w:t>(</w:t>
      </w:r>
      <w:r>
        <w:rPr>
          <w:lang w:val="zh-TW" w:eastAsia="zh-TW"/>
        </w:rPr>
        <w:t>用户号</w:t>
      </w:r>
      <w:r>
        <w:t>)</w:t>
      </w:r>
      <w:r>
        <w:rPr>
          <w:lang w:val="zh-TW" w:eastAsia="zh-TW"/>
        </w:rPr>
        <w:t>、客户名称、合同编号、签订时间、合同文本编号、用气类型（商服、锅炉、公益、福利、工业、采暖、加气站、自用气）、客户地址、合同有效期、合同状态（有效、失效），合同类别（新签、续签、增减容等）；</w:t>
      </w:r>
    </w:p>
    <w:p w14:paraId="196D06C6" w14:textId="77777777" w:rsidR="001B4810" w:rsidRDefault="001B4810" w:rsidP="001B4810">
      <w:pPr>
        <w:spacing w:before="120" w:after="120"/>
        <w:ind w:firstLine="426"/>
      </w:pPr>
      <w:r>
        <w:rPr>
          <w:lang w:val="zh-TW" w:eastAsia="zh-TW"/>
        </w:rPr>
        <w:lastRenderedPageBreak/>
        <w:t>非居民合同未签查询</w:t>
      </w:r>
      <w:commentRangeStart w:id="10"/>
      <w:r>
        <w:t>(</w:t>
      </w:r>
      <w:r>
        <w:rPr>
          <w:lang w:val="zh-TW" w:eastAsia="zh-TW"/>
        </w:rPr>
        <w:t>时点类</w:t>
      </w:r>
      <w:commentRangeEnd w:id="10"/>
      <w:r>
        <w:rPr>
          <w:rStyle w:val="a6"/>
        </w:rPr>
        <w:commentReference w:id="10"/>
      </w:r>
      <w:r>
        <w:t xml:space="preserve">), </w:t>
      </w:r>
      <w:r>
        <w:rPr>
          <w:lang w:val="zh-TW" w:eastAsia="zh-TW"/>
        </w:rPr>
        <w:t>查询条件包括：营业分公司、核算员、查收员、本号、客户编号</w:t>
      </w:r>
      <w:r>
        <w:t>(</w:t>
      </w:r>
      <w:r>
        <w:rPr>
          <w:lang w:val="zh-TW" w:eastAsia="zh-TW"/>
        </w:rPr>
        <w:t>用户号</w:t>
      </w:r>
      <w:r>
        <w:t>);</w:t>
      </w:r>
    </w:p>
    <w:p w14:paraId="06A986D1" w14:textId="77777777" w:rsidR="001B4810" w:rsidRDefault="001B4810" w:rsidP="001B4810">
      <w:pPr>
        <w:spacing w:before="120" w:after="120"/>
        <w:ind w:firstLine="426"/>
      </w:pPr>
      <w:r>
        <w:rPr>
          <w:lang w:val="zh-TW" w:eastAsia="zh-TW"/>
        </w:rPr>
        <w:t>非居民合同未签查询结果：营业分公司、核算员、查收员、本号、户代码、户名称、客户编号</w:t>
      </w:r>
      <w:r>
        <w:t>(</w:t>
      </w:r>
      <w:r>
        <w:rPr>
          <w:lang w:val="zh-TW" w:eastAsia="zh-TW"/>
        </w:rPr>
        <w:t>用户号</w:t>
      </w:r>
      <w:r>
        <w:t>)</w:t>
      </w:r>
      <w:r>
        <w:rPr>
          <w:lang w:val="zh-TW" w:eastAsia="zh-TW"/>
        </w:rPr>
        <w:t>、客户名称、客户地址、用气类型（商服、锅炉、公益、福利、工业、采暖、加气站、自用气）；</w:t>
      </w:r>
    </w:p>
    <w:p w14:paraId="30A5C2D7" w14:textId="77777777" w:rsidR="001B4810" w:rsidRDefault="001B4810" w:rsidP="001B4810">
      <w:pPr>
        <w:spacing w:before="120" w:after="120"/>
        <w:ind w:firstLine="426"/>
      </w:pPr>
      <w:r>
        <w:rPr>
          <w:lang w:val="zh-TW" w:eastAsia="zh-TW"/>
        </w:rPr>
        <w:t>非居民合同即将到期查询，查询条件包括：当前月到期前</w:t>
      </w:r>
      <w:r>
        <w:t>(1</w:t>
      </w:r>
      <w:r>
        <w:rPr>
          <w:lang w:val="zh-TW" w:eastAsia="zh-TW"/>
        </w:rPr>
        <w:t>月、</w:t>
      </w:r>
      <w:r>
        <w:t>2</w:t>
      </w:r>
      <w:r>
        <w:rPr>
          <w:lang w:val="zh-TW" w:eastAsia="zh-TW"/>
        </w:rPr>
        <w:t>月、</w:t>
      </w:r>
      <w:r>
        <w:t>3</w:t>
      </w:r>
      <w:r>
        <w:rPr>
          <w:lang w:val="zh-TW" w:eastAsia="zh-TW"/>
        </w:rPr>
        <w:t>月、</w:t>
      </w:r>
      <w:r>
        <w:t>4</w:t>
      </w:r>
      <w:r>
        <w:rPr>
          <w:lang w:val="zh-TW" w:eastAsia="zh-TW"/>
        </w:rPr>
        <w:t>月、</w:t>
      </w:r>
      <w:r>
        <w:t>5</w:t>
      </w:r>
      <w:r>
        <w:rPr>
          <w:lang w:val="zh-TW" w:eastAsia="zh-TW"/>
        </w:rPr>
        <w:t>月</w:t>
      </w:r>
      <w:r>
        <w:t>)</w:t>
      </w:r>
      <w:r>
        <w:rPr>
          <w:lang w:val="zh-TW" w:eastAsia="zh-TW"/>
        </w:rPr>
        <w:t>提醒、时间点查询</w:t>
      </w:r>
      <w:r>
        <w:t>(</w:t>
      </w:r>
      <w:r>
        <w:rPr>
          <w:lang w:val="zh-TW" w:eastAsia="zh-TW"/>
        </w:rPr>
        <w:t>如：某一月合同状态</w:t>
      </w:r>
      <w:r>
        <w:t>)</w:t>
      </w:r>
      <w:r>
        <w:rPr>
          <w:lang w:val="zh-TW" w:eastAsia="zh-TW"/>
        </w:rPr>
        <w:t>；</w:t>
      </w:r>
    </w:p>
    <w:p w14:paraId="62306D72" w14:textId="77777777" w:rsidR="001B4810" w:rsidRDefault="001B4810" w:rsidP="001B4810">
      <w:pPr>
        <w:spacing w:before="120" w:after="120"/>
        <w:ind w:firstLine="426"/>
      </w:pPr>
      <w:r>
        <w:rPr>
          <w:lang w:val="zh-TW" w:eastAsia="zh-TW"/>
        </w:rPr>
        <w:t>非居民合同即将到期查询结果：营业分公司、核算员、查收员、本号、户代码、户名称、客户编号</w:t>
      </w:r>
      <w:r>
        <w:t>(</w:t>
      </w:r>
      <w:r>
        <w:rPr>
          <w:lang w:val="zh-TW" w:eastAsia="zh-TW"/>
        </w:rPr>
        <w:t>用户号</w:t>
      </w:r>
      <w:r>
        <w:t>)</w:t>
      </w:r>
      <w:r>
        <w:rPr>
          <w:lang w:val="zh-TW" w:eastAsia="zh-TW"/>
        </w:rPr>
        <w:t>、客户名称、合同编号、签订时间、合同文本编号、用气类型（商服、锅炉、公益、福利、工业、采暖、加气站、自用气）、客户地址、合同有效期、合同状态（有效、失效），合同类别（新签、续签、增减容等）；</w:t>
      </w:r>
    </w:p>
    <w:p w14:paraId="76E3A938" w14:textId="77777777" w:rsidR="001B4810" w:rsidRDefault="001B4810" w:rsidP="001B4810">
      <w:pPr>
        <w:spacing w:before="120" w:after="120"/>
        <w:ind w:firstLine="567"/>
      </w:pPr>
      <w:r>
        <w:rPr>
          <w:lang w:val="zh-TW" w:eastAsia="zh-TW"/>
        </w:rPr>
        <w:t>统计：非居民合同用户统计主要有应续签合同统计（两年前签订</w:t>
      </w:r>
      <w:r>
        <w:t>100</w:t>
      </w:r>
      <w:r>
        <w:rPr>
          <w:lang w:val="zh-TW" w:eastAsia="zh-TW"/>
        </w:rPr>
        <w:t>份合同，则两年后应续签合同当为</w:t>
      </w:r>
      <w:r>
        <w:t>100</w:t>
      </w:r>
      <w:r>
        <w:rPr>
          <w:lang w:val="zh-TW" w:eastAsia="zh-TW"/>
        </w:rPr>
        <w:t>份，应续签合同统计</w:t>
      </w:r>
      <w:r>
        <w:t>=</w:t>
      </w:r>
      <w:r>
        <w:rPr>
          <w:lang w:val="zh-TW" w:eastAsia="zh-TW"/>
        </w:rPr>
        <w:t>已签合同统计</w:t>
      </w:r>
      <w:r>
        <w:t>+</w:t>
      </w:r>
      <w:r>
        <w:rPr>
          <w:lang w:val="zh-TW" w:eastAsia="zh-TW"/>
        </w:rPr>
        <w:t>未签合同统计）、已签合同统计、未签合同统计、过期合同统计、有效合同统计、作废合同数量统计、重签合同统计、近两个月即将到期合同统计等。根据分公司、核算员、表类型、用气类型、合同类别、合同状态查询。（统计数据要增加导出功能）</w:t>
      </w:r>
    </w:p>
    <w:p w14:paraId="16DFBE62" w14:textId="4B0DCD96" w:rsidR="001B4810" w:rsidRDefault="001B4810" w:rsidP="001B4810">
      <w:pPr>
        <w:pStyle w:val="20"/>
        <w:spacing w:before="156" w:after="156"/>
      </w:pPr>
      <w:r>
        <w:t>1.5</w:t>
      </w:r>
      <w:r>
        <w:rPr>
          <w:lang w:val="zh-TW" w:eastAsia="zh-TW"/>
        </w:rPr>
        <w:t>稽查管理</w:t>
      </w:r>
    </w:p>
    <w:p w14:paraId="209784CE" w14:textId="77777777" w:rsidR="001B4810" w:rsidRDefault="001B4810" w:rsidP="001B4810">
      <w:pPr>
        <w:rPr>
          <w:lang w:val="zh-TW" w:eastAsia="zh-TW"/>
        </w:rPr>
      </w:pPr>
      <w:r>
        <w:rPr>
          <w:lang w:val="zh-TW" w:eastAsia="zh-TW"/>
        </w:rPr>
        <w:t>稽查管理包括</w:t>
      </w:r>
    </w:p>
    <w:p w14:paraId="6FCE8616" w14:textId="77777777" w:rsidR="001B4810" w:rsidRDefault="001B4810" w:rsidP="003A00CD">
      <w:pPr>
        <w:pStyle w:val="a5"/>
        <w:numPr>
          <w:ilvl w:val="0"/>
          <w:numId w:val="8"/>
        </w:numPr>
        <w:pBdr>
          <w:top w:val="nil"/>
          <w:left w:val="nil"/>
          <w:bottom w:val="nil"/>
          <w:right w:val="nil"/>
          <w:between w:val="nil"/>
          <w:bar w:val="nil"/>
        </w:pBdr>
        <w:ind w:firstLineChars="0"/>
        <w:rPr>
          <w:lang w:val="zh-TW" w:eastAsia="zh-TW"/>
        </w:rPr>
      </w:pPr>
      <w:r>
        <w:rPr>
          <w:lang w:val="zh-TW" w:eastAsia="zh-TW"/>
        </w:rPr>
        <w:t>稽查申请</w:t>
      </w:r>
    </w:p>
    <w:p w14:paraId="60FADD1F" w14:textId="77777777" w:rsidR="001B4810" w:rsidRDefault="001B4810" w:rsidP="003A00CD">
      <w:pPr>
        <w:pStyle w:val="a5"/>
        <w:numPr>
          <w:ilvl w:val="0"/>
          <w:numId w:val="8"/>
        </w:numPr>
        <w:pBdr>
          <w:top w:val="nil"/>
          <w:left w:val="nil"/>
          <w:bottom w:val="nil"/>
          <w:right w:val="nil"/>
          <w:between w:val="nil"/>
          <w:bar w:val="nil"/>
        </w:pBdr>
        <w:ind w:firstLineChars="0"/>
        <w:rPr>
          <w:lang w:val="zh-TW" w:eastAsia="zh-TW"/>
        </w:rPr>
      </w:pPr>
      <w:r>
        <w:rPr>
          <w:lang w:val="zh-TW" w:eastAsia="zh-TW"/>
        </w:rPr>
        <w:t>稽查受理</w:t>
      </w:r>
    </w:p>
    <w:p w14:paraId="1301D418" w14:textId="77777777" w:rsidR="001B4810" w:rsidRDefault="001B4810" w:rsidP="003A00CD">
      <w:pPr>
        <w:pStyle w:val="a5"/>
        <w:numPr>
          <w:ilvl w:val="0"/>
          <w:numId w:val="8"/>
        </w:numPr>
        <w:pBdr>
          <w:top w:val="nil"/>
          <w:left w:val="nil"/>
          <w:bottom w:val="nil"/>
          <w:right w:val="nil"/>
          <w:between w:val="nil"/>
          <w:bar w:val="nil"/>
        </w:pBdr>
        <w:ind w:firstLineChars="0"/>
        <w:rPr>
          <w:lang w:val="zh-TW" w:eastAsia="zh-TW"/>
        </w:rPr>
      </w:pPr>
      <w:r>
        <w:rPr>
          <w:lang w:val="zh-TW" w:eastAsia="zh-TW"/>
        </w:rPr>
        <w:t>稽查结果处理</w:t>
      </w:r>
    </w:p>
    <w:p w14:paraId="48324A6D" w14:textId="77777777" w:rsidR="001B4810" w:rsidRDefault="001B4810" w:rsidP="003A00CD">
      <w:pPr>
        <w:pStyle w:val="a5"/>
        <w:numPr>
          <w:ilvl w:val="0"/>
          <w:numId w:val="8"/>
        </w:numPr>
        <w:pBdr>
          <w:top w:val="nil"/>
          <w:left w:val="nil"/>
          <w:bottom w:val="nil"/>
          <w:right w:val="nil"/>
          <w:between w:val="nil"/>
          <w:bar w:val="nil"/>
        </w:pBdr>
        <w:ind w:firstLineChars="0"/>
        <w:rPr>
          <w:lang w:val="zh-TW" w:eastAsia="zh-TW"/>
        </w:rPr>
      </w:pPr>
      <w:r>
        <w:rPr>
          <w:lang w:val="zh-TW" w:eastAsia="zh-TW"/>
        </w:rPr>
        <w:t>稽查信息查询</w:t>
      </w:r>
    </w:p>
    <w:p w14:paraId="4C5E09CB" w14:textId="77777777" w:rsidR="001B4810" w:rsidRDefault="001B4810" w:rsidP="003A00CD">
      <w:pPr>
        <w:pStyle w:val="a5"/>
        <w:numPr>
          <w:ilvl w:val="0"/>
          <w:numId w:val="8"/>
        </w:numPr>
        <w:pBdr>
          <w:top w:val="nil"/>
          <w:left w:val="nil"/>
          <w:bottom w:val="nil"/>
          <w:right w:val="nil"/>
          <w:between w:val="nil"/>
          <w:bar w:val="nil"/>
        </w:pBdr>
        <w:ind w:firstLineChars="0"/>
        <w:rPr>
          <w:lang w:val="zh-TW" w:eastAsia="zh-TW"/>
        </w:rPr>
      </w:pPr>
      <w:r>
        <w:rPr>
          <w:lang w:val="zh-TW" w:eastAsia="zh-TW"/>
        </w:rPr>
        <w:t>稽查结果统计</w:t>
      </w:r>
      <w:r>
        <w:t xml:space="preserve"> </w:t>
      </w:r>
    </w:p>
    <w:p w14:paraId="4EAA948D" w14:textId="77777777" w:rsidR="001B4810" w:rsidRDefault="001B4810" w:rsidP="003A00CD">
      <w:pPr>
        <w:pStyle w:val="a5"/>
        <w:numPr>
          <w:ilvl w:val="0"/>
          <w:numId w:val="8"/>
        </w:numPr>
        <w:pBdr>
          <w:top w:val="nil"/>
          <w:left w:val="nil"/>
          <w:bottom w:val="nil"/>
          <w:right w:val="nil"/>
          <w:between w:val="nil"/>
          <w:bar w:val="nil"/>
        </w:pBdr>
        <w:ind w:firstLineChars="0"/>
        <w:rPr>
          <w:lang w:val="zh-TW" w:eastAsia="zh-TW"/>
        </w:rPr>
      </w:pPr>
      <w:r>
        <w:rPr>
          <w:lang w:val="zh-TW" w:eastAsia="zh-TW"/>
        </w:rPr>
        <w:t>稽查走访用户明细查询</w:t>
      </w:r>
    </w:p>
    <w:p w14:paraId="0111BCF8" w14:textId="77777777" w:rsidR="001B4810" w:rsidRDefault="001B4810" w:rsidP="001B4810">
      <w:pPr>
        <w:rPr>
          <w:lang w:val="zh-TW" w:eastAsia="zh-TW"/>
        </w:rPr>
      </w:pPr>
      <w:r>
        <w:rPr>
          <w:lang w:val="zh-TW" w:eastAsia="zh-TW"/>
        </w:rPr>
        <w:t>六项功能。</w:t>
      </w:r>
    </w:p>
    <w:p w14:paraId="208B1E1C" w14:textId="77777777" w:rsidR="001B4810" w:rsidRDefault="001B4810" w:rsidP="001B4810">
      <w:pPr>
        <w:rPr>
          <w:lang w:val="zh-TW" w:eastAsia="zh-TW"/>
        </w:rPr>
      </w:pPr>
      <w:r>
        <w:rPr>
          <w:lang w:val="zh-TW" w:eastAsia="zh-TW"/>
        </w:rPr>
        <w:t>稽查申请：</w:t>
      </w:r>
    </w:p>
    <w:p w14:paraId="140ECB80" w14:textId="77777777" w:rsidR="001B4810" w:rsidRDefault="001B4810" w:rsidP="001B4810">
      <w:pPr>
        <w:rPr>
          <w:lang w:val="zh-TW" w:eastAsia="zh-TW"/>
        </w:rPr>
      </w:pPr>
      <w:r>
        <w:rPr>
          <w:lang w:val="zh-TW" w:eastAsia="zh-TW"/>
        </w:rPr>
        <w:t>用户可进行检举违规用气的不</w:t>
      </w:r>
      <w:r>
        <w:rPr>
          <w:rFonts w:hint="eastAsia"/>
          <w:lang w:val="zh-TW" w:eastAsia="zh-TW"/>
        </w:rPr>
        <w:t>法行为</w:t>
      </w:r>
      <w:r>
        <w:rPr>
          <w:lang w:val="zh-TW" w:eastAsia="zh-TW"/>
        </w:rPr>
        <w:t>，</w:t>
      </w:r>
      <w:r>
        <w:rPr>
          <w:rFonts w:hint="eastAsia"/>
          <w:lang w:val="zh-TW" w:eastAsia="zh-TW"/>
        </w:rPr>
        <w:t>向</w:t>
      </w:r>
      <w:r>
        <w:rPr>
          <w:lang w:val="zh-TW" w:eastAsia="zh-TW"/>
        </w:rPr>
        <w:t>稽查人员进行</w:t>
      </w:r>
      <w:r>
        <w:rPr>
          <w:rFonts w:hint="eastAsia"/>
          <w:lang w:val="zh-TW" w:eastAsia="zh-TW"/>
        </w:rPr>
        <w:t>申请</w:t>
      </w:r>
      <w:r>
        <w:rPr>
          <w:lang w:val="zh-TW" w:eastAsia="zh-TW"/>
        </w:rPr>
        <w:t>稽查。</w:t>
      </w:r>
    </w:p>
    <w:p w14:paraId="16A1BCBD" w14:textId="77777777" w:rsidR="001B4810" w:rsidRDefault="001B4810" w:rsidP="001B4810">
      <w:pPr>
        <w:rPr>
          <w:lang w:val="zh-TW" w:eastAsia="zh-TW"/>
        </w:rPr>
      </w:pPr>
      <w:r>
        <w:rPr>
          <w:lang w:val="zh-TW" w:eastAsia="zh-TW"/>
        </w:rPr>
        <w:t>稽查受理：</w:t>
      </w:r>
    </w:p>
    <w:p w14:paraId="55D26893" w14:textId="77777777" w:rsidR="001B4810" w:rsidRDefault="001B4810" w:rsidP="001B4810">
      <w:pPr>
        <w:rPr>
          <w:lang w:val="zh-TW" w:eastAsia="zh-TW"/>
        </w:rPr>
      </w:pPr>
      <w:r>
        <w:rPr>
          <w:rFonts w:hint="eastAsia"/>
          <w:lang w:val="zh-TW" w:eastAsia="zh-TW"/>
        </w:rPr>
        <w:t>有关</w:t>
      </w:r>
      <w:r>
        <w:rPr>
          <w:lang w:val="zh-TW" w:eastAsia="zh-TW"/>
        </w:rPr>
        <w:t>部门接到用户的检举后判断用户检举用户用气量是否符合正常，发现异常后填写工单进行稽查。</w:t>
      </w:r>
      <w:r>
        <w:rPr>
          <w:rFonts w:hint="eastAsia"/>
          <w:lang w:val="zh-TW" w:eastAsia="zh-TW"/>
        </w:rPr>
        <w:t>稽查</w:t>
      </w:r>
      <w:r>
        <w:rPr>
          <w:lang w:val="zh-TW" w:eastAsia="zh-TW"/>
        </w:rPr>
        <w:t>方式分为：</w:t>
      </w:r>
      <w:r>
        <w:rPr>
          <w:rFonts w:hint="eastAsia"/>
          <w:lang w:val="zh-TW" w:eastAsia="zh-TW"/>
        </w:rPr>
        <w:t>现场</w:t>
      </w:r>
      <w:r>
        <w:rPr>
          <w:lang w:val="zh-TW" w:eastAsia="zh-TW"/>
        </w:rPr>
        <w:t>取证，</w:t>
      </w:r>
      <w:r>
        <w:rPr>
          <w:rFonts w:hint="eastAsia"/>
          <w:lang w:val="zh-TW" w:eastAsia="zh-TW"/>
        </w:rPr>
        <w:t>走访用户</w:t>
      </w:r>
      <w:r>
        <w:rPr>
          <w:lang w:val="zh-TW" w:eastAsia="zh-TW"/>
        </w:rPr>
        <w:t>。</w:t>
      </w:r>
    </w:p>
    <w:p w14:paraId="0402C3A8" w14:textId="77777777" w:rsidR="001B4810" w:rsidRDefault="001B4810" w:rsidP="001B4810">
      <w:pPr>
        <w:rPr>
          <w:lang w:val="zh-TW" w:eastAsia="zh-TW"/>
        </w:rPr>
      </w:pPr>
      <w:r>
        <w:rPr>
          <w:lang w:val="zh-TW" w:eastAsia="zh-TW"/>
        </w:rPr>
        <w:t>稽查结果处理：</w:t>
      </w:r>
    </w:p>
    <w:p w14:paraId="7918C3A4" w14:textId="77777777" w:rsidR="001B4810" w:rsidRDefault="001B4810" w:rsidP="001B4810">
      <w:pPr>
        <w:rPr>
          <w:lang w:val="zh-TW" w:eastAsia="zh-TW"/>
        </w:rPr>
      </w:pPr>
      <w:r>
        <w:rPr>
          <w:rFonts w:hint="eastAsia"/>
          <w:lang w:val="zh-TW" w:eastAsia="zh-TW"/>
        </w:rPr>
        <w:t>稽查结束</w:t>
      </w:r>
      <w:r>
        <w:rPr>
          <w:lang w:val="zh-TW" w:eastAsia="zh-TW"/>
        </w:rPr>
        <w:t>，</w:t>
      </w:r>
      <w:r>
        <w:rPr>
          <w:rFonts w:hint="eastAsia"/>
          <w:lang w:val="zh-TW" w:eastAsia="zh-TW"/>
        </w:rPr>
        <w:t>录入</w:t>
      </w:r>
      <w:r>
        <w:rPr>
          <w:lang w:val="zh-TW" w:eastAsia="zh-TW"/>
        </w:rPr>
        <w:t>稽查</w:t>
      </w:r>
      <w:r>
        <w:rPr>
          <w:rFonts w:hint="eastAsia"/>
          <w:lang w:val="zh-TW" w:eastAsia="zh-TW"/>
        </w:rPr>
        <w:t>结果</w:t>
      </w:r>
      <w:r>
        <w:rPr>
          <w:lang w:val="zh-TW" w:eastAsia="zh-TW"/>
        </w:rPr>
        <w:t>。</w:t>
      </w:r>
      <w:r>
        <w:rPr>
          <w:rFonts w:hint="eastAsia"/>
          <w:lang w:val="zh-TW" w:eastAsia="zh-TW"/>
        </w:rPr>
        <w:t>对于</w:t>
      </w:r>
      <w:r>
        <w:rPr>
          <w:lang w:val="zh-TW" w:eastAsia="zh-TW"/>
        </w:rPr>
        <w:t>错误严重的用户</w:t>
      </w:r>
      <w:r>
        <w:rPr>
          <w:rFonts w:hint="eastAsia"/>
          <w:lang w:val="zh-TW" w:eastAsia="zh-TW"/>
        </w:rPr>
        <w:t>向</w:t>
      </w:r>
      <w:r>
        <w:rPr>
          <w:lang w:val="zh-TW" w:eastAsia="zh-TW"/>
        </w:rPr>
        <w:t>上级反馈用户行为，</w:t>
      </w:r>
      <w:r>
        <w:rPr>
          <w:rFonts w:hint="eastAsia"/>
          <w:lang w:val="zh-TW" w:eastAsia="zh-TW"/>
        </w:rPr>
        <w:t>由</w:t>
      </w:r>
      <w:r>
        <w:rPr>
          <w:lang w:val="zh-TW" w:eastAsia="zh-TW"/>
        </w:rPr>
        <w:t>上级进行结果的处理。</w:t>
      </w:r>
      <w:r>
        <w:rPr>
          <w:rFonts w:hint="eastAsia"/>
          <w:lang w:val="zh-TW" w:eastAsia="zh-TW"/>
        </w:rPr>
        <w:t>情节</w:t>
      </w:r>
      <w:r>
        <w:rPr>
          <w:lang w:val="zh-TW" w:eastAsia="zh-TW"/>
        </w:rPr>
        <w:t>轻者处以罚款方式解决。</w:t>
      </w:r>
      <w:r>
        <w:rPr>
          <w:rFonts w:hint="eastAsia"/>
          <w:lang w:val="zh-TW" w:eastAsia="zh-TW"/>
        </w:rPr>
        <w:t>结果均需</w:t>
      </w:r>
      <w:r>
        <w:rPr>
          <w:lang w:val="zh-TW" w:eastAsia="zh-TW"/>
        </w:rPr>
        <w:t>录入档案。</w:t>
      </w:r>
      <w:r>
        <w:rPr>
          <w:rFonts w:hint="eastAsia"/>
          <w:lang w:val="zh-TW" w:eastAsia="zh-TW"/>
        </w:rPr>
        <w:t>以备后用</w:t>
      </w:r>
      <w:r>
        <w:rPr>
          <w:lang w:val="zh-TW" w:eastAsia="zh-TW"/>
        </w:rPr>
        <w:t>。</w:t>
      </w:r>
    </w:p>
    <w:p w14:paraId="461672F3" w14:textId="77777777" w:rsidR="001B4810" w:rsidRDefault="001B4810" w:rsidP="001B4810">
      <w:pPr>
        <w:rPr>
          <w:lang w:val="zh-TW" w:eastAsia="zh-TW"/>
        </w:rPr>
      </w:pPr>
      <w:r>
        <w:rPr>
          <w:lang w:val="zh-TW" w:eastAsia="zh-TW"/>
        </w:rPr>
        <w:t>稽查信息查询：</w:t>
      </w:r>
    </w:p>
    <w:p w14:paraId="66449E3B" w14:textId="77777777" w:rsidR="001B4810" w:rsidRDefault="001B4810" w:rsidP="001B4810">
      <w:pPr>
        <w:rPr>
          <w:lang w:val="zh-TW" w:eastAsia="zh-TW"/>
        </w:rPr>
      </w:pPr>
      <w:r>
        <w:rPr>
          <w:lang w:val="zh-TW" w:eastAsia="zh-TW"/>
        </w:rPr>
        <w:t>系统提供稽查信息查询的功能，</w:t>
      </w:r>
      <w:r>
        <w:rPr>
          <w:rFonts w:hint="eastAsia"/>
          <w:lang w:val="zh-TW" w:eastAsia="zh-TW"/>
        </w:rPr>
        <w:t>可根据</w:t>
      </w:r>
      <w:r>
        <w:rPr>
          <w:lang w:val="zh-TW" w:eastAsia="zh-TW"/>
        </w:rPr>
        <w:t>用户档案信息、</w:t>
      </w:r>
      <w:r>
        <w:rPr>
          <w:rFonts w:hint="eastAsia"/>
          <w:lang w:val="zh-TW" w:eastAsia="zh-TW"/>
        </w:rPr>
        <w:t>稽查人员</w:t>
      </w:r>
      <w:r>
        <w:rPr>
          <w:lang w:val="zh-TW" w:eastAsia="zh-TW"/>
        </w:rPr>
        <w:t>编号等进行稽查记录的查询。</w:t>
      </w:r>
    </w:p>
    <w:p w14:paraId="717721FC" w14:textId="77777777" w:rsidR="001B4810" w:rsidRDefault="001B4810" w:rsidP="001B4810">
      <w:pPr>
        <w:rPr>
          <w:lang w:val="zh-TW" w:eastAsia="zh-TW"/>
        </w:rPr>
      </w:pPr>
      <w:r>
        <w:rPr>
          <w:lang w:val="zh-TW" w:eastAsia="zh-TW"/>
        </w:rPr>
        <w:t>稽查结果统计：</w:t>
      </w:r>
    </w:p>
    <w:p w14:paraId="025FB79D" w14:textId="77777777" w:rsidR="001B4810" w:rsidRDefault="001B4810" w:rsidP="001B4810">
      <w:pPr>
        <w:rPr>
          <w:lang w:val="zh-TW" w:eastAsia="zh-TW"/>
        </w:rPr>
      </w:pPr>
      <w:r>
        <w:rPr>
          <w:rFonts w:hint="eastAsia"/>
          <w:lang w:val="zh-TW" w:eastAsia="zh-TW"/>
        </w:rPr>
        <w:t>系统</w:t>
      </w:r>
      <w:r>
        <w:rPr>
          <w:lang w:val="zh-TW" w:eastAsia="zh-TW"/>
        </w:rPr>
        <w:t>提供稽查结果的报表统计功能。</w:t>
      </w:r>
      <w:r>
        <w:rPr>
          <w:rFonts w:hint="eastAsia"/>
          <w:lang w:val="zh-TW" w:eastAsia="zh-TW"/>
        </w:rPr>
        <w:t>提供犯错误</w:t>
      </w:r>
      <w:r>
        <w:rPr>
          <w:lang w:val="zh-TW" w:eastAsia="zh-TW"/>
        </w:rPr>
        <w:t>用户的季度增长或者降低率走势图等。</w:t>
      </w:r>
    </w:p>
    <w:p w14:paraId="2D13A747" w14:textId="77777777" w:rsidR="001B4810" w:rsidRDefault="001B4810" w:rsidP="001B4810">
      <w:pPr>
        <w:rPr>
          <w:lang w:val="zh-TW" w:eastAsia="zh-TW"/>
        </w:rPr>
      </w:pPr>
      <w:r>
        <w:rPr>
          <w:lang w:val="zh-TW" w:eastAsia="zh-TW"/>
        </w:rPr>
        <w:t>稽查走访用户明细查询：</w:t>
      </w:r>
    </w:p>
    <w:p w14:paraId="66050CD5" w14:textId="77777777" w:rsidR="001B4810" w:rsidRDefault="001B4810" w:rsidP="001B4810">
      <w:pPr>
        <w:rPr>
          <w:lang w:val="zh-TW" w:eastAsia="zh-TW"/>
        </w:rPr>
      </w:pPr>
      <w:r>
        <w:rPr>
          <w:lang w:val="zh-TW" w:eastAsia="zh-TW"/>
        </w:rPr>
        <w:t>稽查时走访用户的用户明细需要记录到稽查记录</w:t>
      </w:r>
      <w:r>
        <w:rPr>
          <w:rFonts w:hint="eastAsia"/>
          <w:lang w:val="zh-TW" w:eastAsia="zh-TW"/>
        </w:rPr>
        <w:t>中</w:t>
      </w:r>
      <w:r>
        <w:rPr>
          <w:lang w:val="zh-TW" w:eastAsia="zh-TW"/>
        </w:rPr>
        <w:t>，</w:t>
      </w:r>
      <w:r>
        <w:rPr>
          <w:rFonts w:hint="eastAsia"/>
          <w:lang w:val="zh-TW" w:eastAsia="zh-TW"/>
        </w:rPr>
        <w:t>统一</w:t>
      </w:r>
      <w:r>
        <w:rPr>
          <w:lang w:val="zh-TW" w:eastAsia="zh-TW"/>
        </w:rPr>
        <w:t>录入系统，</w:t>
      </w:r>
      <w:r>
        <w:rPr>
          <w:rFonts w:hint="eastAsia"/>
          <w:lang w:val="zh-TW" w:eastAsia="zh-TW"/>
        </w:rPr>
        <w:t>以备后用</w:t>
      </w:r>
      <w:r>
        <w:rPr>
          <w:lang w:val="zh-TW" w:eastAsia="zh-TW"/>
        </w:rPr>
        <w:t>。</w:t>
      </w:r>
    </w:p>
    <w:p w14:paraId="6ACA4781" w14:textId="4D23241F" w:rsidR="001B4810" w:rsidRDefault="001B4810" w:rsidP="001B4810">
      <w:pPr>
        <w:pStyle w:val="20"/>
        <w:spacing w:before="156" w:after="156"/>
      </w:pPr>
      <w:r>
        <w:lastRenderedPageBreak/>
        <w:t>1.6</w:t>
      </w:r>
      <w:r>
        <w:rPr>
          <w:lang w:val="zh-TW" w:eastAsia="zh-TW"/>
        </w:rPr>
        <w:t>档案管理</w:t>
      </w:r>
    </w:p>
    <w:p w14:paraId="6D2610ED" w14:textId="77777777" w:rsidR="001B4810" w:rsidRDefault="001B4810" w:rsidP="001B4810">
      <w:pPr>
        <w:rPr>
          <w:lang w:val="zh-TW" w:eastAsia="zh-TW"/>
        </w:rPr>
      </w:pPr>
      <w:r>
        <w:rPr>
          <w:lang w:val="zh-TW" w:eastAsia="zh-TW"/>
        </w:rPr>
        <w:t>档案管理包括：</w:t>
      </w:r>
    </w:p>
    <w:p w14:paraId="6864580B" w14:textId="77777777" w:rsidR="001B4810" w:rsidRDefault="001B4810" w:rsidP="003A00CD">
      <w:pPr>
        <w:pStyle w:val="a5"/>
        <w:numPr>
          <w:ilvl w:val="0"/>
          <w:numId w:val="10"/>
        </w:numPr>
        <w:pBdr>
          <w:top w:val="nil"/>
          <w:left w:val="nil"/>
          <w:bottom w:val="nil"/>
          <w:right w:val="nil"/>
          <w:between w:val="nil"/>
          <w:bar w:val="nil"/>
        </w:pBdr>
        <w:ind w:firstLineChars="0"/>
        <w:rPr>
          <w:lang w:val="zh-TW" w:eastAsia="zh-TW"/>
        </w:rPr>
      </w:pPr>
      <w:r>
        <w:rPr>
          <w:lang w:val="zh-TW" w:eastAsia="zh-TW"/>
        </w:rPr>
        <w:t>居民用户档案管理</w:t>
      </w:r>
    </w:p>
    <w:p w14:paraId="6C929940" w14:textId="77777777" w:rsidR="001B4810" w:rsidRDefault="001B4810" w:rsidP="003A00CD">
      <w:pPr>
        <w:pStyle w:val="a5"/>
        <w:numPr>
          <w:ilvl w:val="0"/>
          <w:numId w:val="10"/>
        </w:numPr>
        <w:pBdr>
          <w:top w:val="nil"/>
          <w:left w:val="nil"/>
          <w:bottom w:val="nil"/>
          <w:right w:val="nil"/>
          <w:between w:val="nil"/>
          <w:bar w:val="nil"/>
        </w:pBdr>
        <w:ind w:firstLineChars="0"/>
        <w:rPr>
          <w:lang w:val="zh-TW" w:eastAsia="zh-TW"/>
        </w:rPr>
      </w:pPr>
      <w:r>
        <w:rPr>
          <w:lang w:val="zh-TW" w:eastAsia="zh-TW"/>
        </w:rPr>
        <w:t>非居民用户档案管理</w:t>
      </w:r>
    </w:p>
    <w:p w14:paraId="4F0E24BC" w14:textId="77777777" w:rsidR="001B4810" w:rsidRDefault="001B4810" w:rsidP="003A00CD">
      <w:pPr>
        <w:pStyle w:val="a5"/>
        <w:numPr>
          <w:ilvl w:val="0"/>
          <w:numId w:val="10"/>
        </w:numPr>
        <w:pBdr>
          <w:top w:val="nil"/>
          <w:left w:val="nil"/>
          <w:bottom w:val="nil"/>
          <w:right w:val="nil"/>
          <w:between w:val="nil"/>
          <w:bar w:val="nil"/>
        </w:pBdr>
        <w:ind w:firstLineChars="0"/>
        <w:rPr>
          <w:lang w:val="zh-TW" w:eastAsia="zh-TW"/>
        </w:rPr>
      </w:pPr>
      <w:r>
        <w:rPr>
          <w:lang w:val="zh-TW" w:eastAsia="zh-TW"/>
        </w:rPr>
        <w:t>户代码指向确认</w:t>
      </w:r>
    </w:p>
    <w:p w14:paraId="6CA41D21" w14:textId="77777777" w:rsidR="001B4810" w:rsidRDefault="001B4810" w:rsidP="003A00CD">
      <w:pPr>
        <w:pStyle w:val="a5"/>
        <w:numPr>
          <w:ilvl w:val="0"/>
          <w:numId w:val="10"/>
        </w:numPr>
        <w:pBdr>
          <w:top w:val="nil"/>
          <w:left w:val="nil"/>
          <w:bottom w:val="nil"/>
          <w:right w:val="nil"/>
          <w:between w:val="nil"/>
          <w:bar w:val="nil"/>
        </w:pBdr>
        <w:ind w:firstLineChars="0"/>
        <w:rPr>
          <w:lang w:val="zh-TW" w:eastAsia="zh-TW"/>
        </w:rPr>
      </w:pPr>
      <w:r>
        <w:rPr>
          <w:lang w:val="zh-TW" w:eastAsia="zh-TW"/>
        </w:rPr>
        <w:t>燃气设备档案管理</w:t>
      </w:r>
    </w:p>
    <w:p w14:paraId="6EFE7D36" w14:textId="77777777" w:rsidR="001B4810" w:rsidRDefault="001B4810" w:rsidP="003A00CD">
      <w:pPr>
        <w:pStyle w:val="a5"/>
        <w:numPr>
          <w:ilvl w:val="0"/>
          <w:numId w:val="10"/>
        </w:numPr>
        <w:pBdr>
          <w:top w:val="nil"/>
          <w:left w:val="nil"/>
          <w:bottom w:val="nil"/>
          <w:right w:val="nil"/>
          <w:between w:val="nil"/>
          <w:bar w:val="nil"/>
        </w:pBdr>
        <w:ind w:firstLineChars="0"/>
        <w:rPr>
          <w:lang w:val="zh-TW" w:eastAsia="zh-TW"/>
        </w:rPr>
      </w:pPr>
      <w:r>
        <w:rPr>
          <w:lang w:val="zh-TW" w:eastAsia="zh-TW"/>
        </w:rPr>
        <w:t>燃气运行设备档案管理</w:t>
      </w:r>
    </w:p>
    <w:p w14:paraId="341674FB" w14:textId="77777777" w:rsidR="001B4810" w:rsidRDefault="001B4810" w:rsidP="003A00CD">
      <w:pPr>
        <w:pStyle w:val="a5"/>
        <w:numPr>
          <w:ilvl w:val="0"/>
          <w:numId w:val="10"/>
        </w:numPr>
        <w:pBdr>
          <w:top w:val="nil"/>
          <w:left w:val="nil"/>
          <w:bottom w:val="nil"/>
          <w:right w:val="nil"/>
          <w:between w:val="nil"/>
          <w:bar w:val="nil"/>
        </w:pBdr>
        <w:ind w:firstLineChars="0"/>
        <w:rPr>
          <w:lang w:val="zh-TW" w:eastAsia="zh-TW"/>
        </w:rPr>
      </w:pPr>
      <w:r>
        <w:rPr>
          <w:lang w:val="zh-TW" w:eastAsia="zh-TW"/>
        </w:rPr>
        <w:t>疑似窃气用户档案建立</w:t>
      </w:r>
    </w:p>
    <w:p w14:paraId="5C929E78" w14:textId="77777777" w:rsidR="001B4810" w:rsidRDefault="001B4810" w:rsidP="003A00CD">
      <w:pPr>
        <w:pStyle w:val="a5"/>
        <w:numPr>
          <w:ilvl w:val="0"/>
          <w:numId w:val="10"/>
        </w:numPr>
        <w:pBdr>
          <w:top w:val="nil"/>
          <w:left w:val="nil"/>
          <w:bottom w:val="nil"/>
          <w:right w:val="nil"/>
          <w:between w:val="nil"/>
          <w:bar w:val="nil"/>
        </w:pBdr>
        <w:ind w:firstLineChars="0"/>
        <w:rPr>
          <w:lang w:val="zh-TW" w:eastAsia="zh-TW"/>
        </w:rPr>
      </w:pPr>
      <w:commentRangeStart w:id="11"/>
      <w:r>
        <w:rPr>
          <w:lang w:val="zh-TW" w:eastAsia="zh-TW"/>
        </w:rPr>
        <w:t>洗浴用户档案登记</w:t>
      </w:r>
      <w:commentRangeEnd w:id="11"/>
      <w:r>
        <w:rPr>
          <w:rStyle w:val="a6"/>
        </w:rPr>
        <w:commentReference w:id="11"/>
      </w:r>
    </w:p>
    <w:p w14:paraId="7FD640E6" w14:textId="77777777" w:rsidR="001B4810" w:rsidRDefault="001B4810" w:rsidP="003A00CD">
      <w:pPr>
        <w:pStyle w:val="a5"/>
        <w:numPr>
          <w:ilvl w:val="0"/>
          <w:numId w:val="10"/>
        </w:numPr>
        <w:pBdr>
          <w:top w:val="nil"/>
          <w:left w:val="nil"/>
          <w:bottom w:val="nil"/>
          <w:right w:val="nil"/>
          <w:between w:val="nil"/>
          <w:bar w:val="nil"/>
        </w:pBdr>
        <w:ind w:firstLineChars="0"/>
        <w:rPr>
          <w:lang w:val="zh-TW" w:eastAsia="zh-TW"/>
        </w:rPr>
      </w:pPr>
      <w:r>
        <w:rPr>
          <w:lang w:val="zh-TW" w:eastAsia="zh-TW"/>
        </w:rPr>
        <w:t>特殊用户服务</w:t>
      </w:r>
    </w:p>
    <w:p w14:paraId="5984B98E" w14:textId="77777777" w:rsidR="001B4810" w:rsidRDefault="001B4810" w:rsidP="001B4810">
      <w:pPr>
        <w:rPr>
          <w:lang w:val="zh-TW" w:eastAsia="zh-TW"/>
        </w:rPr>
      </w:pPr>
      <w:r>
        <w:rPr>
          <w:lang w:val="zh-TW" w:eastAsia="zh-TW"/>
        </w:rPr>
        <w:t>八项功能。</w:t>
      </w:r>
    </w:p>
    <w:p w14:paraId="53CF5C1E" w14:textId="77777777" w:rsidR="001B4810" w:rsidRDefault="001B4810" w:rsidP="001B4810">
      <w:pPr>
        <w:spacing w:before="120" w:after="120"/>
        <w:ind w:firstLine="567"/>
        <w:rPr>
          <w:lang w:val="zh-TW" w:eastAsia="zh-TW"/>
        </w:rPr>
      </w:pPr>
      <w:r>
        <w:rPr>
          <w:lang w:val="zh-TW" w:eastAsia="zh-TW"/>
        </w:rPr>
        <w:t>哈尔滨中庆燃气有限责任有限公司的用户分为两大类：一类是居民用户（含低保户、居民独立采暖、居民低收入、居民低困户），一类是非居民用户（含大专院校等福利用户。）</w:t>
      </w:r>
    </w:p>
    <w:p w14:paraId="550DDB71" w14:textId="77777777" w:rsidR="001B4810" w:rsidRDefault="001B4810" w:rsidP="001B4810">
      <w:pPr>
        <w:spacing w:before="120" w:after="120"/>
        <w:ind w:firstLine="567"/>
        <w:rPr>
          <w:lang w:val="zh-TW" w:eastAsia="zh-TW"/>
        </w:rPr>
      </w:pPr>
      <w:r>
        <w:rPr>
          <w:lang w:val="zh-TW" w:eastAsia="zh-TW"/>
        </w:rPr>
        <w:t>营业系统为每位用户在开栓供气时都建立了详细的用户档案，所有燃气用户的信息资料全部保存在公司营业部的服务器中，用户全部资料的备份及存档由营业部负责。用户资料的日常维护及更新由所在辖区的供气分公司营业室负责。</w:t>
      </w:r>
    </w:p>
    <w:p w14:paraId="0FA85126" w14:textId="77777777" w:rsidR="001B4810" w:rsidRDefault="001B4810" w:rsidP="001B4810">
      <w:pPr>
        <w:spacing w:before="120" w:after="120"/>
        <w:ind w:firstLine="567"/>
        <w:rPr>
          <w:lang w:val="zh-TW" w:eastAsia="zh-TW"/>
        </w:rPr>
      </w:pPr>
      <w:r>
        <w:rPr>
          <w:lang w:val="zh-TW" w:eastAsia="zh-TW"/>
        </w:rPr>
        <w:t>无论是居民用户还是非居民用户，档案分类为基础信息档案、用气设备档案、信誉档案、承租人档案、安检档案、维修档案、保险档案、合同档案、证件档案、特殊群体档案、业务办理档案、图片档案、稽查档案等等。</w:t>
      </w:r>
    </w:p>
    <w:p w14:paraId="473DE324" w14:textId="77777777" w:rsidR="001B4810" w:rsidRDefault="001B4810" w:rsidP="001B4810">
      <w:pPr>
        <w:spacing w:before="120" w:after="120"/>
        <w:ind w:firstLine="567"/>
        <w:rPr>
          <w:lang w:val="zh-TW" w:eastAsia="zh-TW"/>
        </w:rPr>
      </w:pPr>
    </w:p>
    <w:p w14:paraId="2C3FA8BB" w14:textId="77777777" w:rsidR="001B4810" w:rsidRPr="00714B55" w:rsidRDefault="001B4810" w:rsidP="001B4810">
      <w:pPr>
        <w:spacing w:before="120" w:after="120"/>
        <w:ind w:firstLine="420"/>
      </w:pPr>
      <w:r>
        <w:t>1</w:t>
      </w:r>
      <w:r>
        <w:rPr>
          <w:lang w:val="zh-TW" w:eastAsia="zh-TW"/>
        </w:rPr>
        <w:t>、系统提供两大类用户的数量、销售查询和统计功能。</w:t>
      </w:r>
    </w:p>
    <w:p w14:paraId="2138E0CE" w14:textId="77777777" w:rsidR="001B4810" w:rsidRDefault="001B4810" w:rsidP="001B4810">
      <w:pPr>
        <w:spacing w:before="120" w:after="120"/>
        <w:ind w:firstLine="567"/>
        <w:rPr>
          <w:lang w:val="zh-TW" w:eastAsia="zh-TW"/>
        </w:rPr>
      </w:pPr>
      <w:r>
        <w:t>2</w:t>
      </w:r>
      <w:r>
        <w:rPr>
          <w:lang w:val="zh-TW" w:eastAsia="zh-TW"/>
        </w:rPr>
        <w:t>、客户身份证件、开栓单均通过高拍仪存至营业系统。</w:t>
      </w:r>
    </w:p>
    <w:p w14:paraId="1E1514A2" w14:textId="77777777" w:rsidR="001B4810" w:rsidRDefault="001B4810" w:rsidP="001B4810">
      <w:pPr>
        <w:spacing w:before="120" w:after="120"/>
        <w:ind w:firstLine="567"/>
      </w:pPr>
      <w:r>
        <w:rPr>
          <w:lang w:val="zh-TW" w:eastAsia="zh-TW"/>
        </w:rPr>
        <w:t>营业系统中全部查询客户号、客户名、客户地址、身份证号、手机是基本查询条件，支持模糊查询。</w:t>
      </w:r>
    </w:p>
    <w:p w14:paraId="29C53D81" w14:textId="77777777" w:rsidR="001B4810" w:rsidRPr="00C1268A" w:rsidRDefault="001B4810" w:rsidP="001B4810">
      <w:pPr>
        <w:spacing w:before="120" w:after="120"/>
        <w:ind w:firstLine="567"/>
      </w:pPr>
      <w:r>
        <w:t>10</w:t>
      </w:r>
      <w:r>
        <w:rPr>
          <w:lang w:val="zh-TW" w:eastAsia="zh-TW"/>
        </w:rPr>
        <w:t>、采暖期定义为每年的</w:t>
      </w:r>
      <w:r>
        <w:t>11</w:t>
      </w:r>
      <w:r>
        <w:rPr>
          <w:lang w:val="zh-TW" w:eastAsia="zh-TW"/>
        </w:rPr>
        <w:t>月至下一年度的</w:t>
      </w:r>
      <w:r>
        <w:t>4</w:t>
      </w:r>
      <w:r>
        <w:rPr>
          <w:lang w:val="zh-TW" w:eastAsia="zh-TW"/>
        </w:rPr>
        <w:t>月，非采暖期定义为每年的</w:t>
      </w:r>
      <w:r>
        <w:t>5</w:t>
      </w:r>
      <w:r>
        <w:rPr>
          <w:lang w:val="zh-TW" w:eastAsia="zh-TW"/>
        </w:rPr>
        <w:t>月至当年的</w:t>
      </w:r>
      <w:r>
        <w:t>10</w:t>
      </w:r>
      <w:r>
        <w:rPr>
          <w:lang w:val="zh-TW" w:eastAsia="zh-TW"/>
        </w:rPr>
        <w:t>月。</w:t>
      </w:r>
      <w:r>
        <w:rPr>
          <w:lang w:val="zh-CN"/>
        </w:rPr>
        <w:t>（时间灵活定义）</w:t>
      </w:r>
      <w:r>
        <w:rPr>
          <w:lang w:val="zh-CN"/>
        </w:rPr>
        <w:t xml:space="preserve"> </w:t>
      </w:r>
    </w:p>
    <w:p w14:paraId="0ED54F9D" w14:textId="77777777" w:rsidR="001B4810" w:rsidRDefault="001B4810" w:rsidP="001B4810">
      <w:pPr>
        <w:spacing w:before="120" w:after="120"/>
        <w:ind w:firstLine="567"/>
      </w:pPr>
      <w:r>
        <w:t>11</w:t>
      </w:r>
      <w:r>
        <w:rPr>
          <w:lang w:val="zh-TW" w:eastAsia="zh-TW"/>
        </w:rPr>
        <w:t>、直燃机客户有采暖期和非采暖期的户数、应收量、应收额、实收量、实收额</w:t>
      </w:r>
      <w:r>
        <w:rPr>
          <w:lang w:val="zh-CN"/>
        </w:rPr>
        <w:t>的统计，包括</w:t>
      </w:r>
      <w:r>
        <w:rPr>
          <w:lang w:val="zh-TW" w:eastAsia="zh-TW"/>
        </w:rPr>
        <w:t>同期对比及环比。量和额有柱状图、饼图的展现。</w:t>
      </w:r>
    </w:p>
    <w:p w14:paraId="285BF408" w14:textId="77777777" w:rsidR="001B4810" w:rsidRDefault="001B4810" w:rsidP="001B4810">
      <w:pPr>
        <w:spacing w:before="120" w:after="120"/>
        <w:ind w:firstLine="567"/>
      </w:pPr>
      <w:r>
        <w:t>14</w:t>
      </w:r>
      <w:r>
        <w:rPr>
          <w:lang w:val="zh-TW" w:eastAsia="zh-TW"/>
        </w:rPr>
        <w:t>、一户一表建一档，对一户多表的用户，系统提供多表对应用户功能。一个客户代码对应多个客户编号，客户代码（</w:t>
      </w:r>
      <w:r>
        <w:t>ID</w:t>
      </w:r>
      <w:r>
        <w:rPr>
          <w:lang w:val="zh-TW" w:eastAsia="zh-TW"/>
        </w:rPr>
        <w:t>）</w:t>
      </w:r>
      <w:r>
        <w:t>-</w:t>
      </w:r>
      <w:r>
        <w:rPr>
          <w:lang w:val="zh-TW" w:eastAsia="zh-TW"/>
        </w:rPr>
        <w:t>客户编号</w:t>
      </w:r>
      <w:r>
        <w:t>-</w:t>
      </w:r>
      <w:r>
        <w:rPr>
          <w:lang w:val="zh-TW" w:eastAsia="zh-TW"/>
        </w:rPr>
        <w:t>表编号。</w:t>
      </w:r>
      <w:r>
        <w:rPr>
          <w:lang w:val="zh-CN"/>
        </w:rPr>
        <w:t>（一个客户多套房产？）</w:t>
      </w:r>
    </w:p>
    <w:p w14:paraId="6AADA102" w14:textId="77777777" w:rsidR="001B4810" w:rsidRDefault="001B4810" w:rsidP="001B4810">
      <w:pPr>
        <w:spacing w:before="120" w:after="120"/>
        <w:ind w:firstLine="567"/>
      </w:pPr>
      <w:r>
        <w:t>15</w:t>
      </w:r>
      <w:r>
        <w:rPr>
          <w:lang w:val="zh-TW" w:eastAsia="zh-TW"/>
        </w:rPr>
        <w:t>、</w:t>
      </w:r>
      <w:r>
        <w:rPr>
          <w:lang w:val="zh-CN"/>
        </w:rPr>
        <w:t>针对</w:t>
      </w:r>
      <w:r>
        <w:rPr>
          <w:lang w:val="zh-TW" w:eastAsia="zh-TW"/>
        </w:rPr>
        <w:t>成批开栓用户，系统提供开发商用户资料倒入功能。客户档案中开栓时间、用气性质、气价字段，只有营业部系统管理员可以手工修改。</w:t>
      </w:r>
    </w:p>
    <w:p w14:paraId="2206BC38" w14:textId="77777777" w:rsidR="001B4810" w:rsidRDefault="001B4810" w:rsidP="001B4810">
      <w:pPr>
        <w:spacing w:before="120" w:after="120"/>
        <w:ind w:firstLine="567"/>
      </w:pPr>
      <w:r>
        <w:t>16</w:t>
      </w:r>
      <w:r>
        <w:rPr>
          <w:lang w:val="zh-TW" w:eastAsia="zh-TW"/>
        </w:rPr>
        <w:t>、系统提供用户档案资料综合查询，各种档案分类显示</w:t>
      </w:r>
      <w:r>
        <w:rPr>
          <w:lang w:val="zh-CN"/>
        </w:rPr>
        <w:t>的功能</w:t>
      </w:r>
      <w:r>
        <w:rPr>
          <w:lang w:val="zh-TW" w:eastAsia="zh-TW"/>
        </w:rPr>
        <w:t>。</w:t>
      </w:r>
    </w:p>
    <w:p w14:paraId="776F78CC" w14:textId="77777777" w:rsidR="001B4810" w:rsidRDefault="001B4810" w:rsidP="001B4810">
      <w:pPr>
        <w:rPr>
          <w:lang w:val="zh-TW" w:eastAsia="zh-TW"/>
        </w:rPr>
      </w:pPr>
    </w:p>
    <w:p w14:paraId="0A7A1CC1" w14:textId="77777777" w:rsidR="001B4810" w:rsidRDefault="001B4810" w:rsidP="001B4810">
      <w:pPr>
        <w:pStyle w:val="30"/>
        <w:spacing w:before="156" w:after="156"/>
        <w:rPr>
          <w:lang w:val="zh-TW"/>
        </w:rPr>
      </w:pPr>
      <w:r>
        <w:rPr>
          <w:lang w:val="zh-TW" w:eastAsia="zh-TW"/>
        </w:rPr>
        <w:tab/>
        <w:t xml:space="preserve">1.5.1 </w:t>
      </w:r>
      <w:r>
        <w:rPr>
          <w:rFonts w:hint="eastAsia"/>
          <w:lang w:val="zh-TW"/>
        </w:rPr>
        <w:t>居民用户</w:t>
      </w:r>
      <w:r>
        <w:rPr>
          <w:lang w:val="zh-TW"/>
        </w:rPr>
        <w:t>档案管理</w:t>
      </w:r>
    </w:p>
    <w:p w14:paraId="09ADC825" w14:textId="77777777" w:rsidR="001B4810" w:rsidRDefault="001B4810" w:rsidP="001B4810">
      <w:pPr>
        <w:spacing w:before="120" w:after="120"/>
        <w:ind w:firstLine="630"/>
        <w:jc w:val="left"/>
        <w:rPr>
          <w:kern w:val="0"/>
        </w:rPr>
      </w:pPr>
      <w:r>
        <w:rPr>
          <w:lang w:val="zh-TW" w:eastAsia="zh-TW"/>
        </w:rPr>
        <w:t>居民客户基本档案：客户代码、客户号、客户名、客户地址</w:t>
      </w:r>
      <w:r>
        <w:t>(</w:t>
      </w:r>
      <w:r>
        <w:rPr>
          <w:kern w:val="0"/>
          <w:lang w:val="zh-TW" w:eastAsia="zh-TW"/>
        </w:rPr>
        <w:t>区、街、门牌号、小区、</w:t>
      </w:r>
      <w:r>
        <w:rPr>
          <w:kern w:val="0"/>
          <w:lang w:val="zh-TW" w:eastAsia="zh-TW"/>
        </w:rPr>
        <w:lastRenderedPageBreak/>
        <w:t>楼栋、单元、层、室号、分室号、门市</w:t>
      </w:r>
      <w:r>
        <w:t>)</w:t>
      </w:r>
      <w:r>
        <w:rPr>
          <w:lang w:val="zh-TW" w:eastAsia="zh-TW"/>
        </w:rPr>
        <w:t>、小区、用气类别（居民、非居民）、</w:t>
      </w:r>
      <w:r>
        <w:rPr>
          <w:kern w:val="0"/>
          <w:lang w:val="zh-TW" w:eastAsia="zh-TW"/>
        </w:rPr>
        <w:t>用气性质（</w:t>
      </w:r>
      <w:r>
        <w:rPr>
          <w:b/>
          <w:bCs/>
          <w:kern w:val="0"/>
          <w:lang w:val="zh-TW" w:eastAsia="zh-TW"/>
        </w:rPr>
        <w:t>居民、低保户、低收入家庭、低困家庭、居民独立采暖</w:t>
      </w:r>
      <w:r>
        <w:rPr>
          <w:rFonts w:ascii="宋体" w:eastAsia="宋体" w:hAnsi="宋体" w:cs="宋体"/>
          <w:b/>
          <w:bCs/>
          <w:kern w:val="0"/>
        </w:rPr>
        <w:t>—</w:t>
      </w:r>
      <w:r>
        <w:rPr>
          <w:b/>
          <w:bCs/>
          <w:kern w:val="0"/>
          <w:lang w:val="zh-TW" w:eastAsia="zh-TW"/>
        </w:rPr>
        <w:t>可维护</w:t>
      </w:r>
      <w:r>
        <w:rPr>
          <w:kern w:val="0"/>
          <w:lang w:val="zh-TW" w:eastAsia="zh-TW"/>
        </w:rPr>
        <w:t>）、气费价格、供气单位、开栓时间、建档时间、手机、应急电话、</w:t>
      </w:r>
      <w:r>
        <w:rPr>
          <w:lang w:val="zh-TW" w:eastAsia="zh-TW"/>
        </w:rPr>
        <w:t>电话、邮</w:t>
      </w:r>
      <w:r>
        <w:rPr>
          <w:kern w:val="0"/>
          <w:lang w:val="zh-TW" w:eastAsia="zh-TW"/>
        </w:rPr>
        <w:t>编、邮箱、家庭人口、运行设备类型（</w:t>
      </w:r>
      <w:r>
        <w:rPr>
          <w:b/>
          <w:bCs/>
          <w:kern w:val="0"/>
          <w:lang w:val="zh-TW" w:eastAsia="zh-TW"/>
        </w:rPr>
        <w:t>调压柜、调压箱、调压站</w:t>
      </w:r>
      <w:r>
        <w:rPr>
          <w:rFonts w:ascii="宋体" w:eastAsia="宋体" w:hAnsi="宋体" w:cs="宋体"/>
          <w:b/>
          <w:bCs/>
          <w:kern w:val="0"/>
        </w:rPr>
        <w:t>—</w:t>
      </w:r>
      <w:r>
        <w:rPr>
          <w:b/>
          <w:bCs/>
          <w:kern w:val="0"/>
          <w:lang w:val="zh-TW" w:eastAsia="zh-TW"/>
        </w:rPr>
        <w:t>可维护</w:t>
      </w:r>
      <w:r>
        <w:rPr>
          <w:kern w:val="0"/>
          <w:lang w:val="zh-TW" w:eastAsia="zh-TW"/>
        </w:rPr>
        <w:t>）、运行设备编号、开栓时间、建档时间、客户状态（正常、暂停（摘表、不摘表）、拆除、未开栓）、合同号、合同签订日期</w:t>
      </w:r>
      <w:r>
        <w:rPr>
          <w:rFonts w:ascii="宋体" w:eastAsia="宋体" w:hAnsi="宋体" w:cs="宋体"/>
          <w:kern w:val="0"/>
        </w:rPr>
        <w:t>(</w:t>
      </w:r>
      <w:r>
        <w:rPr>
          <w:kern w:val="0"/>
          <w:lang w:val="zh-TW" w:eastAsia="zh-TW"/>
        </w:rPr>
        <w:t>模板导入</w:t>
      </w:r>
      <w:r>
        <w:rPr>
          <w:rFonts w:ascii="宋体" w:eastAsia="宋体" w:hAnsi="宋体" w:cs="宋体"/>
          <w:kern w:val="0"/>
        </w:rPr>
        <w:t>)</w:t>
      </w:r>
      <w:r>
        <w:rPr>
          <w:kern w:val="0"/>
          <w:lang w:val="zh-TW" w:eastAsia="zh-TW"/>
        </w:rPr>
        <w:t>、工作单位、社区</w:t>
      </w:r>
      <w:r>
        <w:rPr>
          <w:rFonts w:ascii="宋体" w:eastAsia="宋体" w:hAnsi="宋体" w:cs="宋体"/>
          <w:kern w:val="0"/>
        </w:rPr>
        <w:t>(</w:t>
      </w:r>
      <w:r>
        <w:rPr>
          <w:kern w:val="0"/>
          <w:lang w:val="zh-TW" w:eastAsia="zh-TW"/>
        </w:rPr>
        <w:t>列表维护</w:t>
      </w:r>
      <w:r>
        <w:rPr>
          <w:rFonts w:ascii="宋体" w:eastAsia="宋体" w:hAnsi="宋体" w:cs="宋体"/>
          <w:kern w:val="0"/>
        </w:rPr>
        <w:t>)</w:t>
      </w:r>
      <w:r>
        <w:rPr>
          <w:kern w:val="0"/>
          <w:lang w:val="zh-TW" w:eastAsia="zh-TW"/>
        </w:rPr>
        <w:t>、街道办事处</w:t>
      </w:r>
      <w:r>
        <w:rPr>
          <w:rFonts w:ascii="宋体" w:eastAsia="宋体" w:hAnsi="宋体" w:cs="宋体"/>
          <w:kern w:val="0"/>
        </w:rPr>
        <w:t>(</w:t>
      </w:r>
      <w:r>
        <w:rPr>
          <w:kern w:val="0"/>
          <w:lang w:val="zh-TW" w:eastAsia="zh-TW"/>
        </w:rPr>
        <w:t>列表维护</w:t>
      </w:r>
      <w:r>
        <w:rPr>
          <w:rFonts w:ascii="宋体" w:eastAsia="宋体" w:hAnsi="宋体" w:cs="宋体"/>
          <w:kern w:val="0"/>
        </w:rPr>
        <w:t>)</w:t>
      </w:r>
      <w:r>
        <w:rPr>
          <w:kern w:val="0"/>
          <w:lang w:val="zh-TW" w:eastAsia="zh-TW"/>
        </w:rPr>
        <w:t>、所在地派出所</w:t>
      </w:r>
      <w:r>
        <w:rPr>
          <w:rFonts w:ascii="宋体" w:eastAsia="宋体" w:hAnsi="宋体" w:cs="宋体"/>
          <w:kern w:val="0"/>
        </w:rPr>
        <w:t>(</w:t>
      </w:r>
      <w:r>
        <w:rPr>
          <w:kern w:val="0"/>
          <w:lang w:val="zh-TW" w:eastAsia="zh-TW"/>
        </w:rPr>
        <w:t>列表维护</w:t>
      </w:r>
      <w:r>
        <w:rPr>
          <w:rFonts w:ascii="宋体" w:eastAsia="宋体" w:hAnsi="宋体" w:cs="宋体"/>
          <w:kern w:val="0"/>
        </w:rPr>
        <w:t>)</w:t>
      </w:r>
      <w:r>
        <w:rPr>
          <w:kern w:val="0"/>
          <w:lang w:val="zh-TW" w:eastAsia="zh-TW"/>
        </w:rPr>
        <w:t>、特殊群体</w:t>
      </w:r>
      <w:r>
        <w:rPr>
          <w:rFonts w:ascii="宋体" w:eastAsia="宋体" w:hAnsi="宋体" w:cs="宋体"/>
          <w:b/>
          <w:bCs/>
          <w:kern w:val="0"/>
        </w:rPr>
        <w:t>(</w:t>
      </w:r>
      <w:r>
        <w:rPr>
          <w:b/>
          <w:bCs/>
          <w:kern w:val="0"/>
          <w:lang w:val="zh-TW" w:eastAsia="zh-TW"/>
        </w:rPr>
        <w:t>默认无</w:t>
      </w:r>
      <w:r>
        <w:rPr>
          <w:rFonts w:ascii="宋体" w:eastAsia="宋体" w:hAnsi="宋体" w:cs="宋体"/>
          <w:b/>
          <w:bCs/>
          <w:kern w:val="0"/>
        </w:rPr>
        <w:t>)</w:t>
      </w:r>
      <w:r>
        <w:rPr>
          <w:kern w:val="0"/>
          <w:lang w:val="zh-TW" w:eastAsia="zh-TW"/>
        </w:rPr>
        <w:t>、</w:t>
      </w:r>
      <w:r>
        <w:rPr>
          <w:lang w:val="zh-TW" w:eastAsia="zh-TW"/>
        </w:rPr>
        <w:t>宠物</w:t>
      </w:r>
      <w:r>
        <w:rPr>
          <w:rFonts w:ascii="宋体" w:eastAsia="宋体" w:hAnsi="宋体" w:cs="宋体"/>
          <w:b/>
          <w:bCs/>
        </w:rPr>
        <w:t>(</w:t>
      </w:r>
      <w:r>
        <w:rPr>
          <w:b/>
          <w:bCs/>
          <w:lang w:val="zh-TW" w:eastAsia="zh-TW"/>
        </w:rPr>
        <w:t>默认无</w:t>
      </w:r>
      <w:r>
        <w:rPr>
          <w:rFonts w:ascii="宋体" w:eastAsia="宋体" w:hAnsi="宋体" w:cs="宋体"/>
          <w:b/>
          <w:bCs/>
        </w:rPr>
        <w:t>)</w:t>
      </w:r>
      <w:r>
        <w:rPr>
          <w:kern w:val="0"/>
          <w:lang w:val="zh-TW" w:eastAsia="zh-TW"/>
        </w:rPr>
        <w:t>、抄表本、欠费催缴方式（微信号、</w:t>
      </w:r>
      <w:r>
        <w:rPr>
          <w:rFonts w:ascii="宋体" w:eastAsia="宋体" w:hAnsi="宋体" w:cs="宋体"/>
          <w:kern w:val="0"/>
        </w:rPr>
        <w:t>QQ</w:t>
      </w:r>
      <w:r>
        <w:rPr>
          <w:kern w:val="0"/>
          <w:lang w:val="zh-TW" w:eastAsia="zh-TW"/>
        </w:rPr>
        <w:t>号、电话通知、短信通知、门贴）、是否门市房、是否是</w:t>
      </w:r>
      <w:r>
        <w:rPr>
          <w:rFonts w:ascii="宋体" w:eastAsia="宋体" w:hAnsi="宋体" w:cs="宋体"/>
          <w:kern w:val="0"/>
        </w:rPr>
        <w:t>IC</w:t>
      </w:r>
      <w:r>
        <w:rPr>
          <w:kern w:val="0"/>
          <w:lang w:val="zh-TW" w:eastAsia="zh-TW"/>
        </w:rPr>
        <w:t>卡用户）、房屋类型</w:t>
      </w:r>
      <w:r>
        <w:rPr>
          <w:b/>
          <w:bCs/>
          <w:kern w:val="0"/>
          <w:lang w:val="zh-TW" w:eastAsia="zh-TW"/>
        </w:rPr>
        <w:t>（自住、承租、公租</w:t>
      </w:r>
      <w:r>
        <w:rPr>
          <w:rFonts w:ascii="宋体" w:eastAsia="宋体" w:hAnsi="宋体" w:cs="宋体"/>
          <w:b/>
          <w:bCs/>
          <w:kern w:val="0"/>
        </w:rPr>
        <w:t>-</w:t>
      </w:r>
      <w:r>
        <w:rPr>
          <w:b/>
          <w:bCs/>
          <w:kern w:val="0"/>
          <w:lang w:val="zh-TW" w:eastAsia="zh-TW"/>
        </w:rPr>
        <w:t>可维护）</w:t>
      </w:r>
      <w:r>
        <w:rPr>
          <w:kern w:val="0"/>
          <w:lang w:val="zh-TW" w:eastAsia="zh-TW"/>
        </w:rPr>
        <w:t xml:space="preserve"> </w:t>
      </w:r>
      <w:r>
        <w:rPr>
          <w:kern w:val="0"/>
          <w:lang w:val="zh-TW" w:eastAsia="zh-TW"/>
        </w:rPr>
        <w:t>、档案置灰</w:t>
      </w:r>
      <w:r>
        <w:rPr>
          <w:rFonts w:ascii="宋体" w:eastAsia="宋体" w:hAnsi="宋体" w:cs="宋体"/>
          <w:kern w:val="0"/>
        </w:rPr>
        <w:t>(</w:t>
      </w:r>
      <w:r>
        <w:rPr>
          <w:kern w:val="0"/>
          <w:lang w:val="zh-TW" w:eastAsia="zh-TW"/>
        </w:rPr>
        <w:t>后台设置，前台有提醒</w:t>
      </w:r>
      <w:r>
        <w:rPr>
          <w:rFonts w:ascii="宋体" w:eastAsia="宋体" w:hAnsi="宋体" w:cs="宋体"/>
          <w:kern w:val="0"/>
        </w:rPr>
        <w:t>)</w:t>
      </w:r>
      <w:r>
        <w:rPr>
          <w:kern w:val="0"/>
          <w:lang w:val="zh-TW" w:eastAsia="zh-TW"/>
        </w:rPr>
        <w:t>、表具状态：（关阀（远传表）、阶段性关栓、无表（原因：自摘、欠费摘表、动封摘表、稽查摘表等））、备注。</w:t>
      </w:r>
    </w:p>
    <w:p w14:paraId="6AE3F779" w14:textId="77777777" w:rsidR="001B4810" w:rsidRDefault="001B4810" w:rsidP="001B4810">
      <w:pPr>
        <w:spacing w:before="120" w:after="120"/>
        <w:ind w:firstLine="420"/>
        <w:jc w:val="left"/>
        <w:rPr>
          <w:kern w:val="0"/>
        </w:rPr>
      </w:pPr>
      <w:r>
        <w:rPr>
          <w:kern w:val="0"/>
          <w:lang w:val="zh-TW" w:eastAsia="zh-TW"/>
        </w:rPr>
        <w:t>用户诚信档案信息：客户信用</w:t>
      </w:r>
      <w:r>
        <w:rPr>
          <w:rFonts w:ascii="宋体" w:eastAsia="宋体" w:hAnsi="宋体" w:cs="宋体"/>
          <w:kern w:val="0"/>
        </w:rPr>
        <w:t>(</w:t>
      </w:r>
      <w:r>
        <w:rPr>
          <w:kern w:val="0"/>
          <w:lang w:val="zh-TW" w:eastAsia="zh-TW"/>
        </w:rPr>
        <w:t>诚信、非诚信</w:t>
      </w:r>
      <w:r>
        <w:rPr>
          <w:rFonts w:ascii="宋体" w:eastAsia="宋体" w:hAnsi="宋体" w:cs="宋体"/>
          <w:kern w:val="0"/>
        </w:rPr>
        <w:t>)</w:t>
      </w:r>
      <w:r>
        <w:rPr>
          <w:kern w:val="0"/>
          <w:lang w:val="zh-TW" w:eastAsia="zh-TW"/>
        </w:rPr>
        <w:t>、诚信等级、非诚信等级、客户信用等级（</w:t>
      </w:r>
      <w:r>
        <w:rPr>
          <w:b/>
          <w:bCs/>
          <w:kern w:val="0"/>
          <w:lang w:val="zh-TW" w:eastAsia="zh-TW"/>
        </w:rPr>
        <w:t>统一取</w:t>
      </w:r>
      <w:r>
        <w:rPr>
          <w:kern w:val="0"/>
          <w:lang w:val="zh-TW" w:eastAsia="zh-TW"/>
        </w:rPr>
        <w:t>）</w:t>
      </w:r>
    </w:p>
    <w:p w14:paraId="4699DA76" w14:textId="77777777" w:rsidR="001B4810" w:rsidRDefault="001B4810" w:rsidP="001B4810">
      <w:pPr>
        <w:spacing w:before="120" w:after="120"/>
        <w:ind w:firstLine="420"/>
        <w:jc w:val="left"/>
        <w:rPr>
          <w:kern w:val="0"/>
        </w:rPr>
      </w:pPr>
      <w:r>
        <w:rPr>
          <w:kern w:val="0"/>
          <w:lang w:val="zh-TW" w:eastAsia="zh-TW"/>
        </w:rPr>
        <w:t>用户保险档案信息：</w:t>
      </w:r>
      <w:r>
        <w:rPr>
          <w:rFonts w:ascii="宋体" w:eastAsia="宋体" w:hAnsi="宋体" w:cs="宋体"/>
          <w:b/>
          <w:bCs/>
          <w:kern w:val="0"/>
        </w:rPr>
        <w:t>(</w:t>
      </w:r>
      <w:r>
        <w:rPr>
          <w:b/>
          <w:bCs/>
          <w:kern w:val="0"/>
          <w:lang w:val="zh-TW" w:eastAsia="zh-TW"/>
        </w:rPr>
        <w:t>所属保险公司（模板批量导入</w:t>
      </w:r>
      <w:r>
        <w:rPr>
          <w:rFonts w:ascii="宋体" w:eastAsia="宋体" w:hAnsi="宋体" w:cs="宋体"/>
          <w:b/>
          <w:bCs/>
          <w:kern w:val="0"/>
        </w:rPr>
        <w:t>Excel</w:t>
      </w:r>
      <w:r>
        <w:rPr>
          <w:b/>
          <w:bCs/>
          <w:kern w:val="0"/>
          <w:lang w:val="zh-TW" w:eastAsia="zh-TW"/>
        </w:rPr>
        <w:t>）</w:t>
      </w:r>
      <w:r>
        <w:rPr>
          <w:rFonts w:ascii="宋体" w:eastAsia="宋体" w:hAnsi="宋体" w:cs="宋体"/>
          <w:kern w:val="0"/>
        </w:rPr>
        <w:t>)</w:t>
      </w:r>
      <w:r>
        <w:rPr>
          <w:kern w:val="0"/>
          <w:lang w:val="zh-TW" w:eastAsia="zh-TW"/>
        </w:rPr>
        <w:t>、保险单号、投保日期、保险到期时间、保险有效期；注：保险属于单独业务</w:t>
      </w:r>
      <w:r>
        <w:rPr>
          <w:rFonts w:ascii="宋体" w:eastAsia="宋体" w:hAnsi="宋体" w:cs="宋体"/>
          <w:kern w:val="0"/>
        </w:rPr>
        <w:t>(</w:t>
      </w:r>
      <w:r>
        <w:rPr>
          <w:kern w:val="0"/>
          <w:lang w:val="zh-TW" w:eastAsia="zh-TW"/>
        </w:rPr>
        <w:t>二期</w:t>
      </w:r>
      <w:r>
        <w:rPr>
          <w:rFonts w:ascii="宋体" w:eastAsia="宋体" w:hAnsi="宋体" w:cs="宋体"/>
          <w:kern w:val="0"/>
        </w:rPr>
        <w:t>);</w:t>
      </w:r>
    </w:p>
    <w:p w14:paraId="175EC44D" w14:textId="77777777" w:rsidR="001B4810" w:rsidRDefault="001B4810" w:rsidP="001B4810">
      <w:pPr>
        <w:spacing w:before="120" w:after="120"/>
        <w:ind w:firstLine="420"/>
        <w:jc w:val="left"/>
        <w:rPr>
          <w:kern w:val="0"/>
        </w:rPr>
      </w:pPr>
      <w:r>
        <w:rPr>
          <w:kern w:val="0"/>
          <w:lang w:val="zh-TW" w:eastAsia="zh-TW"/>
        </w:rPr>
        <w:t>证件档案信息包括：证件类型</w:t>
      </w:r>
      <w:r>
        <w:rPr>
          <w:rFonts w:ascii="宋体" w:eastAsia="宋体" w:hAnsi="宋体" w:cs="宋体"/>
          <w:kern w:val="0"/>
        </w:rPr>
        <w:t>(</w:t>
      </w:r>
      <w:r>
        <w:rPr>
          <w:b/>
          <w:bCs/>
          <w:kern w:val="0"/>
          <w:lang w:val="zh-TW" w:eastAsia="zh-TW"/>
        </w:rPr>
        <w:t>身份证号</w:t>
      </w:r>
      <w:r>
        <w:rPr>
          <w:rFonts w:ascii="宋体" w:eastAsia="宋体" w:hAnsi="宋体" w:cs="宋体"/>
          <w:b/>
          <w:bCs/>
          <w:kern w:val="0"/>
        </w:rPr>
        <w:t>/</w:t>
      </w:r>
      <w:r>
        <w:rPr>
          <w:b/>
          <w:bCs/>
          <w:kern w:val="0"/>
          <w:lang w:val="zh-TW" w:eastAsia="zh-TW"/>
        </w:rPr>
        <w:t>军官证</w:t>
      </w:r>
      <w:r>
        <w:rPr>
          <w:rFonts w:ascii="宋体" w:eastAsia="宋体" w:hAnsi="宋体" w:cs="宋体"/>
          <w:b/>
          <w:bCs/>
          <w:kern w:val="0"/>
        </w:rPr>
        <w:t>/</w:t>
      </w:r>
      <w:r>
        <w:rPr>
          <w:b/>
          <w:bCs/>
          <w:kern w:val="0"/>
          <w:lang w:val="zh-TW" w:eastAsia="zh-TW"/>
        </w:rPr>
        <w:t>医保卡</w:t>
      </w:r>
      <w:r>
        <w:rPr>
          <w:rFonts w:ascii="宋体" w:eastAsia="宋体" w:hAnsi="宋体" w:cs="宋体"/>
          <w:b/>
          <w:bCs/>
          <w:kern w:val="0"/>
        </w:rPr>
        <w:t>/</w:t>
      </w:r>
      <w:r>
        <w:rPr>
          <w:b/>
          <w:bCs/>
          <w:kern w:val="0"/>
          <w:lang w:val="zh-TW" w:eastAsia="zh-TW"/>
        </w:rPr>
        <w:t>房产证</w:t>
      </w:r>
      <w:r>
        <w:rPr>
          <w:rFonts w:ascii="宋体" w:eastAsia="宋体" w:hAnsi="宋体" w:cs="宋体"/>
          <w:b/>
          <w:bCs/>
          <w:kern w:val="0"/>
        </w:rPr>
        <w:t>/</w:t>
      </w:r>
      <w:r>
        <w:rPr>
          <w:b/>
          <w:bCs/>
          <w:kern w:val="0"/>
          <w:lang w:val="zh-TW" w:eastAsia="zh-TW"/>
        </w:rPr>
        <w:t>护照</w:t>
      </w:r>
      <w:r>
        <w:rPr>
          <w:rFonts w:ascii="宋体" w:eastAsia="宋体" w:hAnsi="宋体" w:cs="宋体"/>
          <w:b/>
          <w:bCs/>
          <w:kern w:val="0"/>
        </w:rPr>
        <w:t>/</w:t>
      </w:r>
      <w:r>
        <w:rPr>
          <w:b/>
          <w:bCs/>
          <w:kern w:val="0"/>
          <w:lang w:val="zh-TW" w:eastAsia="zh-TW"/>
        </w:rPr>
        <w:t>驾驶证</w:t>
      </w:r>
      <w:r>
        <w:rPr>
          <w:rFonts w:ascii="宋体" w:eastAsia="宋体" w:hAnsi="宋体" w:cs="宋体"/>
          <w:b/>
          <w:bCs/>
          <w:kern w:val="0"/>
        </w:rPr>
        <w:t>/</w:t>
      </w:r>
      <w:r>
        <w:rPr>
          <w:b/>
          <w:bCs/>
          <w:kern w:val="0"/>
          <w:lang w:val="zh-TW" w:eastAsia="zh-TW"/>
        </w:rPr>
        <w:t>其它</w:t>
      </w:r>
      <w:r>
        <w:rPr>
          <w:rFonts w:ascii="宋体" w:eastAsia="宋体" w:hAnsi="宋体" w:cs="宋体"/>
          <w:kern w:val="0"/>
        </w:rPr>
        <w:t>)</w:t>
      </w:r>
      <w:r>
        <w:rPr>
          <w:kern w:val="0"/>
          <w:lang w:val="zh-TW" w:eastAsia="zh-TW"/>
        </w:rPr>
        <w:t>、证件编号</w:t>
      </w:r>
      <w:r>
        <w:rPr>
          <w:rFonts w:ascii="宋体" w:eastAsia="宋体" w:hAnsi="宋体" w:cs="宋体"/>
          <w:kern w:val="0"/>
        </w:rPr>
        <w:t>;</w:t>
      </w:r>
    </w:p>
    <w:p w14:paraId="299D72E0" w14:textId="77777777" w:rsidR="001B4810" w:rsidRDefault="001B4810" w:rsidP="001B4810">
      <w:pPr>
        <w:spacing w:before="120" w:after="120"/>
        <w:ind w:firstLine="420"/>
        <w:jc w:val="left"/>
        <w:rPr>
          <w:kern w:val="0"/>
        </w:rPr>
      </w:pPr>
      <w:r>
        <w:rPr>
          <w:kern w:val="0"/>
          <w:lang w:val="zh-TW" w:eastAsia="zh-TW"/>
        </w:rPr>
        <w:t>租房人档案信息包括：是否租房、居住证</w:t>
      </w:r>
      <w:r>
        <w:rPr>
          <w:rFonts w:ascii="宋体" w:eastAsia="宋体" w:hAnsi="宋体" w:cs="宋体"/>
          <w:kern w:val="0"/>
        </w:rPr>
        <w:t>(</w:t>
      </w:r>
      <w:r>
        <w:rPr>
          <w:kern w:val="0"/>
          <w:lang w:val="zh-TW" w:eastAsia="zh-TW"/>
        </w:rPr>
        <w:t>有无、编号</w:t>
      </w:r>
      <w:r>
        <w:rPr>
          <w:rFonts w:ascii="宋体" w:eastAsia="宋体" w:hAnsi="宋体" w:cs="宋体"/>
          <w:kern w:val="0"/>
        </w:rPr>
        <w:t>)</w:t>
      </w:r>
      <w:r>
        <w:rPr>
          <w:kern w:val="0"/>
          <w:lang w:val="zh-TW" w:eastAsia="zh-TW"/>
        </w:rPr>
        <w:t>、承租人证件类型</w:t>
      </w:r>
      <w:r>
        <w:rPr>
          <w:rFonts w:ascii="宋体" w:eastAsia="宋体" w:hAnsi="宋体" w:cs="宋体"/>
          <w:kern w:val="0"/>
        </w:rPr>
        <w:t>(</w:t>
      </w:r>
      <w:r>
        <w:rPr>
          <w:b/>
          <w:bCs/>
          <w:kern w:val="0"/>
          <w:lang w:val="zh-TW" w:eastAsia="zh-TW"/>
        </w:rPr>
        <w:t>身份证号</w:t>
      </w:r>
      <w:r>
        <w:rPr>
          <w:rFonts w:ascii="宋体" w:eastAsia="宋体" w:hAnsi="宋体" w:cs="宋体"/>
          <w:b/>
          <w:bCs/>
          <w:kern w:val="0"/>
        </w:rPr>
        <w:t>/</w:t>
      </w:r>
      <w:r>
        <w:rPr>
          <w:b/>
          <w:bCs/>
          <w:kern w:val="0"/>
          <w:lang w:val="zh-TW" w:eastAsia="zh-TW"/>
        </w:rPr>
        <w:t>军官证</w:t>
      </w:r>
      <w:r>
        <w:rPr>
          <w:rFonts w:ascii="宋体" w:eastAsia="宋体" w:hAnsi="宋体" w:cs="宋体"/>
          <w:b/>
          <w:bCs/>
          <w:kern w:val="0"/>
        </w:rPr>
        <w:t>/</w:t>
      </w:r>
      <w:r>
        <w:rPr>
          <w:b/>
          <w:bCs/>
          <w:kern w:val="0"/>
          <w:lang w:val="zh-TW" w:eastAsia="zh-TW"/>
        </w:rPr>
        <w:t>医保卡</w:t>
      </w:r>
      <w:r>
        <w:rPr>
          <w:rFonts w:ascii="宋体" w:eastAsia="宋体" w:hAnsi="宋体" w:cs="宋体"/>
          <w:b/>
          <w:bCs/>
          <w:kern w:val="0"/>
        </w:rPr>
        <w:t>/</w:t>
      </w:r>
      <w:r>
        <w:rPr>
          <w:b/>
          <w:bCs/>
          <w:kern w:val="0"/>
          <w:lang w:val="zh-TW" w:eastAsia="zh-TW"/>
        </w:rPr>
        <w:t>房产证</w:t>
      </w:r>
      <w:r>
        <w:rPr>
          <w:rFonts w:ascii="宋体" w:eastAsia="宋体" w:hAnsi="宋体" w:cs="宋体"/>
          <w:b/>
          <w:bCs/>
          <w:kern w:val="0"/>
        </w:rPr>
        <w:t>/</w:t>
      </w:r>
      <w:r>
        <w:rPr>
          <w:b/>
          <w:bCs/>
          <w:kern w:val="0"/>
          <w:lang w:val="zh-TW" w:eastAsia="zh-TW"/>
        </w:rPr>
        <w:t>护照</w:t>
      </w:r>
      <w:r>
        <w:rPr>
          <w:rFonts w:ascii="宋体" w:eastAsia="宋体" w:hAnsi="宋体" w:cs="宋体"/>
          <w:b/>
          <w:bCs/>
          <w:kern w:val="0"/>
        </w:rPr>
        <w:t>/</w:t>
      </w:r>
      <w:r>
        <w:rPr>
          <w:b/>
          <w:bCs/>
          <w:kern w:val="0"/>
          <w:lang w:val="zh-TW" w:eastAsia="zh-TW"/>
        </w:rPr>
        <w:t>驾驶证</w:t>
      </w:r>
      <w:r>
        <w:rPr>
          <w:rFonts w:ascii="宋体" w:eastAsia="宋体" w:hAnsi="宋体" w:cs="宋体"/>
          <w:b/>
          <w:bCs/>
          <w:kern w:val="0"/>
        </w:rPr>
        <w:t>/</w:t>
      </w:r>
      <w:r>
        <w:rPr>
          <w:b/>
          <w:bCs/>
          <w:kern w:val="0"/>
          <w:lang w:val="zh-TW" w:eastAsia="zh-TW"/>
        </w:rPr>
        <w:t>其它</w:t>
      </w:r>
      <w:r>
        <w:rPr>
          <w:rFonts w:ascii="宋体" w:eastAsia="宋体" w:hAnsi="宋体" w:cs="宋体"/>
          <w:kern w:val="0"/>
        </w:rPr>
        <w:t>)</w:t>
      </w:r>
      <w:r>
        <w:rPr>
          <w:b/>
          <w:bCs/>
          <w:kern w:val="0"/>
          <w:lang w:val="zh-TW" w:eastAsia="zh-TW"/>
        </w:rPr>
        <w:t>、</w:t>
      </w:r>
      <w:r>
        <w:rPr>
          <w:kern w:val="0"/>
          <w:lang w:val="zh-TW" w:eastAsia="zh-TW"/>
        </w:rPr>
        <w:t>承租人证件号</w:t>
      </w:r>
      <w:r>
        <w:rPr>
          <w:b/>
          <w:bCs/>
          <w:kern w:val="0"/>
          <w:lang w:val="zh-TW" w:eastAsia="zh-TW"/>
        </w:rPr>
        <w:t>、</w:t>
      </w:r>
      <w:r>
        <w:rPr>
          <w:kern w:val="0"/>
          <w:lang w:val="zh-TW" w:eastAsia="zh-TW"/>
        </w:rPr>
        <w:t>承租到期日、承租人姓名</w:t>
      </w:r>
      <w:r>
        <w:rPr>
          <w:rFonts w:ascii="宋体" w:eastAsia="宋体" w:hAnsi="宋体" w:cs="宋体"/>
          <w:kern w:val="0"/>
        </w:rPr>
        <w:t>(</w:t>
      </w:r>
      <w:r>
        <w:rPr>
          <w:kern w:val="0"/>
          <w:lang w:val="zh-TW" w:eastAsia="zh-TW"/>
        </w:rPr>
        <w:t>电话</w:t>
      </w:r>
      <w:r>
        <w:rPr>
          <w:rFonts w:ascii="宋体" w:eastAsia="宋体" w:hAnsi="宋体" w:cs="宋体"/>
          <w:kern w:val="0"/>
        </w:rPr>
        <w:t>)</w:t>
      </w:r>
      <w:r>
        <w:rPr>
          <w:kern w:val="0"/>
          <w:lang w:val="zh-TW" w:eastAsia="zh-TW"/>
        </w:rPr>
        <w:t>；</w:t>
      </w:r>
    </w:p>
    <w:p w14:paraId="184CB7FF" w14:textId="77777777" w:rsidR="001B4810" w:rsidRDefault="001B4810" w:rsidP="001B4810">
      <w:pPr>
        <w:spacing w:before="120" w:after="120"/>
        <w:rPr>
          <w:lang w:val="zh-TW" w:eastAsia="zh-TW"/>
        </w:rPr>
      </w:pPr>
      <w:r>
        <w:rPr>
          <w:lang w:val="zh-TW" w:eastAsia="zh-TW"/>
        </w:rPr>
        <w:t>居民客户建档流程：</w:t>
      </w:r>
    </w:p>
    <w:p w14:paraId="523B6317" w14:textId="77777777" w:rsidR="001B4810" w:rsidRDefault="001B4810" w:rsidP="001B4810">
      <w:pPr>
        <w:spacing w:before="120" w:after="120"/>
        <w:ind w:firstLine="567"/>
      </w:pPr>
      <w:r>
        <w:t>1</w:t>
      </w:r>
      <w:r>
        <w:rPr>
          <w:lang w:val="zh-TW" w:eastAsia="zh-TW"/>
        </w:rPr>
        <w:t>、分公司按公司开栓管理规定走线下流程通过后，营业部合同管理员在营业系统中录入《用户项目移交开栓审核表》中的基本内容，包括审核表编码、项目编号、建设单位、项目名称、工程地址、工程类别（居民、工业、商服、公益、锅炉、福利、民用、加气站）、联系人、联系方式、开栓明细（指类别的表具规格及数量），通过后转至营业部系统管理员。</w:t>
      </w:r>
    </w:p>
    <w:p w14:paraId="4B553EB3" w14:textId="77777777" w:rsidR="001B4810" w:rsidRDefault="001B4810" w:rsidP="001B4810">
      <w:pPr>
        <w:spacing w:before="120" w:after="120"/>
        <w:ind w:firstLine="567"/>
      </w:pPr>
      <w:r>
        <w:t>2</w:t>
      </w:r>
      <w:r>
        <w:rPr>
          <w:lang w:val="zh-TW" w:eastAsia="zh-TW"/>
        </w:rPr>
        <w:t>、营业部系统管理员按《用户项目移交开栓审核表》内容，给分公司下发新发展的居民楼栋本号，登记新发展居民户数，系统按此户数自动生成客户编号。</w:t>
      </w:r>
    </w:p>
    <w:p w14:paraId="20532E99" w14:textId="77777777" w:rsidR="001B4810" w:rsidRDefault="001B4810" w:rsidP="001B4810">
      <w:pPr>
        <w:spacing w:before="120" w:after="120"/>
        <w:ind w:firstLine="567"/>
      </w:pPr>
      <w:r>
        <w:t>3</w:t>
      </w:r>
      <w:r>
        <w:rPr>
          <w:lang w:val="zh-TW" w:eastAsia="zh-TW"/>
        </w:rPr>
        <w:t>、居民楼栋开发单位提供客户基本信息，分公司营业室在营业系统中完善客户资料。安全运行室现场开栓时登记在线计量表具信息，分公司在营业系统中完善客户表具资料。</w:t>
      </w:r>
    </w:p>
    <w:p w14:paraId="322F67B1" w14:textId="77777777" w:rsidR="001B4810" w:rsidRDefault="001B4810" w:rsidP="001B4810">
      <w:pPr>
        <w:spacing w:before="120" w:after="120"/>
        <w:ind w:firstLine="567"/>
        <w:rPr>
          <w:lang w:val="zh-TW" w:eastAsia="zh-TW"/>
        </w:rPr>
      </w:pPr>
      <w:r>
        <w:t>5</w:t>
      </w:r>
      <w:r>
        <w:rPr>
          <w:lang w:val="zh-TW" w:eastAsia="zh-TW"/>
        </w:rPr>
        <w:t>、营业大厅见现场开栓单，在系统中办理开栓业务。客户到营业厅办</w:t>
      </w:r>
      <w:r>
        <w:t>IC</w:t>
      </w:r>
      <w:r>
        <w:rPr>
          <w:lang w:val="zh-TW" w:eastAsia="zh-TW"/>
        </w:rPr>
        <w:t>卡并签订《供用气合同》。</w:t>
      </w:r>
    </w:p>
    <w:p w14:paraId="5FA9CF69" w14:textId="77777777" w:rsidR="001B4810" w:rsidRPr="00575A5D" w:rsidRDefault="001B4810" w:rsidP="001B4810"/>
    <w:p w14:paraId="1086CE62" w14:textId="77777777" w:rsidR="001B4810" w:rsidRDefault="001B4810" w:rsidP="001B4810">
      <w:pPr>
        <w:pStyle w:val="30"/>
        <w:spacing w:before="156" w:after="156"/>
        <w:rPr>
          <w:lang w:val="zh-TW"/>
        </w:rPr>
      </w:pPr>
      <w:r>
        <w:rPr>
          <w:rFonts w:hint="eastAsia"/>
          <w:lang w:val="zh-TW"/>
        </w:rPr>
        <w:tab/>
        <w:t xml:space="preserve">1.5.2 </w:t>
      </w:r>
      <w:r>
        <w:rPr>
          <w:rFonts w:hint="eastAsia"/>
          <w:lang w:val="zh-TW"/>
        </w:rPr>
        <w:t>非</w:t>
      </w:r>
      <w:r>
        <w:rPr>
          <w:lang w:val="zh-TW"/>
        </w:rPr>
        <w:t>居民用户档案管理</w:t>
      </w:r>
    </w:p>
    <w:p w14:paraId="1EA833E9" w14:textId="77777777" w:rsidR="001B4810" w:rsidRPr="00B5176F" w:rsidRDefault="001B4810" w:rsidP="001B4810">
      <w:pPr>
        <w:spacing w:before="120" w:after="120"/>
        <w:ind w:firstLine="567"/>
        <w:rPr>
          <w:kern w:val="0"/>
        </w:rPr>
      </w:pPr>
      <w:r>
        <w:rPr>
          <w:lang w:val="zh-TW" w:eastAsia="zh-TW"/>
        </w:rPr>
        <w:t>非居民客户档案：客户号、客户名、客户地址（按分段记录，区、街路、门牌号、小区、栋或楼号、单元、门市、屋、室、分市）、客户类别（居民、非居民）、用气性质（</w:t>
      </w:r>
      <w:r>
        <w:rPr>
          <w:b/>
          <w:bCs/>
          <w:kern w:val="0"/>
          <w:lang w:val="zh-TW" w:eastAsia="zh-TW"/>
        </w:rPr>
        <w:t>商服，工业，锅炉，公益，福利，加气站，自用气</w:t>
      </w:r>
      <w:r>
        <w:rPr>
          <w:kern w:val="0"/>
          <w:lang w:val="zh-TW" w:eastAsia="zh-TW"/>
        </w:rPr>
        <w:t>）</w:t>
      </w:r>
      <w:r>
        <w:rPr>
          <w:lang w:val="zh-TW" w:eastAsia="zh-TW"/>
        </w:rPr>
        <w:t>、产权人姓名、产权证编号、产权人电话、邮编、电子邮箱、</w:t>
      </w:r>
      <w:r>
        <w:rPr>
          <w:i/>
          <w:iCs/>
          <w:kern w:val="0"/>
          <w:lang w:val="zh-TW" w:eastAsia="zh-TW"/>
        </w:rPr>
        <w:t>客户证件类型</w:t>
      </w:r>
      <w:r>
        <w:rPr>
          <w:rFonts w:ascii="宋体" w:eastAsia="宋体" w:hAnsi="宋体" w:cs="宋体"/>
          <w:i/>
          <w:iCs/>
          <w:kern w:val="0"/>
        </w:rPr>
        <w:t>1</w:t>
      </w:r>
      <w:r>
        <w:rPr>
          <w:i/>
          <w:iCs/>
          <w:kern w:val="0"/>
          <w:lang w:val="zh-TW" w:eastAsia="zh-TW"/>
        </w:rPr>
        <w:t>（</w:t>
      </w:r>
      <w:r>
        <w:rPr>
          <w:b/>
          <w:bCs/>
          <w:i/>
          <w:iCs/>
          <w:kern w:val="0"/>
          <w:lang w:val="zh-TW" w:eastAsia="zh-TW"/>
        </w:rPr>
        <w:t>组织机构代码、工商营业执照、房产证号，身份证</w:t>
      </w:r>
      <w:r>
        <w:rPr>
          <w:i/>
          <w:iCs/>
          <w:kern w:val="0"/>
          <w:lang w:val="zh-TW" w:eastAsia="zh-TW"/>
        </w:rPr>
        <w:t>）</w:t>
      </w:r>
      <w:r>
        <w:rPr>
          <w:lang w:val="zh-TW" w:eastAsia="zh-TW"/>
        </w:rPr>
        <w:t>、证件</w:t>
      </w:r>
      <w:r>
        <w:t>1</w:t>
      </w:r>
      <w:r>
        <w:rPr>
          <w:lang w:val="zh-TW" w:eastAsia="zh-TW"/>
        </w:rPr>
        <w:t>编号、联系人姓名、联系人电话、联系人部门、联系人证件类型、联系人证件编号、承租单位、承租联系人、承租人电话、承租人证件类型、承租人证件编号、行业分类（</w:t>
      </w:r>
      <w:r>
        <w:rPr>
          <w:b/>
          <w:bCs/>
          <w:kern w:val="0"/>
          <w:lang w:val="zh-TW" w:eastAsia="zh-TW"/>
        </w:rPr>
        <w:t>政府</w:t>
      </w:r>
      <w:r>
        <w:rPr>
          <w:b/>
          <w:bCs/>
          <w:kern w:val="0"/>
          <w:lang w:val="zh-TW" w:eastAsia="zh-TW"/>
        </w:rPr>
        <w:lastRenderedPageBreak/>
        <w:t>机关、金融、信息服务、进出口贸易、军事国防、出版印刷、科研、制造业、医药卫生、石油化工能源、教育、旅游、广播电视、建筑、邮政、电信、工商、税务、交通、会计类、公检法、零售服务业、餐饮、住宿、洗浴、小吃、公用事业，批发分销、事业单位</w:t>
      </w:r>
      <w:r>
        <w:rPr>
          <w:kern w:val="0"/>
          <w:lang w:val="zh-TW" w:eastAsia="zh-TW"/>
        </w:rPr>
        <w:t>）</w:t>
      </w:r>
      <w:r>
        <w:rPr>
          <w:lang w:val="zh-TW" w:eastAsia="zh-TW"/>
        </w:rPr>
        <w:t>）、日匀用气时间、开栓时间、建档时间、客户信誉等级（</w:t>
      </w:r>
      <w:r>
        <w:t>A</w:t>
      </w:r>
      <w:r>
        <w:rPr>
          <w:lang w:val="zh-TW" w:eastAsia="zh-TW"/>
        </w:rPr>
        <w:t>、</w:t>
      </w:r>
      <w:r>
        <w:t>B</w:t>
      </w:r>
      <w:r>
        <w:rPr>
          <w:lang w:val="zh-TW" w:eastAsia="zh-TW"/>
        </w:rPr>
        <w:t>、</w:t>
      </w:r>
      <w:r>
        <w:t>C</w:t>
      </w:r>
      <w:r>
        <w:rPr>
          <w:lang w:val="zh-TW" w:eastAsia="zh-TW"/>
        </w:rPr>
        <w:t>）、客户状态（正常、暂停</w:t>
      </w:r>
      <w:r>
        <w:rPr>
          <w:kern w:val="0"/>
          <w:lang w:val="zh-TW" w:eastAsia="zh-TW"/>
        </w:rPr>
        <w:t>（摘表、不摘表）</w:t>
      </w:r>
      <w:r>
        <w:rPr>
          <w:lang w:val="zh-TW" w:eastAsia="zh-TW"/>
        </w:rPr>
        <w:t>、拆除、未开）、</w:t>
      </w:r>
      <w:r>
        <w:rPr>
          <w:kern w:val="0"/>
          <w:lang w:val="zh-TW" w:eastAsia="zh-TW"/>
        </w:rPr>
        <w:t>表具状态：（关阀（远传表）、阶段性关栓、无表（原因：自摘、欠费摘表、动封摘表、稽查摘表等））、</w:t>
      </w:r>
      <w:r>
        <w:rPr>
          <w:lang w:val="zh-TW" w:eastAsia="zh-TW"/>
        </w:rPr>
        <w:t>营业面积、采暖面积、就餐位数、包房数、</w:t>
      </w:r>
      <w:r>
        <w:rPr>
          <w:kern w:val="0"/>
          <w:lang w:val="zh-TW" w:eastAsia="zh-TW"/>
        </w:rPr>
        <w:t>运行设备类型（</w:t>
      </w:r>
      <w:r>
        <w:rPr>
          <w:b/>
          <w:bCs/>
          <w:kern w:val="0"/>
          <w:lang w:val="zh-TW" w:eastAsia="zh-TW"/>
        </w:rPr>
        <w:t>调压柜、调压箱、调压站</w:t>
      </w:r>
      <w:r>
        <w:rPr>
          <w:rFonts w:ascii="宋体" w:eastAsia="宋体" w:hAnsi="宋体" w:cs="宋体"/>
          <w:b/>
          <w:bCs/>
          <w:kern w:val="0"/>
        </w:rPr>
        <w:t>—</w:t>
      </w:r>
      <w:r>
        <w:rPr>
          <w:b/>
          <w:bCs/>
          <w:kern w:val="0"/>
          <w:lang w:val="zh-TW" w:eastAsia="zh-TW"/>
        </w:rPr>
        <w:t>可维护</w:t>
      </w:r>
      <w:r>
        <w:rPr>
          <w:kern w:val="0"/>
          <w:lang w:val="zh-TW" w:eastAsia="zh-TW"/>
        </w:rPr>
        <w:t>）、运行设备编号、工业报警器有无、出厂时间、抄表本、档案置灰</w:t>
      </w:r>
      <w:r>
        <w:rPr>
          <w:rFonts w:ascii="宋体" w:eastAsia="宋体" w:hAnsi="宋体" w:cs="宋体"/>
          <w:kern w:val="0"/>
        </w:rPr>
        <w:t>(</w:t>
      </w:r>
      <w:r>
        <w:rPr>
          <w:kern w:val="0"/>
          <w:lang w:val="zh-TW" w:eastAsia="zh-TW"/>
        </w:rPr>
        <w:t>后台设置，前台有提醒</w:t>
      </w:r>
      <w:r>
        <w:rPr>
          <w:rFonts w:ascii="宋体" w:eastAsia="宋体" w:hAnsi="宋体" w:cs="宋体"/>
          <w:kern w:val="0"/>
        </w:rPr>
        <w:t>)</w:t>
      </w:r>
      <w:r>
        <w:rPr>
          <w:kern w:val="0"/>
          <w:lang w:val="zh-TW" w:eastAsia="zh-TW"/>
        </w:rPr>
        <w:t>、付款方式、用气环境（潮湿、高温、密闭房间、非密闭房间、防雷防静电（有、无），可维护）、是否增值税用户、企业经营状况（</w:t>
      </w:r>
      <w:r>
        <w:rPr>
          <w:b/>
          <w:bCs/>
          <w:kern w:val="0"/>
          <w:lang w:val="zh-TW" w:eastAsia="zh-TW"/>
        </w:rPr>
        <w:t>优秀，良好，一般，较差、差</w:t>
      </w:r>
      <w:r>
        <w:rPr>
          <w:kern w:val="0"/>
          <w:lang w:val="zh-TW" w:eastAsia="zh-TW"/>
        </w:rPr>
        <w:t>）、企业性质（外商独资</w:t>
      </w:r>
      <w:r>
        <w:rPr>
          <w:rFonts w:ascii="宋体" w:eastAsia="宋体" w:hAnsi="宋体" w:cs="宋体"/>
          <w:kern w:val="0"/>
        </w:rPr>
        <w:t>/</w:t>
      </w:r>
      <w:r>
        <w:rPr>
          <w:kern w:val="0"/>
          <w:lang w:val="zh-TW" w:eastAsia="zh-TW"/>
        </w:rPr>
        <w:t>合资、政府机关事业单位或国企）、开栓时间，建档时间，建档人，开户银行、银行帐号、是否门市、（合同编号，合同文本编号，合同签订日期）</w:t>
      </w:r>
      <w:r>
        <w:rPr>
          <w:kern w:val="0"/>
          <w:lang w:val="zh-TW" w:eastAsia="zh-TW"/>
        </w:rPr>
        <w:t xml:space="preserve"> </w:t>
      </w:r>
      <w:r>
        <w:rPr>
          <w:kern w:val="0"/>
          <w:lang w:val="zh-TW" w:eastAsia="zh-TW"/>
        </w:rPr>
        <w:t>显示、用气规模等级、诚信等级，非诚信等级</w:t>
      </w:r>
    </w:p>
    <w:p w14:paraId="35DC2EDD" w14:textId="77777777" w:rsidR="001B4810" w:rsidRDefault="001B4810" w:rsidP="001B4810">
      <w:pPr>
        <w:spacing w:before="120" w:after="120"/>
        <w:rPr>
          <w:lang w:val="zh-TW" w:eastAsia="zh-TW"/>
        </w:rPr>
      </w:pPr>
      <w:r>
        <w:rPr>
          <w:lang w:val="zh-TW" w:eastAsia="zh-TW"/>
        </w:rPr>
        <w:t>ß</w:t>
      </w:r>
      <w:r>
        <w:rPr>
          <w:lang w:val="zh-TW" w:eastAsia="zh-TW"/>
        </w:rPr>
        <w:t>非居民客户建档流程：</w:t>
      </w:r>
    </w:p>
    <w:p w14:paraId="5AFE971F" w14:textId="77777777" w:rsidR="001B4810" w:rsidRDefault="001B4810" w:rsidP="001B4810">
      <w:pPr>
        <w:spacing w:before="120" w:after="120"/>
        <w:ind w:firstLine="567"/>
      </w:pPr>
      <w:r>
        <w:t>1</w:t>
      </w:r>
      <w:r>
        <w:rPr>
          <w:lang w:val="zh-TW" w:eastAsia="zh-TW"/>
        </w:rPr>
        <w:t>、分公司按公司合同管理规定（见合同管理）走线下流程通过后，营业部合同管理员在营业系统中录入《用户项目移交开栓审核表》或《开栓令》中的基本内容，包括审核表编码、项目编号、建设单位、项目名称、工程地址、工程类别（工业、商服、公益、锅炉、福利、民用、加气站）、联系人、联系方式、开栓明细（指类别的表具规格及数量）。通过后转至营业部系统管理员。</w:t>
      </w:r>
    </w:p>
    <w:p w14:paraId="73F85AFF" w14:textId="77777777" w:rsidR="001B4810" w:rsidRDefault="001B4810" w:rsidP="001B4810">
      <w:pPr>
        <w:spacing w:before="120" w:after="120"/>
        <w:ind w:firstLine="567"/>
      </w:pPr>
      <w:r>
        <w:t>2</w:t>
      </w:r>
      <w:r>
        <w:rPr>
          <w:lang w:val="zh-TW" w:eastAsia="zh-TW"/>
        </w:rPr>
        <w:t>、营业部系统管理员按《用户项目移交开栓审核表》内容，给分公司下发新发展的非居民客户编号。用户编号具体放在哪个本里由线下沟通确定。</w:t>
      </w:r>
    </w:p>
    <w:p w14:paraId="19C7E791" w14:textId="77777777" w:rsidR="001B4810" w:rsidRDefault="001B4810" w:rsidP="001B4810">
      <w:pPr>
        <w:spacing w:before="120" w:after="120"/>
        <w:ind w:firstLine="567"/>
      </w:pPr>
      <w:r>
        <w:t>3</w:t>
      </w:r>
      <w:r>
        <w:rPr>
          <w:lang w:val="zh-TW" w:eastAsia="zh-TW"/>
        </w:rPr>
        <w:t>、分公司内业（接户员）人员现场接户时登记客户基本信息及新开栓客户基本情况调查登记表等信息，根据合同和新开栓客户基本情况调查登记表，在系统中将用户信息与表具信息建立并做对应，</w:t>
      </w:r>
    </w:p>
    <w:p w14:paraId="250B73FA" w14:textId="77777777" w:rsidR="001B4810" w:rsidRDefault="001B4810" w:rsidP="001B4810">
      <w:pPr>
        <w:spacing w:before="120" w:after="120"/>
        <w:ind w:firstLine="567"/>
      </w:pPr>
      <w:r>
        <w:t>4</w:t>
      </w:r>
      <w:r>
        <w:rPr>
          <w:lang w:val="zh-TW" w:eastAsia="zh-TW"/>
        </w:rPr>
        <w:t>、营业大厅见现场开栓单，在系统中办理开栓业务。</w:t>
      </w:r>
    </w:p>
    <w:p w14:paraId="436D108B" w14:textId="77777777" w:rsidR="001B4810" w:rsidRPr="00575A5D" w:rsidRDefault="001B4810" w:rsidP="001B4810">
      <w:pPr>
        <w:ind w:firstLine="420"/>
      </w:pPr>
      <w:r>
        <w:t>5</w:t>
      </w:r>
      <w:r>
        <w:rPr>
          <w:lang w:val="zh-TW" w:eastAsia="zh-TW"/>
        </w:rPr>
        <w:t>、</w:t>
      </w:r>
      <w:r>
        <w:t>IC</w:t>
      </w:r>
      <w:r>
        <w:rPr>
          <w:lang w:val="zh-TW" w:eastAsia="zh-TW"/>
        </w:rPr>
        <w:t>卡表客户需到营业大厅办理购气卡。</w:t>
      </w:r>
    </w:p>
    <w:p w14:paraId="4A206C5A" w14:textId="77777777" w:rsidR="001B4810" w:rsidRDefault="001B4810" w:rsidP="001B4810">
      <w:pPr>
        <w:pStyle w:val="30"/>
        <w:spacing w:before="156" w:after="156"/>
        <w:rPr>
          <w:lang w:val="zh-TW"/>
        </w:rPr>
      </w:pPr>
      <w:r>
        <w:rPr>
          <w:rFonts w:hint="eastAsia"/>
          <w:lang w:val="zh-TW"/>
        </w:rPr>
        <w:tab/>
        <w:t xml:space="preserve">1.5.3 </w:t>
      </w:r>
      <w:commentRangeStart w:id="12"/>
      <w:r>
        <w:rPr>
          <w:rFonts w:hint="eastAsia"/>
          <w:lang w:val="zh-TW"/>
        </w:rPr>
        <w:t>户</w:t>
      </w:r>
      <w:r>
        <w:rPr>
          <w:lang w:val="zh-TW"/>
        </w:rPr>
        <w:t>代码</w:t>
      </w:r>
      <w:r>
        <w:rPr>
          <w:rFonts w:hint="eastAsia"/>
          <w:lang w:val="zh-TW"/>
        </w:rPr>
        <w:t>指向</w:t>
      </w:r>
      <w:r>
        <w:rPr>
          <w:lang w:val="zh-TW"/>
        </w:rPr>
        <w:t>确认</w:t>
      </w:r>
      <w:commentRangeEnd w:id="12"/>
      <w:r>
        <w:rPr>
          <w:rStyle w:val="a6"/>
          <w:b w:val="0"/>
          <w:bCs w:val="0"/>
        </w:rPr>
        <w:commentReference w:id="12"/>
      </w:r>
    </w:p>
    <w:p w14:paraId="58E999F3" w14:textId="77777777" w:rsidR="001B4810" w:rsidRDefault="001B4810" w:rsidP="001B4810">
      <w:pPr>
        <w:pStyle w:val="30"/>
        <w:spacing w:before="156" w:after="156"/>
        <w:rPr>
          <w:lang w:val="zh-TW"/>
        </w:rPr>
      </w:pPr>
      <w:r>
        <w:rPr>
          <w:rFonts w:hint="eastAsia"/>
          <w:lang w:val="zh-TW"/>
        </w:rPr>
        <w:tab/>
        <w:t xml:space="preserve">1.5.4 </w:t>
      </w:r>
      <w:commentRangeStart w:id="13"/>
      <w:r>
        <w:rPr>
          <w:rFonts w:hint="eastAsia"/>
          <w:lang w:val="zh-TW"/>
        </w:rPr>
        <w:t>燃气</w:t>
      </w:r>
      <w:r>
        <w:rPr>
          <w:lang w:val="zh-TW"/>
        </w:rPr>
        <w:t>设备档案管理</w:t>
      </w:r>
      <w:commentRangeEnd w:id="13"/>
      <w:r>
        <w:rPr>
          <w:rStyle w:val="a6"/>
          <w:b w:val="0"/>
          <w:bCs w:val="0"/>
        </w:rPr>
        <w:commentReference w:id="13"/>
      </w:r>
    </w:p>
    <w:p w14:paraId="14C3F6A4" w14:textId="77777777" w:rsidR="001B4810" w:rsidRDefault="001B4810" w:rsidP="001B4810">
      <w:pPr>
        <w:ind w:firstLine="420"/>
        <w:rPr>
          <w:lang w:val="zh-TW" w:eastAsia="zh-TW"/>
        </w:rPr>
      </w:pPr>
      <w:r>
        <w:rPr>
          <w:lang w:val="zh-TW" w:eastAsia="zh-TW"/>
        </w:rPr>
        <w:t>燃气设备使用年限应该由自动灵活定义，设备安装时间核算员录入登记。</w:t>
      </w:r>
    </w:p>
    <w:p w14:paraId="3CD9B29E" w14:textId="77777777" w:rsidR="001B4810" w:rsidRDefault="001B4810" w:rsidP="001B4810">
      <w:pPr>
        <w:spacing w:before="120" w:after="120"/>
        <w:ind w:firstLine="567"/>
      </w:pPr>
      <w:r>
        <w:rPr>
          <w:lang w:val="zh-TW" w:eastAsia="zh-TW"/>
        </w:rPr>
        <w:t>系统燃气设备、运行设备提供灵活配置列表，可增加、删除，支持自定义管理。燃气设备的耗气量范围值也是可维护值，并提供日用气量计算公式自定义，支持根据燃气设备查询统计销售报表。</w:t>
      </w:r>
    </w:p>
    <w:p w14:paraId="06A6245B" w14:textId="77777777" w:rsidR="001B4810" w:rsidRPr="00D92C49" w:rsidRDefault="001B4810" w:rsidP="001B4810">
      <w:pPr>
        <w:ind w:firstLine="420"/>
      </w:pPr>
      <w:r>
        <w:rPr>
          <w:lang w:val="zh-TW" w:eastAsia="zh-TW"/>
        </w:rPr>
        <w:t>系统提供由燃气公司销售出的燃气设备信息倒入模板。</w:t>
      </w:r>
    </w:p>
    <w:p w14:paraId="2ECD5914" w14:textId="77777777" w:rsidR="001B4810" w:rsidRDefault="001B4810" w:rsidP="001B4810">
      <w:pPr>
        <w:spacing w:before="120" w:after="120"/>
        <w:ind w:firstLine="567"/>
        <w:rPr>
          <w:lang w:val="zh-CN"/>
        </w:rPr>
      </w:pPr>
      <w:r>
        <w:rPr>
          <w:lang w:val="zh-TW" w:eastAsia="zh-TW"/>
        </w:rPr>
        <w:t>系统提供灶具、热水器、报警器等设备的使用年限管理</w:t>
      </w:r>
      <w:r>
        <w:rPr>
          <w:lang w:val="zh-CN"/>
        </w:rPr>
        <w:t>功能</w:t>
      </w:r>
      <w:r>
        <w:rPr>
          <w:lang w:val="zh-TW" w:eastAsia="zh-TW"/>
        </w:rPr>
        <w:t>，可根据设备出厂时间及使用年限，查询出相关设备使用到期的客户明细。一般灶具和热水器的使用年限为自出售之日起</w:t>
      </w:r>
      <w:r>
        <w:t>8</w:t>
      </w:r>
      <w:r>
        <w:rPr>
          <w:lang w:val="zh-TW" w:eastAsia="zh-TW"/>
        </w:rPr>
        <w:t>年，报警器为出厂之日起</w:t>
      </w:r>
      <w:r>
        <w:t>3</w:t>
      </w:r>
      <w:r>
        <w:rPr>
          <w:lang w:val="zh-TW" w:eastAsia="zh-TW"/>
        </w:rPr>
        <w:t>年。</w:t>
      </w:r>
      <w:r>
        <w:rPr>
          <w:lang w:val="zh-CN"/>
        </w:rPr>
        <w:t>（时间可灵活设定）</w:t>
      </w:r>
    </w:p>
    <w:p w14:paraId="16DF1994" w14:textId="77777777" w:rsidR="001B4810" w:rsidRDefault="001B4810" w:rsidP="001B4810">
      <w:pPr>
        <w:spacing w:before="120" w:after="120"/>
        <w:ind w:firstLine="567"/>
      </w:pPr>
      <w:r>
        <w:rPr>
          <w:lang w:val="zh-TW" w:eastAsia="zh-TW"/>
        </w:rPr>
        <w:t>居民用气设备档案信息：灶具</w:t>
      </w:r>
      <w:r>
        <w:t>(</w:t>
      </w:r>
      <w:r>
        <w:rPr>
          <w:lang w:val="zh-TW" w:eastAsia="zh-TW"/>
        </w:rPr>
        <w:t>单眼、双眼、三眼</w:t>
      </w:r>
      <w:r>
        <w:t>)</w:t>
      </w:r>
      <w:r>
        <w:rPr>
          <w:lang w:val="zh-TW" w:eastAsia="zh-TW"/>
        </w:rPr>
        <w:t>、胶管、壁挂炉、热水器容量</w:t>
      </w:r>
      <w:r>
        <w:t>(6</w:t>
      </w:r>
      <w:r>
        <w:rPr>
          <w:lang w:val="zh-TW" w:eastAsia="zh-TW"/>
        </w:rPr>
        <w:t>升、</w:t>
      </w:r>
      <w:r>
        <w:t>8</w:t>
      </w:r>
      <w:r>
        <w:rPr>
          <w:lang w:val="zh-TW" w:eastAsia="zh-TW"/>
        </w:rPr>
        <w:t>升、</w:t>
      </w:r>
      <w:r>
        <w:t>10</w:t>
      </w:r>
      <w:r>
        <w:rPr>
          <w:lang w:val="zh-TW" w:eastAsia="zh-TW"/>
        </w:rPr>
        <w:t>升、</w:t>
      </w:r>
      <w:r>
        <w:t>12</w:t>
      </w:r>
      <w:r>
        <w:rPr>
          <w:lang w:val="zh-TW" w:eastAsia="zh-TW"/>
        </w:rPr>
        <w:t>升、及以上</w:t>
      </w:r>
      <w:r>
        <w:t>)</w:t>
      </w:r>
      <w:r>
        <w:rPr>
          <w:lang w:val="zh-TW" w:eastAsia="zh-TW"/>
        </w:rPr>
        <w:t>、热水器排气方式</w:t>
      </w:r>
      <w:r>
        <w:t>(</w:t>
      </w:r>
      <w:r>
        <w:rPr>
          <w:lang w:val="zh-TW" w:eastAsia="zh-TW"/>
        </w:rPr>
        <w:t>强排、平衡、烟道、直排</w:t>
      </w:r>
      <w:r>
        <w:t>)</w:t>
      </w:r>
      <w:r>
        <w:rPr>
          <w:lang w:val="zh-TW" w:eastAsia="zh-TW"/>
        </w:rPr>
        <w:t>、热水器安装位</w:t>
      </w:r>
      <w:r>
        <w:rPr>
          <w:lang w:val="zh-TW" w:eastAsia="zh-TW"/>
        </w:rPr>
        <w:lastRenderedPageBreak/>
        <w:t>置</w:t>
      </w:r>
      <w:r>
        <w:t>(</w:t>
      </w:r>
      <w:r>
        <w:rPr>
          <w:lang w:val="zh-TW" w:eastAsia="zh-TW"/>
        </w:rPr>
        <w:t>浴室、厨房、过道、其它</w:t>
      </w:r>
      <w:r>
        <w:t>)</w:t>
      </w:r>
      <w:r>
        <w:rPr>
          <w:lang w:val="zh-TW" w:eastAsia="zh-TW"/>
        </w:rPr>
        <w:t>、热水器耗气量、烤箱、报警器、灶具出厂时间、灶具（燃气公司售出）售出时间、热水器（燃气公司售出）售出时间、胶管（燃气公司售出）售出时间、胶管、壁挂炉出厂时间、采暖锅炉</w:t>
      </w:r>
      <w:r>
        <w:t>(</w:t>
      </w:r>
      <w:r>
        <w:rPr>
          <w:lang w:val="zh-TW" w:eastAsia="zh-TW"/>
        </w:rPr>
        <w:t>型号、采暖面积、安装位置（浴室、厨房、客厅、过道、其他）</w:t>
      </w:r>
      <w:r>
        <w:t>)</w:t>
      </w:r>
      <w:r>
        <w:rPr>
          <w:lang w:val="zh-TW" w:eastAsia="zh-TW"/>
        </w:rPr>
        <w:t>、壁挂炉耗气量</w:t>
      </w:r>
      <w:r>
        <w:t>(</w:t>
      </w:r>
      <w:r>
        <w:rPr>
          <w:lang w:val="zh-TW" w:eastAsia="zh-TW"/>
        </w:rPr>
        <w:t>范围值可维护</w:t>
      </w:r>
      <w:r>
        <w:t>)</w:t>
      </w:r>
      <w:r>
        <w:rPr>
          <w:lang w:val="zh-TW" w:eastAsia="zh-TW"/>
        </w:rPr>
        <w:t>、锅炉耗气量</w:t>
      </w:r>
      <w:r>
        <w:t>(</w:t>
      </w:r>
      <w:r>
        <w:rPr>
          <w:lang w:val="zh-TW" w:eastAsia="zh-TW"/>
        </w:rPr>
        <w:t>范围值可维护</w:t>
      </w:r>
      <w:r>
        <w:t>)</w:t>
      </w:r>
      <w:r>
        <w:rPr>
          <w:lang w:val="zh-TW" w:eastAsia="zh-TW"/>
        </w:rPr>
        <w:t>、灶具耗气量</w:t>
      </w:r>
      <w:r>
        <w:t>(</w:t>
      </w:r>
      <w:r>
        <w:rPr>
          <w:lang w:val="zh-TW" w:eastAsia="zh-TW"/>
        </w:rPr>
        <w:t>范围值可维护</w:t>
      </w:r>
      <w:r>
        <w:t>)</w:t>
      </w:r>
      <w:r>
        <w:rPr>
          <w:lang w:val="zh-TW" w:eastAsia="zh-TW"/>
        </w:rPr>
        <w:t>、取暖类型</w:t>
      </w:r>
      <w:r>
        <w:t>(</w:t>
      </w:r>
      <w:r>
        <w:rPr>
          <w:lang w:val="zh-TW" w:eastAsia="zh-TW"/>
        </w:rPr>
        <w:t>辅助</w:t>
      </w:r>
      <w:r>
        <w:t>)</w:t>
      </w:r>
      <w:r>
        <w:rPr>
          <w:lang w:val="zh-TW" w:eastAsia="zh-TW"/>
        </w:rPr>
        <w:t>、热水器出厂时间、烤箱出厂时间、报警器（单独、切断）出厂时间</w:t>
      </w:r>
      <w:r>
        <w:t>)</w:t>
      </w:r>
      <w:r>
        <w:rPr>
          <w:lang w:val="zh-TW" w:eastAsia="zh-TW"/>
        </w:rPr>
        <w:t>、入户栓（是、否）、盘管（</w:t>
      </w:r>
      <w:r>
        <w:t xml:space="preserve"> </w:t>
      </w:r>
      <w:r>
        <w:rPr>
          <w:lang w:val="zh-TW" w:eastAsia="zh-TW"/>
        </w:rPr>
        <w:t>有、无）、表具（默认为有、无）、摘表原因（拆除、暂停、欠费、违章、用户）。；</w:t>
      </w:r>
    </w:p>
    <w:p w14:paraId="07E4F6EB" w14:textId="77777777" w:rsidR="001B4810" w:rsidRDefault="001B4810" w:rsidP="001B4810">
      <w:pPr>
        <w:spacing w:before="120" w:after="120"/>
        <w:ind w:firstLine="567"/>
      </w:pPr>
      <w:r>
        <w:rPr>
          <w:lang w:val="zh-TW" w:eastAsia="zh-TW"/>
        </w:rPr>
        <w:t>非居民燃气设备档案：单眼葵花灶、单眼葵花灶数量、单眼旋风灶、单眼旋风灶数量、双眼灶、双眼灶数量、爆炒喷火灶、爆炒喷火灶数量、九头鸟灶、九头鸟灶数量、火锅灶、火锅灶数量、蒸锅、蒸锅数量、燃气蒸柜、燃气蒸柜数量、燃气烤炉、燃气烤炉数量、燃气热水器、燃气热水器数量、洗浴喷头数量、桑拿房、燃气热水器（有、无）、燃气热水器数量、燃气热水器品牌、燃气热水器型号、燃气热水器安装位置、直燃机（有、无）、直燃机数量、直燃机安装位置、品牌、直燃机型号、直燃机额定热功率、采暖锅炉（有、无）、采暖锅炉数量、采暖锅炉品牌、采暖锅炉型号、采暖锅炉额定热功率、热水锅炉（有、无）、热水锅炉数量、热水锅炉品牌、热水锅炉型号、热水锅炉额定热功率、燃气锅炉（有、无）、燃气锅炉数量、燃气锅炉品牌、燃气锅炉型号、燃气锅炉额定热功率、工业窑炉（有、无）、工业窑炉数量、工业窑炉品牌、工业窑炉型号、工业窑炉额定热功率、热福射采暖、熔炼炉、蒸汽发生炉、膨化炉、锻造炉、烤漆设备、强制排风设施（有、无）、用气环境（密闭、非密闭）、报警器（有、无）、入户栓（有、无）、防雷防静电设备（有、无）、进户管编号、阀门井编号、调压箱编号、智能封、是否</w:t>
      </w:r>
      <w:r>
        <w:t>IC</w:t>
      </w:r>
      <w:r>
        <w:rPr>
          <w:lang w:val="zh-TW" w:eastAsia="zh-TW"/>
        </w:rPr>
        <w:t>卡（是、否）。</w:t>
      </w:r>
    </w:p>
    <w:p w14:paraId="75E15907" w14:textId="77777777" w:rsidR="001B4810" w:rsidRDefault="001B4810" w:rsidP="001B4810">
      <w:pPr>
        <w:rPr>
          <w:lang w:val="zh-TW" w:eastAsia="zh-TW"/>
        </w:rPr>
      </w:pPr>
      <w:r>
        <w:rPr>
          <w:lang w:val="zh-TW" w:eastAsia="zh-TW"/>
        </w:rPr>
        <w:t>不同行业非居民客户月、季、年、的户数、应收量、应收额、实收量、实收额</w:t>
      </w:r>
      <w:r>
        <w:rPr>
          <w:lang w:val="zh-CN"/>
        </w:rPr>
        <w:t>均有统计，包括</w:t>
      </w:r>
      <w:r>
        <w:rPr>
          <w:lang w:val="zh-TW" w:eastAsia="zh-TW"/>
        </w:rPr>
        <w:t>同期对比及环比。量和额有柱状图、饼图的展现。</w:t>
      </w:r>
    </w:p>
    <w:p w14:paraId="61216291" w14:textId="77777777" w:rsidR="001B4810" w:rsidRDefault="001B4810" w:rsidP="001B4810">
      <w:pPr>
        <w:spacing w:before="120" w:after="120"/>
        <w:ind w:firstLine="567"/>
      </w:pPr>
      <w:r>
        <w:rPr>
          <w:lang w:val="zh-TW" w:eastAsia="zh-TW"/>
        </w:rPr>
        <w:t>非居民燃气锅炉客户有采暖期和非采暖期的户数、应收量、应收额、实收量、实收额</w:t>
      </w:r>
      <w:r>
        <w:rPr>
          <w:lang w:val="zh-CN"/>
        </w:rPr>
        <w:t>的统计，包括</w:t>
      </w:r>
      <w:r>
        <w:rPr>
          <w:lang w:val="zh-TW" w:eastAsia="zh-TW"/>
        </w:rPr>
        <w:t>同期对比及环比。量和额有柱状图、饼图的展现。</w:t>
      </w:r>
    </w:p>
    <w:p w14:paraId="58CF4CA3" w14:textId="77777777" w:rsidR="001B4810" w:rsidRDefault="001B4810" w:rsidP="001B4810">
      <w:pPr>
        <w:spacing w:before="120" w:after="120"/>
        <w:ind w:firstLine="567"/>
      </w:pPr>
    </w:p>
    <w:p w14:paraId="23BBDBA3" w14:textId="77777777" w:rsidR="001B4810" w:rsidRPr="00D92C49" w:rsidRDefault="001B4810" w:rsidP="001B4810"/>
    <w:p w14:paraId="78E5CE8F" w14:textId="77777777" w:rsidR="001B4810" w:rsidRDefault="001B4810" w:rsidP="001B4810">
      <w:pPr>
        <w:pStyle w:val="30"/>
        <w:spacing w:before="156" w:after="156"/>
      </w:pPr>
      <w:r>
        <w:rPr>
          <w:rFonts w:hint="eastAsia"/>
        </w:rPr>
        <w:tab/>
        <w:t xml:space="preserve">1.5.5 </w:t>
      </w:r>
      <w:r>
        <w:t>疑似窃气用户档案建立</w:t>
      </w:r>
    </w:p>
    <w:p w14:paraId="233235B1" w14:textId="77777777" w:rsidR="001B4810" w:rsidRDefault="001B4810" w:rsidP="001B4810">
      <w:pPr>
        <w:pStyle w:val="Ac"/>
        <w:spacing w:before="156" w:after="156"/>
        <w:ind w:firstLine="480"/>
        <w:jc w:val="left"/>
        <w:rPr>
          <w:rFonts w:ascii="宋体" w:eastAsia="宋体" w:hAnsi="宋体" w:cs="宋体"/>
          <w:lang w:val="zh-TW" w:eastAsia="zh-TW"/>
        </w:rPr>
      </w:pPr>
      <w:r>
        <w:rPr>
          <w:rFonts w:ascii="宋体" w:eastAsia="宋体" w:hAnsi="宋体" w:cs="宋体"/>
          <w:lang w:val="zh-TW" w:eastAsia="zh-TW"/>
        </w:rPr>
        <w:t>疑似窃气用户档案分为居民和非居民两种档案。营业分公司根据数据分析或现场发现用户存在疑似窃气情况， 分公司将相关信息录入疑似窃气用户档案内，保存后营业部及稽查大队同步能查询到此信息。</w:t>
      </w:r>
    </w:p>
    <w:p w14:paraId="584296CC" w14:textId="77777777" w:rsidR="001B4810" w:rsidRDefault="001B4810" w:rsidP="001B4810">
      <w:pPr>
        <w:pStyle w:val="Ac"/>
        <w:spacing w:before="156" w:after="156"/>
        <w:ind w:firstLine="567"/>
      </w:pPr>
      <w:r>
        <w:t>1</w:t>
      </w:r>
      <w:r>
        <w:rPr>
          <w:rFonts w:ascii="宋体" w:eastAsia="宋体" w:hAnsi="宋体" w:cs="宋体"/>
          <w:lang w:val="zh-TW" w:eastAsia="zh-TW"/>
        </w:rPr>
        <w:t>、系统提供手工录入疑似窃气用户档案信息，同时录入疑似原因。</w:t>
      </w:r>
    </w:p>
    <w:p w14:paraId="0DA0059A" w14:textId="77777777" w:rsidR="001B4810" w:rsidRDefault="001B4810" w:rsidP="001B4810">
      <w:pPr>
        <w:pStyle w:val="Ac"/>
        <w:spacing w:before="156" w:after="156"/>
        <w:ind w:firstLine="567"/>
      </w:pPr>
      <w:r>
        <w:t>2</w:t>
      </w:r>
      <w:r>
        <w:rPr>
          <w:rFonts w:ascii="宋体" w:eastAsia="宋体" w:hAnsi="宋体" w:cs="宋体"/>
          <w:lang w:val="zh-TW" w:eastAsia="zh-TW"/>
        </w:rPr>
        <w:t>、营业部及稽查大队同步能查询疑似窃气用户档案信息，同时标注用户是当年开栓还是老用户。</w:t>
      </w:r>
    </w:p>
    <w:p w14:paraId="4F03913A" w14:textId="77777777" w:rsidR="001B4810" w:rsidRDefault="001B4810" w:rsidP="001B4810">
      <w:pPr>
        <w:pStyle w:val="Ac"/>
        <w:spacing w:before="156" w:after="156"/>
        <w:ind w:firstLine="567"/>
      </w:pPr>
      <w:r>
        <w:t>3</w:t>
      </w:r>
      <w:r>
        <w:rPr>
          <w:rFonts w:ascii="宋体" w:eastAsia="宋体" w:hAnsi="宋体" w:cs="宋体"/>
          <w:lang w:val="zh-TW" w:eastAsia="zh-TW"/>
        </w:rPr>
        <w:t>、疑似窃气用户经稽查大队核查无疑点后，则录入稽核时间、稽查结果，解除疑似窃气档案标记。但系统支持查询档案化时间及记录。 对稽查大队确认窃气行为属实的用户，</w:t>
      </w:r>
      <w:r>
        <w:rPr>
          <w:rFonts w:ascii="宋体" w:eastAsia="宋体" w:hAnsi="宋体" w:cs="宋体"/>
          <w:lang w:val="zh-TW" w:eastAsia="zh-TW"/>
        </w:rPr>
        <w:lastRenderedPageBreak/>
        <w:t>档案类型标记转为违章档案。</w:t>
      </w:r>
    </w:p>
    <w:p w14:paraId="56E74552" w14:textId="77777777" w:rsidR="001B4810" w:rsidRDefault="001B4810" w:rsidP="001B4810">
      <w:pPr>
        <w:pStyle w:val="Ac"/>
        <w:spacing w:before="156" w:after="156"/>
        <w:ind w:firstLine="567"/>
      </w:pPr>
      <w:r>
        <w:t>4</w:t>
      </w:r>
      <w:r>
        <w:rPr>
          <w:rFonts w:ascii="宋体" w:eastAsia="宋体" w:hAnsi="宋体" w:cs="宋体"/>
          <w:lang w:val="zh-TW" w:eastAsia="zh-TW"/>
        </w:rPr>
        <w:t>、系统对连续用量波动较大用户作出重点提示。</w:t>
      </w:r>
      <w:r>
        <w:rPr>
          <w:lang w:val="zh-CN"/>
        </w:rPr>
        <w:t>提示分为三种方法：a、客户到营业大厅办理业务时操作人员对其进行提示；b、抄表员抄表时上门提示；c、客户绑定微信，微信发送提示消息。</w:t>
      </w:r>
    </w:p>
    <w:p w14:paraId="015B402C" w14:textId="77777777" w:rsidR="001B4810" w:rsidRDefault="001B4810" w:rsidP="001B4810">
      <w:pPr>
        <w:pStyle w:val="Ac"/>
        <w:spacing w:before="156" w:after="156"/>
        <w:ind w:firstLine="567"/>
        <w:rPr>
          <w:rFonts w:ascii="宋体" w:eastAsia="宋体" w:hAnsi="宋体" w:cs="宋体"/>
        </w:rPr>
      </w:pPr>
      <w:r>
        <w:t>5</w:t>
      </w:r>
      <w:r>
        <w:rPr>
          <w:rFonts w:ascii="宋体" w:eastAsia="宋体" w:hAnsi="宋体" w:cs="宋体"/>
          <w:lang w:val="zh-TW" w:eastAsia="zh-TW"/>
        </w:rPr>
        <w:t>、</w:t>
      </w:r>
      <w:r>
        <w:rPr>
          <w:rFonts w:ascii="宋体" w:eastAsia="宋体" w:hAnsi="宋体" w:cs="宋体"/>
        </w:rPr>
        <w:t>±20%</w:t>
      </w:r>
      <w:r>
        <w:rPr>
          <w:rFonts w:ascii="宋体" w:eastAsia="宋体" w:hAnsi="宋体" w:cs="宋体"/>
          <w:lang w:val="zh-TW" w:eastAsia="zh-TW"/>
        </w:rPr>
        <w:t>的波段值是一个可维护值。</w:t>
      </w:r>
    </w:p>
    <w:p w14:paraId="24B9823F" w14:textId="77777777" w:rsidR="001B4810" w:rsidRPr="00FE682F" w:rsidRDefault="001B4810" w:rsidP="001B4810">
      <w:pPr>
        <w:pStyle w:val="Ac"/>
        <w:spacing w:before="156" w:after="156"/>
        <w:ind w:firstLine="567"/>
        <w:rPr>
          <w:rFonts w:ascii="宋体" w:eastAsia="宋体" w:hAnsi="宋体" w:cs="宋体"/>
        </w:rPr>
      </w:pPr>
      <w:r>
        <w:rPr>
          <w:rFonts w:ascii="宋体" w:eastAsia="宋体" w:hAnsi="宋体" w:cs="宋体"/>
        </w:rPr>
        <w:t>6</w:t>
      </w:r>
      <w:r>
        <w:rPr>
          <w:rFonts w:ascii="宋体" w:eastAsia="宋体" w:hAnsi="宋体" w:cs="宋体"/>
          <w:lang w:val="zh-TW" w:eastAsia="zh-TW"/>
        </w:rPr>
        <w:t>、疑似窃气用户可能会登记不在档的用户信息。</w:t>
      </w:r>
      <w:r>
        <w:rPr>
          <w:rFonts w:ascii="宋体" w:eastAsia="宋体" w:hAnsi="宋体" w:cs="宋体"/>
          <w:lang w:val="zh-CN"/>
        </w:rPr>
        <w:t>（注）</w:t>
      </w:r>
    </w:p>
    <w:p w14:paraId="7BC66F72" w14:textId="77777777" w:rsidR="001B4810" w:rsidRDefault="001B4810" w:rsidP="001B4810">
      <w:pPr>
        <w:pStyle w:val="Ac"/>
        <w:spacing w:before="156" w:after="156"/>
        <w:ind w:firstLine="480"/>
        <w:jc w:val="left"/>
        <w:rPr>
          <w:rFonts w:ascii="宋体" w:eastAsia="宋体" w:hAnsi="宋体" w:cs="宋体"/>
          <w:lang w:val="zh-TW" w:eastAsia="zh-TW"/>
        </w:rPr>
      </w:pPr>
      <w:r>
        <w:rPr>
          <w:rFonts w:ascii="宋体" w:eastAsia="宋体" w:hAnsi="宋体" w:cs="宋体"/>
          <w:lang w:val="zh-CN"/>
        </w:rPr>
        <w:t>疑似</w:t>
      </w:r>
      <w:r>
        <w:rPr>
          <w:lang w:val="zh-CN"/>
        </w:rPr>
        <w:t>窃气发现流程：</w:t>
      </w:r>
    </w:p>
    <w:p w14:paraId="06AE557A" w14:textId="77777777" w:rsidR="001B4810" w:rsidRDefault="001B4810" w:rsidP="001B4810">
      <w:pPr>
        <w:pStyle w:val="Ac"/>
        <w:spacing w:before="156" w:after="156"/>
        <w:ind w:firstLine="480"/>
        <w:jc w:val="left"/>
        <w:rPr>
          <w:rFonts w:ascii="宋体" w:eastAsia="宋体" w:hAnsi="宋体" w:cs="宋体"/>
        </w:rPr>
      </w:pPr>
      <w:r>
        <w:rPr>
          <w:rFonts w:ascii="宋体" w:eastAsia="宋体" w:hAnsi="宋体" w:cs="宋体"/>
        </w:rPr>
        <w:t>1</w:t>
      </w:r>
      <w:r>
        <w:rPr>
          <w:rFonts w:ascii="宋体" w:eastAsia="宋体" w:hAnsi="宋体" w:cs="宋体"/>
          <w:lang w:val="zh-TW" w:eastAsia="zh-TW"/>
        </w:rPr>
        <w:t>、分公司工作人员在用气现场发现倒针、表具铅封损坏、表具用量极其异常等现象时，通过智能手机将此类现象上传至营业系统，系统立即将此户档案信息标记为疑似窃气用户。消息系统通知核算员、营业室核算主任、主管营业副经理，各级管理人员各负其责，通知相关人员到现场核查。</w:t>
      </w:r>
    </w:p>
    <w:p w14:paraId="6911D826" w14:textId="77777777" w:rsidR="001B4810" w:rsidRDefault="001B4810" w:rsidP="001B4810">
      <w:pPr>
        <w:pStyle w:val="Ac"/>
        <w:spacing w:before="156" w:after="156"/>
        <w:ind w:firstLine="480"/>
        <w:jc w:val="left"/>
        <w:rPr>
          <w:rFonts w:ascii="宋体" w:eastAsia="宋体" w:hAnsi="宋体" w:cs="宋体"/>
          <w:lang w:val="zh-TW" w:eastAsia="zh-TW"/>
        </w:rPr>
      </w:pPr>
      <w:r>
        <w:rPr>
          <w:rFonts w:ascii="宋体" w:eastAsia="宋体" w:hAnsi="宋体" w:cs="宋体"/>
        </w:rPr>
        <w:t>2</w:t>
      </w:r>
      <w:r>
        <w:rPr>
          <w:rFonts w:ascii="宋体" w:eastAsia="宋体" w:hAnsi="宋体" w:cs="宋体"/>
          <w:lang w:val="zh-TW" w:eastAsia="zh-TW"/>
        </w:rPr>
        <w:t>、每月计费出账后，系统立即自动分析提取当月用量与上月用量、去年同期用量超出</w:t>
      </w:r>
      <w:r>
        <w:rPr>
          <w:rFonts w:ascii="宋体" w:eastAsia="宋体" w:hAnsi="宋体" w:cs="宋体"/>
        </w:rPr>
        <w:t>±20%</w:t>
      </w:r>
      <w:r>
        <w:rPr>
          <w:rFonts w:ascii="宋体" w:eastAsia="宋体" w:hAnsi="宋体" w:cs="宋体"/>
          <w:lang w:val="zh-TW" w:eastAsia="zh-TW"/>
        </w:rPr>
        <w:t>的用户明细，对低于</w:t>
      </w:r>
      <w:r>
        <w:rPr>
          <w:rFonts w:ascii="宋体" w:eastAsia="宋体" w:hAnsi="宋体" w:cs="宋体"/>
        </w:rPr>
        <w:t>20%</w:t>
      </w:r>
      <w:r>
        <w:rPr>
          <w:rFonts w:ascii="宋体" w:eastAsia="宋体" w:hAnsi="宋体" w:cs="宋体"/>
          <w:lang w:val="zh-TW" w:eastAsia="zh-TW"/>
        </w:rPr>
        <w:t>的用户直接标注为疑似窃气用户。</w:t>
      </w:r>
    </w:p>
    <w:p w14:paraId="6C9E17CC" w14:textId="77777777" w:rsidR="001B4810" w:rsidRPr="00440009" w:rsidRDefault="001B4810" w:rsidP="001B4810"/>
    <w:p w14:paraId="0803DFD4" w14:textId="77777777" w:rsidR="001B4810" w:rsidRDefault="001B4810" w:rsidP="001B4810">
      <w:pPr>
        <w:pStyle w:val="30"/>
        <w:spacing w:before="156" w:after="156"/>
      </w:pPr>
      <w:r>
        <w:rPr>
          <w:rFonts w:hint="eastAsia"/>
        </w:rPr>
        <w:tab/>
        <w:t xml:space="preserve">1.5.6 </w:t>
      </w:r>
      <w:r>
        <w:rPr>
          <w:rFonts w:hint="eastAsia"/>
        </w:rPr>
        <w:t>特殊</w:t>
      </w:r>
      <w:r>
        <w:t>用户服务</w:t>
      </w:r>
    </w:p>
    <w:p w14:paraId="17AE7F17" w14:textId="77777777" w:rsidR="001B4810" w:rsidRDefault="001B4810" w:rsidP="001B4810">
      <w:pPr>
        <w:pStyle w:val="Ac"/>
        <w:spacing w:before="156" w:after="156"/>
        <w:ind w:firstLine="480"/>
        <w:jc w:val="left"/>
        <w:rPr>
          <w:rFonts w:ascii="宋体" w:eastAsia="宋体" w:hAnsi="宋体" w:cs="宋体"/>
          <w:lang w:val="zh-TW" w:eastAsia="zh-TW"/>
        </w:rPr>
      </w:pPr>
      <w:r>
        <w:rPr>
          <w:rFonts w:ascii="宋体" w:eastAsia="宋体" w:hAnsi="宋体" w:cs="宋体"/>
          <w:lang w:val="zh-CN"/>
        </w:rPr>
        <w:t>特殊用户管理</w:t>
      </w:r>
    </w:p>
    <w:p w14:paraId="1C4E5C3D" w14:textId="77777777" w:rsidR="001B4810" w:rsidRDefault="001B4810" w:rsidP="001B4810">
      <w:pPr>
        <w:pStyle w:val="Ac"/>
        <w:spacing w:before="156" w:after="156"/>
        <w:ind w:firstLine="567"/>
        <w:rPr>
          <w:rFonts w:ascii="宋体" w:eastAsia="宋体" w:hAnsi="宋体" w:cs="宋体"/>
          <w:lang w:val="zh-TW" w:eastAsia="zh-TW"/>
        </w:rPr>
      </w:pPr>
      <w:r>
        <w:rPr>
          <w:rFonts w:ascii="宋体" w:eastAsia="宋体" w:hAnsi="宋体" w:cs="宋体"/>
          <w:lang w:val="zh-TW" w:eastAsia="zh-TW"/>
        </w:rPr>
        <w:t>特殊</w:t>
      </w:r>
      <w:r>
        <w:rPr>
          <w:rFonts w:ascii="宋体" w:eastAsia="宋体" w:hAnsi="宋体" w:cs="宋体"/>
          <w:lang w:val="zh-CN"/>
        </w:rPr>
        <w:t>用户</w:t>
      </w:r>
      <w:r>
        <w:rPr>
          <w:rFonts w:ascii="宋体" w:eastAsia="宋体" w:hAnsi="宋体" w:cs="宋体"/>
          <w:lang w:val="zh-TW" w:eastAsia="zh-TW"/>
        </w:rPr>
        <w:t>是指</w:t>
      </w:r>
      <w:r>
        <w:rPr>
          <w:rFonts w:ascii="宋体" w:eastAsia="宋体" w:hAnsi="宋体" w:cs="宋体"/>
          <w:kern w:val="0"/>
          <w:lang w:val="zh-TW" w:eastAsia="zh-TW"/>
        </w:rPr>
        <w:t>孤寡老人独居、身体障碍、高端用户、精神障碍、</w:t>
      </w:r>
      <w:r>
        <w:rPr>
          <w:rFonts w:ascii="宋体" w:eastAsia="宋体" w:hAnsi="宋体" w:cs="宋体"/>
          <w:lang w:val="zh-TW" w:eastAsia="zh-TW"/>
        </w:rPr>
        <w:t>智障、肢体残疾、盲人、聋人、哑人、聋哑人、群居人群、外来租房。</w:t>
      </w:r>
    </w:p>
    <w:p w14:paraId="0535638F" w14:textId="77777777" w:rsidR="001B4810" w:rsidRPr="00B5176F" w:rsidRDefault="001B4810" w:rsidP="001B4810">
      <w:pPr>
        <w:spacing w:before="120" w:after="120"/>
        <w:ind w:leftChars="-200" w:left="-420" w:firstLine="567"/>
      </w:pPr>
      <w:r>
        <w:rPr>
          <w:kern w:val="0"/>
          <w:lang w:val="zh-TW" w:eastAsia="zh-TW"/>
        </w:rPr>
        <w:t>特殊</w:t>
      </w:r>
      <w:r>
        <w:rPr>
          <w:rFonts w:hint="eastAsia"/>
          <w:kern w:val="0"/>
          <w:lang w:val="zh-TW" w:eastAsia="zh-TW"/>
        </w:rPr>
        <w:t>用户</w:t>
      </w:r>
      <w:r>
        <w:rPr>
          <w:kern w:val="0"/>
          <w:lang w:val="zh-TW" w:eastAsia="zh-TW"/>
        </w:rPr>
        <w:t>档案标记包括：孤寡老人独居、身体障碍、高端用户、精神障碍、</w:t>
      </w:r>
      <w:r>
        <w:rPr>
          <w:lang w:val="zh-TW" w:eastAsia="zh-TW"/>
        </w:rPr>
        <w:t>智障、肢体残疾、盲人、聋人、哑人、聋哑人、群居人群、外来租房、</w:t>
      </w:r>
      <w:r>
        <w:rPr>
          <w:kern w:val="0"/>
          <w:lang w:val="zh-TW" w:eastAsia="zh-TW"/>
        </w:rPr>
        <w:t>特殊群体</w:t>
      </w:r>
      <w:r>
        <w:rPr>
          <w:rFonts w:ascii="宋体" w:eastAsia="宋体" w:hAnsi="宋体" w:cs="宋体"/>
          <w:kern w:val="0"/>
        </w:rPr>
        <w:t>(</w:t>
      </w:r>
      <w:r>
        <w:rPr>
          <w:kern w:val="0"/>
          <w:lang w:val="zh-TW" w:eastAsia="zh-TW"/>
        </w:rPr>
        <w:t>电话号、姓名</w:t>
      </w:r>
      <w:r>
        <w:rPr>
          <w:rFonts w:ascii="宋体" w:eastAsia="宋体" w:hAnsi="宋体" w:cs="宋体"/>
          <w:kern w:val="0"/>
        </w:rPr>
        <w:t>);</w:t>
      </w:r>
    </w:p>
    <w:p w14:paraId="6C391ECB" w14:textId="77777777" w:rsidR="001B4810" w:rsidRDefault="001B4810" w:rsidP="001B4810">
      <w:pPr>
        <w:pStyle w:val="Ac"/>
        <w:spacing w:before="156" w:after="156"/>
        <w:ind w:firstLine="567"/>
      </w:pPr>
      <w:r>
        <w:t>1</w:t>
      </w:r>
      <w:r>
        <w:rPr>
          <w:rFonts w:ascii="宋体" w:eastAsia="宋体" w:hAnsi="宋体" w:cs="宋体"/>
          <w:lang w:val="zh-TW" w:eastAsia="zh-TW"/>
        </w:rPr>
        <w:t>、特殊</w:t>
      </w:r>
      <w:r>
        <w:rPr>
          <w:rFonts w:ascii="宋体" w:eastAsia="宋体" w:hAnsi="宋体" w:cs="宋体"/>
          <w:lang w:val="zh-CN"/>
        </w:rPr>
        <w:t>用户</w:t>
      </w:r>
      <w:r>
        <w:rPr>
          <w:rFonts w:ascii="宋体" w:eastAsia="宋体" w:hAnsi="宋体" w:cs="宋体"/>
          <w:lang w:val="zh-TW" w:eastAsia="zh-TW"/>
        </w:rPr>
        <w:t>类别可以灵活定义，支持类别补充及修改。</w:t>
      </w:r>
    </w:p>
    <w:p w14:paraId="665F3446" w14:textId="77777777" w:rsidR="001B4810" w:rsidRDefault="001B4810" w:rsidP="001B4810">
      <w:pPr>
        <w:pStyle w:val="Ac"/>
        <w:spacing w:before="156" w:after="156"/>
        <w:ind w:firstLine="567"/>
      </w:pPr>
      <w:r>
        <w:t>2</w:t>
      </w:r>
      <w:r>
        <w:rPr>
          <w:rFonts w:ascii="宋体" w:eastAsia="宋体" w:hAnsi="宋体" w:cs="宋体"/>
          <w:lang w:val="zh-TW" w:eastAsia="zh-TW"/>
        </w:rPr>
        <w:t>、系统提供特殊</w:t>
      </w:r>
      <w:r>
        <w:rPr>
          <w:rFonts w:ascii="宋体" w:eastAsia="宋体" w:hAnsi="宋体" w:cs="宋体"/>
          <w:lang w:val="zh-CN"/>
        </w:rPr>
        <w:t>用户</w:t>
      </w:r>
      <w:r>
        <w:rPr>
          <w:rFonts w:ascii="宋体" w:eastAsia="宋体" w:hAnsi="宋体" w:cs="宋体"/>
          <w:lang w:val="zh-TW" w:eastAsia="zh-TW"/>
        </w:rPr>
        <w:t>各类别明细查询、各类别用户数量统计。</w:t>
      </w:r>
    </w:p>
    <w:p w14:paraId="6D655C3C" w14:textId="77777777" w:rsidR="001B4810" w:rsidRDefault="001B4810" w:rsidP="001B4810">
      <w:pPr>
        <w:pStyle w:val="Ac"/>
        <w:spacing w:before="156" w:after="156"/>
        <w:ind w:firstLine="567"/>
        <w:rPr>
          <w:rFonts w:ascii="宋体" w:eastAsia="宋体" w:hAnsi="宋体" w:cs="宋体"/>
          <w:kern w:val="0"/>
        </w:rPr>
      </w:pPr>
      <w:r>
        <w:t>3</w:t>
      </w:r>
      <w:r>
        <w:rPr>
          <w:rFonts w:ascii="宋体" w:eastAsia="宋体" w:hAnsi="宋体" w:cs="宋体"/>
          <w:lang w:val="zh-TW" w:eastAsia="zh-TW"/>
        </w:rPr>
        <w:t>、当查收员发现特殊</w:t>
      </w:r>
      <w:r>
        <w:rPr>
          <w:rFonts w:ascii="宋体" w:eastAsia="宋体" w:hAnsi="宋体" w:cs="宋体"/>
          <w:lang w:val="zh-CN"/>
        </w:rPr>
        <w:t>用户</w:t>
      </w:r>
      <w:r>
        <w:rPr>
          <w:rFonts w:ascii="宋体" w:eastAsia="宋体" w:hAnsi="宋体" w:cs="宋体"/>
          <w:lang w:val="zh-TW" w:eastAsia="zh-TW"/>
        </w:rPr>
        <w:t>类别有变化时，应通知核算员立即在系统中进行档案更改。</w:t>
      </w:r>
    </w:p>
    <w:p w14:paraId="64905ED5" w14:textId="77777777" w:rsidR="001B4810" w:rsidRDefault="001B4810" w:rsidP="001B4810">
      <w:pPr>
        <w:pStyle w:val="Ac"/>
        <w:spacing w:before="156" w:after="156"/>
        <w:ind w:firstLine="567"/>
        <w:rPr>
          <w:lang w:val="zh-TW" w:eastAsia="zh-TW"/>
        </w:rPr>
      </w:pPr>
      <w:r>
        <w:rPr>
          <w:rFonts w:ascii="宋体" w:eastAsia="宋体" w:hAnsi="宋体" w:cs="宋体"/>
          <w:lang w:val="zh-TW" w:eastAsia="zh-TW"/>
        </w:rPr>
        <w:t>特殊</w:t>
      </w:r>
      <w:r>
        <w:rPr>
          <w:rFonts w:ascii="宋体" w:eastAsia="宋体" w:hAnsi="宋体" w:cs="宋体"/>
          <w:lang w:val="zh-CN"/>
        </w:rPr>
        <w:t>用户</w:t>
      </w:r>
      <w:r>
        <w:rPr>
          <w:rFonts w:ascii="宋体" w:eastAsia="宋体" w:hAnsi="宋体" w:cs="宋体"/>
          <w:lang w:val="zh-TW" w:eastAsia="zh-TW"/>
        </w:rPr>
        <w:t>确认流程：</w:t>
      </w:r>
    </w:p>
    <w:p w14:paraId="119306F2" w14:textId="77777777" w:rsidR="001B4810" w:rsidRDefault="001B4810" w:rsidP="001B4810">
      <w:pPr>
        <w:pStyle w:val="Ac"/>
        <w:spacing w:before="156" w:after="156"/>
        <w:ind w:firstLine="567"/>
      </w:pPr>
      <w:r>
        <w:t>1</w:t>
      </w:r>
      <w:r>
        <w:rPr>
          <w:rFonts w:ascii="宋体" w:eastAsia="宋体" w:hAnsi="宋体" w:cs="宋体"/>
          <w:lang w:val="zh-TW" w:eastAsia="zh-TW"/>
        </w:rPr>
        <w:t>、查收员入户抄表，了解用户实际情况，登记在抄表账册上，返回公司后上报核算</w:t>
      </w:r>
      <w:r>
        <w:rPr>
          <w:rFonts w:ascii="宋体" w:eastAsia="宋体" w:hAnsi="宋体" w:cs="宋体"/>
          <w:lang w:val="zh-TW" w:eastAsia="zh-TW"/>
        </w:rPr>
        <w:lastRenderedPageBreak/>
        <w:t>员。</w:t>
      </w:r>
    </w:p>
    <w:p w14:paraId="507E252A" w14:textId="77777777" w:rsidR="001B4810" w:rsidRDefault="001B4810" w:rsidP="001B4810">
      <w:pPr>
        <w:pStyle w:val="Ac"/>
        <w:spacing w:before="156" w:after="156"/>
        <w:ind w:firstLine="567"/>
      </w:pPr>
      <w:r>
        <w:t>2</w:t>
      </w:r>
      <w:r>
        <w:rPr>
          <w:rFonts w:ascii="宋体" w:eastAsia="宋体" w:hAnsi="宋体" w:cs="宋体"/>
          <w:lang w:val="zh-TW" w:eastAsia="zh-TW"/>
        </w:rPr>
        <w:t>、核算员在系统客户档案中直接确认特殊</w:t>
      </w:r>
      <w:r>
        <w:rPr>
          <w:rFonts w:ascii="宋体" w:eastAsia="宋体" w:hAnsi="宋体" w:cs="宋体"/>
          <w:lang w:val="zh-CN"/>
        </w:rPr>
        <w:t>用户</w:t>
      </w:r>
      <w:r>
        <w:rPr>
          <w:rFonts w:ascii="宋体" w:eastAsia="宋体" w:hAnsi="宋体" w:cs="宋体"/>
          <w:lang w:val="zh-TW" w:eastAsia="zh-TW"/>
        </w:rPr>
        <w:t>客户类别。</w:t>
      </w:r>
    </w:p>
    <w:p w14:paraId="12649F64" w14:textId="77777777" w:rsidR="001B4810" w:rsidRDefault="001B4810" w:rsidP="001B4810">
      <w:pPr>
        <w:pStyle w:val="Ac"/>
        <w:spacing w:before="156" w:after="156"/>
        <w:ind w:firstLine="567"/>
        <w:rPr>
          <w:rFonts w:ascii="宋体" w:eastAsia="宋体" w:hAnsi="宋体" w:cs="宋体"/>
          <w:lang w:val="zh-TW" w:eastAsia="zh-TW"/>
        </w:rPr>
      </w:pPr>
      <w:r>
        <w:t>3</w:t>
      </w:r>
      <w:r>
        <w:rPr>
          <w:rFonts w:ascii="宋体" w:eastAsia="宋体" w:hAnsi="宋体" w:cs="宋体"/>
          <w:lang w:val="zh-TW" w:eastAsia="zh-TW"/>
        </w:rPr>
        <w:t>、查收员也可通过智能手机直接标记更新相关档案记录。</w:t>
      </w:r>
    </w:p>
    <w:p w14:paraId="39437EB8" w14:textId="77777777" w:rsidR="001B4810" w:rsidRDefault="001B4810" w:rsidP="001B4810">
      <w:pPr>
        <w:pStyle w:val="Ac"/>
        <w:spacing w:before="156" w:after="156"/>
        <w:ind w:firstLine="567"/>
      </w:pPr>
      <w:r>
        <w:rPr>
          <w:rFonts w:ascii="宋体" w:eastAsia="宋体" w:hAnsi="宋体" w:cs="宋体"/>
          <w:lang w:val="zh-CN"/>
        </w:rPr>
        <w:t>低保</w:t>
      </w:r>
      <w:r>
        <w:rPr>
          <w:lang w:val="zh-CN"/>
        </w:rPr>
        <w:t>客户</w:t>
      </w:r>
    </w:p>
    <w:p w14:paraId="6D6125F1" w14:textId="77777777" w:rsidR="001B4810" w:rsidRDefault="001B4810" w:rsidP="001B4810">
      <w:pPr>
        <w:pStyle w:val="Ac"/>
        <w:spacing w:before="156" w:after="156"/>
        <w:ind w:firstLine="567"/>
      </w:pPr>
      <w:r>
        <w:rPr>
          <w:rFonts w:ascii="宋体" w:eastAsia="宋体" w:hAnsi="宋体" w:cs="宋体"/>
          <w:lang w:val="zh-TW" w:eastAsia="zh-TW"/>
        </w:rPr>
        <w:t>低保户是指家庭人均月收入低于市低保标准的居民，享受国家最低生活保障补助的家庭。哈尔滨市人民政府文件《关于调整我市市区管道天然气的通知》哈政发</w:t>
      </w:r>
      <w:r>
        <w:t>[2012]1</w:t>
      </w:r>
      <w:r>
        <w:rPr>
          <w:rFonts w:ascii="宋体" w:eastAsia="宋体" w:hAnsi="宋体" w:cs="宋体"/>
          <w:lang w:val="zh-TW" w:eastAsia="zh-TW"/>
        </w:rPr>
        <w:t>号规定，对持有民政部门核发的《哈尔滨市城市居民最低生活保障证》的居民，其生活用气价格执行</w:t>
      </w:r>
      <w:r>
        <w:t>2.00</w:t>
      </w:r>
      <w:r>
        <w:rPr>
          <w:rFonts w:ascii="宋体" w:eastAsia="宋体" w:hAnsi="宋体" w:cs="宋体"/>
          <w:lang w:val="zh-TW" w:eastAsia="zh-TW"/>
        </w:rPr>
        <w:t>元</w:t>
      </w:r>
      <w:r>
        <w:t>/</w:t>
      </w:r>
      <w:r>
        <w:rPr>
          <w:rFonts w:ascii="宋体" w:eastAsia="宋体" w:hAnsi="宋体" w:cs="宋体"/>
          <w:lang w:val="zh-TW" w:eastAsia="zh-TW"/>
        </w:rPr>
        <w:t>立方米。</w:t>
      </w:r>
    </w:p>
    <w:p w14:paraId="42F98B3B" w14:textId="77777777" w:rsidR="001B4810" w:rsidRDefault="001B4810" w:rsidP="001B4810">
      <w:pPr>
        <w:pStyle w:val="Ac"/>
        <w:spacing w:before="156" w:after="156"/>
        <w:ind w:firstLine="567"/>
        <w:rPr>
          <w:rFonts w:ascii="宋体" w:eastAsia="宋体" w:hAnsi="宋体" w:cs="宋体"/>
          <w:lang w:val="zh-TW" w:eastAsia="zh-TW"/>
        </w:rPr>
      </w:pPr>
      <w:r>
        <w:rPr>
          <w:rFonts w:ascii="宋体" w:eastAsia="宋体" w:hAnsi="宋体" w:cs="宋体"/>
          <w:lang w:val="zh-TW" w:eastAsia="zh-TW"/>
        </w:rPr>
        <w:t>低收入困难家庭是指持有当地常住户口且共同生活的家庭成员人均收入和家庭财产符合当地政府规定标准的居民家庭，可认定为低收入家庭。但是，</w:t>
      </w:r>
      <w:r>
        <w:t>“</w:t>
      </w:r>
      <w:r>
        <w:rPr>
          <w:rFonts w:ascii="宋体" w:eastAsia="宋体" w:hAnsi="宋体" w:cs="宋体"/>
          <w:lang w:val="zh-TW" w:eastAsia="zh-TW"/>
        </w:rPr>
        <w:t>有车族</w:t>
      </w:r>
      <w:r>
        <w:t>”</w:t>
      </w:r>
      <w:r>
        <w:rPr>
          <w:rFonts w:ascii="宋体" w:eastAsia="宋体" w:hAnsi="宋体" w:cs="宋体"/>
          <w:lang w:val="zh-TW" w:eastAsia="zh-TW"/>
        </w:rPr>
        <w:t>、拥有两套以上住房，或者有劳动能力却拒绝就业等六种情况之一，就不能享受低收入家庭待遇。哈尔滨市人民政府办公厅文件《关于哈尔滨市人民政府办公厅关于实行城市居民生活用气阶梯价格制度的通知》（哈政办发</w:t>
      </w:r>
      <w:r>
        <w:t>[2015]12</w:t>
      </w:r>
      <w:r>
        <w:rPr>
          <w:rFonts w:ascii="宋体" w:eastAsia="宋体" w:hAnsi="宋体" w:cs="宋体"/>
          <w:lang w:val="zh-TW" w:eastAsia="zh-TW"/>
        </w:rPr>
        <w:t>号）规定，对持有民政部门核发的《哈尔滨市城市低收入困难家庭救助证》和《哈尔滨市低收入家庭救助证》的居民用户，其生活用气价格执行每立方米</w:t>
      </w:r>
      <w:r>
        <w:t>2.8</w:t>
      </w:r>
      <w:r>
        <w:rPr>
          <w:rFonts w:ascii="宋体" w:eastAsia="宋体" w:hAnsi="宋体" w:cs="宋体"/>
          <w:lang w:val="zh-TW" w:eastAsia="zh-TW"/>
        </w:rPr>
        <w:t>元标准。</w:t>
      </w:r>
    </w:p>
    <w:p w14:paraId="7A5F39DC" w14:textId="77777777" w:rsidR="001B4810" w:rsidRDefault="001B4810" w:rsidP="001B4810">
      <w:pPr>
        <w:pStyle w:val="Ac"/>
        <w:spacing w:before="156" w:after="156"/>
        <w:ind w:firstLine="567"/>
        <w:rPr>
          <w:rFonts w:ascii="宋体" w:eastAsia="宋体" w:hAnsi="宋体" w:cs="宋体"/>
        </w:rPr>
      </w:pPr>
      <w:r>
        <w:t>1</w:t>
      </w:r>
      <w:r>
        <w:rPr>
          <w:rFonts w:ascii="宋体" w:eastAsia="宋体" w:hAnsi="宋体" w:cs="宋体"/>
          <w:lang w:val="zh-TW" w:eastAsia="zh-TW"/>
        </w:rPr>
        <w:t>、申请办理优惠用气用户所持有的《哈尔滨市城市居民最低生活保障证》只享有一处住址的优惠气价。</w:t>
      </w:r>
    </w:p>
    <w:p w14:paraId="323BAE8D" w14:textId="77777777" w:rsidR="001B4810" w:rsidRDefault="001B4810" w:rsidP="001B4810">
      <w:pPr>
        <w:pStyle w:val="Ac"/>
        <w:spacing w:before="156" w:after="156"/>
        <w:ind w:firstLine="555"/>
        <w:rPr>
          <w:rFonts w:ascii="仿宋_GB2312" w:eastAsia="仿宋_GB2312" w:hAnsi="仿宋_GB2312" w:cs="仿宋_GB2312"/>
          <w:sz w:val="32"/>
          <w:szCs w:val="32"/>
        </w:rPr>
      </w:pPr>
      <w:r>
        <w:t>2</w:t>
      </w:r>
      <w:r>
        <w:rPr>
          <w:rFonts w:ascii="宋体" w:eastAsia="宋体" w:hAnsi="宋体" w:cs="宋体"/>
          <w:lang w:val="zh-TW" w:eastAsia="zh-TW"/>
        </w:rPr>
        <w:t>、申请优惠用气政策的用户，在《哈尔滨市城市居民最低生活保障证》所签发的区域内享受优惠政策，跨区域不享受该政策。</w:t>
      </w:r>
    </w:p>
    <w:p w14:paraId="36A413D7" w14:textId="77777777" w:rsidR="001B4810" w:rsidRDefault="001B4810" w:rsidP="001B4810">
      <w:pPr>
        <w:pStyle w:val="Ac"/>
        <w:spacing w:before="156" w:after="156"/>
        <w:ind w:firstLine="567"/>
        <w:rPr>
          <w:rFonts w:ascii="宋体" w:eastAsia="宋体" w:hAnsi="宋体" w:cs="宋体"/>
        </w:rPr>
      </w:pPr>
      <w:r>
        <w:t>3</w:t>
      </w:r>
      <w:r>
        <w:rPr>
          <w:rFonts w:ascii="宋体" w:eastAsia="宋体" w:hAnsi="宋体" w:cs="宋体"/>
          <w:lang w:val="zh-TW" w:eastAsia="zh-TW"/>
        </w:rPr>
        <w:t>、用户在享受优惠用气政策期间，如用户原地址动迁，其户籍迁移发生变动，需先到民政部门办理地址变更手续，再到所辖营业分公司办理地址变更手续，变更后原地址不再享受优惠政策。</w:t>
      </w:r>
    </w:p>
    <w:p w14:paraId="4F99F6EC" w14:textId="77777777" w:rsidR="001B4810" w:rsidRDefault="001B4810" w:rsidP="001B4810">
      <w:pPr>
        <w:pStyle w:val="Ac"/>
        <w:spacing w:before="156" w:after="156"/>
        <w:ind w:firstLine="567"/>
        <w:rPr>
          <w:rFonts w:ascii="宋体" w:eastAsia="宋体" w:hAnsi="宋体" w:cs="宋体"/>
        </w:rPr>
      </w:pPr>
      <w:r>
        <w:rPr>
          <w:rFonts w:ascii="宋体" w:eastAsia="宋体" w:hAnsi="宋体" w:cs="宋体"/>
        </w:rPr>
        <w:t>5</w:t>
      </w:r>
      <w:r>
        <w:rPr>
          <w:rFonts w:ascii="宋体" w:eastAsia="宋体" w:hAnsi="宋体" w:cs="宋体"/>
          <w:lang w:val="zh-TW" w:eastAsia="zh-TW"/>
        </w:rPr>
        <w:t>、</w:t>
      </w:r>
      <w:r>
        <w:rPr>
          <w:rFonts w:ascii="宋体" w:eastAsia="宋体" w:hAnsi="宋体" w:cs="宋体"/>
          <w:lang w:val="zh-CN"/>
        </w:rPr>
        <w:t>系统提供</w:t>
      </w:r>
      <w:r>
        <w:rPr>
          <w:rFonts w:ascii="宋体" w:eastAsia="宋体" w:hAnsi="宋体" w:cs="宋体"/>
          <w:lang w:val="zh-TW" w:eastAsia="zh-TW"/>
        </w:rPr>
        <w:t>低保户信息保密、证件审核、低保户增减废除情况记录、统计、申请单的保管工作，存档备查</w:t>
      </w:r>
      <w:r>
        <w:rPr>
          <w:rFonts w:ascii="宋体" w:eastAsia="宋体" w:hAnsi="宋体" w:cs="宋体"/>
          <w:lang w:val="zh-CN"/>
        </w:rPr>
        <w:t>的功能</w:t>
      </w:r>
      <w:r>
        <w:rPr>
          <w:rFonts w:ascii="宋体" w:eastAsia="宋体" w:hAnsi="宋体" w:cs="宋体"/>
          <w:lang w:val="zh-TW" w:eastAsia="zh-TW"/>
        </w:rPr>
        <w:t>。</w:t>
      </w:r>
    </w:p>
    <w:p w14:paraId="60A29113" w14:textId="77777777" w:rsidR="001B4810" w:rsidRDefault="001B4810" w:rsidP="001B4810">
      <w:pPr>
        <w:pStyle w:val="Ac"/>
        <w:spacing w:before="156" w:after="156"/>
        <w:ind w:firstLine="567"/>
        <w:rPr>
          <w:rFonts w:ascii="宋体" w:eastAsia="宋体" w:hAnsi="宋体" w:cs="宋体"/>
        </w:rPr>
      </w:pPr>
      <w:r>
        <w:rPr>
          <w:rFonts w:ascii="宋体" w:eastAsia="宋体" w:hAnsi="宋体" w:cs="宋体"/>
        </w:rPr>
        <w:t>7</w:t>
      </w:r>
      <w:r>
        <w:rPr>
          <w:rFonts w:ascii="宋体" w:eastAsia="宋体" w:hAnsi="宋体" w:cs="宋体"/>
          <w:lang w:val="zh-TW" w:eastAsia="zh-TW"/>
        </w:rPr>
        <w:t>、系统支持低保客户资料倒入保存，并与系统审批通过的低保客户明细进行比对</w:t>
      </w:r>
      <w:r>
        <w:rPr>
          <w:rFonts w:ascii="宋体" w:eastAsia="宋体" w:hAnsi="宋体" w:cs="宋体"/>
          <w:lang w:val="zh-CN"/>
        </w:rPr>
        <w:t>的功能</w:t>
      </w:r>
      <w:r>
        <w:rPr>
          <w:rFonts w:ascii="宋体" w:eastAsia="宋体" w:hAnsi="宋体" w:cs="宋体"/>
          <w:lang w:val="zh-TW" w:eastAsia="zh-TW"/>
        </w:rPr>
        <w:t>。</w:t>
      </w:r>
    </w:p>
    <w:p w14:paraId="57A481D5" w14:textId="77777777" w:rsidR="001B4810" w:rsidRDefault="001B4810" w:rsidP="001B4810">
      <w:pPr>
        <w:pStyle w:val="Ac"/>
        <w:spacing w:before="156" w:after="156"/>
        <w:ind w:firstLine="567"/>
        <w:rPr>
          <w:rFonts w:ascii="宋体" w:eastAsia="宋体" w:hAnsi="宋体" w:cs="宋体"/>
        </w:rPr>
      </w:pPr>
      <w:r>
        <w:rPr>
          <w:rFonts w:ascii="宋体" w:eastAsia="宋体" w:hAnsi="宋体" w:cs="宋体"/>
        </w:rPr>
        <w:lastRenderedPageBreak/>
        <w:t>8</w:t>
      </w:r>
      <w:r>
        <w:rPr>
          <w:rFonts w:ascii="宋体" w:eastAsia="宋体" w:hAnsi="宋体" w:cs="宋体"/>
          <w:lang w:val="zh-TW" w:eastAsia="zh-TW"/>
        </w:rPr>
        <w:t>、系统提供低保（低困、低收入）客户明细查询、数量统计，营业部系统管理员及供气分公司工作人员</w:t>
      </w:r>
      <w:r>
        <w:rPr>
          <w:rFonts w:ascii="宋体" w:eastAsia="宋体" w:hAnsi="宋体" w:cs="宋体"/>
          <w:lang w:val="zh-CN"/>
        </w:rPr>
        <w:t>可以</w:t>
      </w:r>
      <w:r>
        <w:rPr>
          <w:rFonts w:ascii="宋体" w:eastAsia="宋体" w:hAnsi="宋体" w:cs="宋体"/>
          <w:lang w:val="zh-TW" w:eastAsia="zh-TW"/>
        </w:rPr>
        <w:t>对</w:t>
      </w:r>
      <w:r>
        <w:rPr>
          <w:rFonts w:ascii="宋体" w:eastAsia="宋体" w:hAnsi="宋体" w:cs="宋体"/>
          <w:lang w:val="zh-CN"/>
        </w:rPr>
        <w:t>客户的</w:t>
      </w:r>
      <w:r>
        <w:rPr>
          <w:rFonts w:ascii="宋体" w:eastAsia="宋体" w:hAnsi="宋体" w:cs="宋体"/>
          <w:lang w:val="zh-TW" w:eastAsia="zh-TW"/>
        </w:rPr>
        <w:t>多地址的给予取消</w:t>
      </w:r>
      <w:r>
        <w:rPr>
          <w:rFonts w:ascii="宋体" w:eastAsia="宋体" w:hAnsi="宋体" w:cs="宋体"/>
          <w:lang w:val="zh-CN"/>
        </w:rPr>
        <w:t>操作</w:t>
      </w:r>
      <w:r>
        <w:rPr>
          <w:rFonts w:ascii="宋体" w:eastAsia="宋体" w:hAnsi="宋体" w:cs="宋体"/>
          <w:lang w:val="zh-TW" w:eastAsia="zh-TW"/>
        </w:rPr>
        <w:t>。</w:t>
      </w:r>
    </w:p>
    <w:p w14:paraId="5D15B2DA" w14:textId="77777777" w:rsidR="001B4810" w:rsidRPr="00FE3270" w:rsidRDefault="001B4810" w:rsidP="001B4810">
      <w:r>
        <w:rPr>
          <w:rFonts w:ascii="宋体" w:eastAsia="宋体" w:hAnsi="宋体" w:cs="宋体"/>
        </w:rPr>
        <w:t>9</w:t>
      </w:r>
      <w:r>
        <w:rPr>
          <w:rFonts w:ascii="宋体" w:eastAsia="宋体" w:hAnsi="宋体" w:cs="宋体"/>
          <w:lang w:val="zh-TW" w:eastAsia="zh-TW"/>
        </w:rPr>
        <w:t>、系统提供低保（低困、低收入）用户变更明细查询。</w:t>
      </w:r>
    </w:p>
    <w:p w14:paraId="247B334F" w14:textId="77777777" w:rsidR="001B4810" w:rsidRDefault="001B4810" w:rsidP="001B4810">
      <w:pPr>
        <w:pStyle w:val="Ac"/>
        <w:spacing w:before="156" w:after="156"/>
        <w:ind w:firstLine="567"/>
      </w:pPr>
    </w:p>
    <w:p w14:paraId="256C1692" w14:textId="77777777" w:rsidR="001B4810" w:rsidRDefault="001B4810" w:rsidP="001B4810">
      <w:pPr>
        <w:pStyle w:val="Ac"/>
        <w:spacing w:before="156" w:after="156"/>
        <w:ind w:firstLine="567"/>
        <w:rPr>
          <w:lang w:val="zh-TW" w:eastAsia="zh-TW"/>
        </w:rPr>
      </w:pPr>
      <w:r>
        <w:rPr>
          <w:rFonts w:ascii="宋体" w:eastAsia="宋体" w:hAnsi="宋体" w:cs="宋体"/>
          <w:lang w:val="zh-TW" w:eastAsia="zh-TW"/>
        </w:rPr>
        <w:t>低保客户管理业务流程：</w:t>
      </w:r>
    </w:p>
    <w:p w14:paraId="3EAAB3B5" w14:textId="77777777" w:rsidR="001B4810" w:rsidRDefault="001B4810" w:rsidP="001B4810">
      <w:pPr>
        <w:pStyle w:val="Ac"/>
        <w:spacing w:before="156" w:after="156"/>
        <w:ind w:firstLine="567"/>
      </w:pPr>
      <w:r>
        <w:t>1</w:t>
      </w:r>
      <w:r>
        <w:rPr>
          <w:rFonts w:ascii="宋体" w:eastAsia="宋体" w:hAnsi="宋体" w:cs="宋体"/>
          <w:lang w:val="zh-TW" w:eastAsia="zh-TW"/>
        </w:rPr>
        <w:t>、营业部管理人员每季度到市民政局领取低保客户资料，将低保客户资料分发至各供气分公司。</w:t>
      </w:r>
    </w:p>
    <w:p w14:paraId="35BD0A56" w14:textId="77777777" w:rsidR="001B4810" w:rsidRDefault="001B4810" w:rsidP="001B4810">
      <w:pPr>
        <w:pStyle w:val="Ac"/>
        <w:spacing w:before="156" w:after="156"/>
        <w:ind w:firstLine="567"/>
        <w:rPr>
          <w:rFonts w:ascii="仿宋_GB2312" w:eastAsia="仿宋_GB2312" w:hAnsi="仿宋_GB2312" w:cs="仿宋_GB2312"/>
          <w:sz w:val="32"/>
          <w:szCs w:val="32"/>
        </w:rPr>
      </w:pPr>
      <w:r>
        <w:t>2</w:t>
      </w:r>
      <w:r>
        <w:rPr>
          <w:rFonts w:ascii="宋体" w:eastAsia="宋体" w:hAnsi="宋体" w:cs="宋体"/>
          <w:lang w:val="zh-TW" w:eastAsia="zh-TW"/>
        </w:rPr>
        <w:t>、凡申请办理低保优惠用气政策的用户，持市民政部门核发的《哈尔滨市城市居民最低生活保障证》和领取城市低保金存折、低保人身份证（如他人代办需同时提供代办人身份证）、户口、房屋产权证（公房承租证）或租房证明（社区开据）原件并附带复印件到所辖营业分公司营业大厅办理优惠用气审批。</w:t>
      </w:r>
    </w:p>
    <w:p w14:paraId="30424814" w14:textId="77777777" w:rsidR="001B4810" w:rsidRDefault="001B4810" w:rsidP="001B4810">
      <w:pPr>
        <w:pStyle w:val="Ac"/>
        <w:spacing w:before="156" w:after="156"/>
        <w:ind w:firstLine="567"/>
      </w:pPr>
      <w:r>
        <w:t>3</w:t>
      </w:r>
      <w:r>
        <w:rPr>
          <w:rFonts w:ascii="宋体" w:eastAsia="宋体" w:hAnsi="宋体" w:cs="宋体"/>
          <w:lang w:val="zh-TW" w:eastAsia="zh-TW"/>
        </w:rPr>
        <w:t>、营业大厅工作人员评审客户资料，并与民政局提供的资料（姓名、保障号、帐号、身份证号、家庭人口）进行比对，业务评审符合受理条件，查询用户燃气费缴纳情况，结清欠款，办理后续业务。评审后如不符合要求，则向用户说明暂不受理的原因，并告知用户提供所需的详细资料。</w:t>
      </w:r>
    </w:p>
    <w:p w14:paraId="79D40200" w14:textId="77777777" w:rsidR="001B4810" w:rsidRDefault="001B4810" w:rsidP="001B4810">
      <w:pPr>
        <w:pStyle w:val="Ac"/>
        <w:spacing w:before="156" w:after="156"/>
        <w:ind w:firstLine="567"/>
      </w:pPr>
      <w:r>
        <w:t>4</w:t>
      </w:r>
      <w:r>
        <w:rPr>
          <w:rFonts w:ascii="宋体" w:eastAsia="宋体" w:hAnsi="宋体" w:cs="宋体"/>
          <w:lang w:val="zh-TW" w:eastAsia="zh-TW"/>
        </w:rPr>
        <w:t>、工作人员打印《优惠用气申请单》请用户签字确认，系统中经营业厅主任、主管经理、营业部系统管理员审批通过后，用气性质由居民变为居民低保。</w:t>
      </w:r>
    </w:p>
    <w:p w14:paraId="555DB8ED" w14:textId="77777777" w:rsidR="001B4810" w:rsidRDefault="001B4810" w:rsidP="001B4810">
      <w:pPr>
        <w:pStyle w:val="Ac"/>
        <w:spacing w:before="156" w:after="156"/>
        <w:ind w:firstLine="567"/>
        <w:rPr>
          <w:rFonts w:ascii="宋体" w:eastAsia="宋体" w:hAnsi="宋体" w:cs="宋体"/>
        </w:rPr>
      </w:pPr>
      <w:r>
        <w:t>5</w:t>
      </w:r>
      <w:r>
        <w:rPr>
          <w:rFonts w:ascii="宋体" w:eastAsia="宋体" w:hAnsi="宋体" w:cs="宋体"/>
          <w:lang w:val="zh-TW" w:eastAsia="zh-TW"/>
        </w:rPr>
        <w:t>、各营业分公司定期对低保户信息进行核查。依据市民政部门提供的本辖区内低保户变更信息，进行季度变更复查工作。对非低保户客户及时更新客户档案信息，执行居民用气价格。</w:t>
      </w:r>
    </w:p>
    <w:p w14:paraId="078C50C4" w14:textId="77777777" w:rsidR="001B4810" w:rsidRDefault="001B4810" w:rsidP="001B4810">
      <w:pPr>
        <w:pStyle w:val="Ac"/>
        <w:spacing w:before="156" w:after="156"/>
        <w:ind w:firstLine="569"/>
        <w:rPr>
          <w:rFonts w:ascii="宋体" w:eastAsia="宋体" w:hAnsi="宋体" w:cs="宋体"/>
          <w:b/>
          <w:bCs/>
          <w:lang w:val="zh-TW" w:eastAsia="zh-TW"/>
        </w:rPr>
      </w:pPr>
      <w:r>
        <w:rPr>
          <w:rFonts w:ascii="宋体" w:eastAsia="宋体" w:hAnsi="宋体" w:cs="宋体"/>
          <w:b/>
          <w:bCs/>
          <w:lang w:val="zh-TW" w:eastAsia="zh-TW"/>
        </w:rPr>
        <w:t>低收入困难家庭及国家规定的优抚优待家庭管理业务流程和业务规定均参照低保户管理执行。</w:t>
      </w:r>
    </w:p>
    <w:p w14:paraId="2D031B90" w14:textId="77777777" w:rsidR="001B4810" w:rsidRPr="00CF1F69" w:rsidRDefault="001B4810" w:rsidP="001B4810">
      <w:pPr>
        <w:pStyle w:val="30"/>
        <w:spacing w:before="156" w:after="156"/>
        <w:rPr>
          <w:sz w:val="30"/>
          <w:szCs w:val="30"/>
          <w:lang w:val="zh-TW" w:eastAsia="zh-TW"/>
        </w:rPr>
      </w:pPr>
      <w:r w:rsidRPr="00CF1F69">
        <w:rPr>
          <w:sz w:val="30"/>
          <w:szCs w:val="30"/>
          <w:lang w:val="zh-TW" w:eastAsia="zh-TW"/>
        </w:rPr>
        <w:t>1.5.7</w:t>
      </w:r>
      <w:r w:rsidRPr="00CF1F69">
        <w:rPr>
          <w:sz w:val="30"/>
          <w:szCs w:val="30"/>
          <w:lang w:val="zh-TW" w:eastAsia="zh-TW"/>
        </w:rPr>
        <w:t>洗浴用户档案登记</w:t>
      </w:r>
    </w:p>
    <w:p w14:paraId="6B452B2B" w14:textId="77777777" w:rsidR="001B4810" w:rsidRPr="003856C9" w:rsidRDefault="001B4810" w:rsidP="001B4810">
      <w:pPr>
        <w:spacing w:before="120" w:after="120"/>
        <w:ind w:firstLineChars="270" w:firstLine="567"/>
      </w:pPr>
      <w:r>
        <w:rPr>
          <w:rFonts w:hint="eastAsia"/>
        </w:rPr>
        <w:t>因洗浴用户是一类极易产生窃气行为的特殊用户，故在营业系统中对此类用户作单独管理，登记哈中庆管辖范围内全部在档及不在档的洗浴用户名单。</w:t>
      </w:r>
    </w:p>
    <w:p w14:paraId="5795F1E0" w14:textId="77777777" w:rsidR="001B4810" w:rsidRDefault="001B4810" w:rsidP="001B4810">
      <w:pPr>
        <w:spacing w:before="156" w:after="156"/>
        <w:ind w:left="2" w:firstLineChars="269" w:firstLine="565"/>
      </w:pPr>
      <w:r>
        <w:rPr>
          <w:rFonts w:hint="eastAsia"/>
        </w:rPr>
        <w:t>1</w:t>
      </w:r>
      <w:r>
        <w:rPr>
          <w:rFonts w:hint="eastAsia"/>
        </w:rPr>
        <w:t>、在档：列出：核算员、客户号、客户名称、客户地址、开栓时间、表号、表规格、安装位置</w:t>
      </w:r>
    </w:p>
    <w:p w14:paraId="2E6D15BD" w14:textId="77777777" w:rsidR="001B4810" w:rsidRDefault="001B4810" w:rsidP="001B4810">
      <w:pPr>
        <w:spacing w:before="156" w:after="156"/>
        <w:ind w:firstLineChars="270" w:firstLine="567"/>
      </w:pPr>
      <w:r>
        <w:lastRenderedPageBreak/>
        <w:t>2</w:t>
      </w:r>
      <w:r>
        <w:rPr>
          <w:rFonts w:hint="eastAsia"/>
        </w:rPr>
        <w:t>、不在档：列出：建档人、建档时间、客户号、客户名称、客户地址、开栓时间、表号、表规格、安装位置（没有的信息空置）</w:t>
      </w:r>
    </w:p>
    <w:p w14:paraId="29E7B4B3" w14:textId="77777777" w:rsidR="001B4810" w:rsidRDefault="001B4810" w:rsidP="001B4810">
      <w:pPr>
        <w:spacing w:before="120" w:after="120"/>
        <w:ind w:firstLineChars="270" w:firstLine="567"/>
      </w:pPr>
      <w:r>
        <w:rPr>
          <w:rFonts w:hint="eastAsia"/>
        </w:rPr>
        <w:t>3</w:t>
      </w:r>
      <w:r>
        <w:rPr>
          <w:rFonts w:hint="eastAsia"/>
        </w:rPr>
        <w:t>、系统可根据建档人（核算员）查询洗浴用户档案。</w:t>
      </w:r>
    </w:p>
    <w:p w14:paraId="390C03FB" w14:textId="77777777" w:rsidR="001B4810" w:rsidRDefault="001B4810" w:rsidP="001B4810">
      <w:pPr>
        <w:pStyle w:val="Ac"/>
        <w:spacing w:before="156" w:after="156"/>
        <w:ind w:firstLine="569"/>
        <w:rPr>
          <w:rFonts w:ascii="宋体" w:eastAsia="宋体" w:hAnsi="宋体" w:cs="宋体"/>
          <w:b/>
          <w:bCs/>
          <w:lang w:val="zh-TW" w:eastAsia="zh-TW"/>
        </w:rPr>
      </w:pPr>
      <w:r>
        <w:rPr>
          <w:rFonts w:hint="eastAsia"/>
        </w:rPr>
        <w:t>4、系统提供洗浴用户档案查询统计功能。</w:t>
      </w:r>
    </w:p>
    <w:p w14:paraId="1D017C91" w14:textId="63A21EFA" w:rsidR="001B4810" w:rsidRPr="00CF1F69" w:rsidRDefault="001B4810" w:rsidP="001B4810">
      <w:pPr>
        <w:pStyle w:val="20"/>
        <w:spacing w:before="156" w:after="156"/>
        <w:rPr>
          <w:sz w:val="30"/>
          <w:szCs w:val="30"/>
        </w:rPr>
      </w:pPr>
      <w:r w:rsidRPr="00CF1F69">
        <w:rPr>
          <w:sz w:val="30"/>
          <w:szCs w:val="30"/>
        </w:rPr>
        <w:t>1.7</w:t>
      </w:r>
      <w:commentRangeStart w:id="14"/>
      <w:r w:rsidRPr="00CF1F69">
        <w:rPr>
          <w:sz w:val="30"/>
          <w:szCs w:val="30"/>
        </w:rPr>
        <w:t xml:space="preserve"> </w:t>
      </w:r>
      <w:r w:rsidRPr="00CF1F69">
        <w:rPr>
          <w:sz w:val="30"/>
          <w:szCs w:val="30"/>
          <w:lang w:val="zh-TW" w:eastAsia="zh-TW"/>
        </w:rPr>
        <w:t>非居民用户管理</w:t>
      </w:r>
      <w:commentRangeEnd w:id="14"/>
      <w:r w:rsidRPr="00CF1F69">
        <w:rPr>
          <w:rStyle w:val="a6"/>
          <w:rFonts w:ascii="Calibri" w:eastAsia="Calibri" w:hAnsi="Calibri" w:cs="Calibri"/>
          <w:b w:val="0"/>
          <w:bCs w:val="0"/>
          <w:sz w:val="30"/>
          <w:szCs w:val="30"/>
        </w:rPr>
        <w:commentReference w:id="14"/>
      </w:r>
    </w:p>
    <w:p w14:paraId="5D148BFC" w14:textId="77777777" w:rsidR="001B4810" w:rsidRDefault="001B4810" w:rsidP="001B4810">
      <w:pPr>
        <w:rPr>
          <w:lang w:val="zh-TW" w:eastAsia="zh-TW"/>
        </w:rPr>
      </w:pPr>
      <w:r>
        <w:rPr>
          <w:lang w:val="zh-TW" w:eastAsia="zh-TW"/>
        </w:rPr>
        <w:t>非居民用户管理包括</w:t>
      </w:r>
    </w:p>
    <w:p w14:paraId="784B1D0F"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开栓</w:t>
      </w:r>
    </w:p>
    <w:p w14:paraId="74A6B278"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抄表</w:t>
      </w:r>
    </w:p>
    <w:p w14:paraId="3A19A6B2"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普表收费</w:t>
      </w:r>
    </w:p>
    <w:p w14:paraId="051CD34F"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复核抄表</w:t>
      </w:r>
    </w:p>
    <w:p w14:paraId="3DE32C9B"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周抄日抄</w:t>
      </w:r>
    </w:p>
    <w:p w14:paraId="4F3304E8" w14:textId="77777777" w:rsidR="001B4810" w:rsidRDefault="001B4810" w:rsidP="003A00CD">
      <w:pPr>
        <w:pStyle w:val="a5"/>
        <w:numPr>
          <w:ilvl w:val="0"/>
          <w:numId w:val="12"/>
        </w:numPr>
        <w:pBdr>
          <w:top w:val="nil"/>
          <w:left w:val="nil"/>
          <w:bottom w:val="nil"/>
          <w:right w:val="nil"/>
          <w:between w:val="nil"/>
          <w:bar w:val="nil"/>
        </w:pBdr>
        <w:ind w:firstLineChars="0"/>
      </w:pPr>
      <w:r>
        <w:t>IC</w:t>
      </w:r>
      <w:r>
        <w:rPr>
          <w:lang w:val="zh-TW" w:eastAsia="zh-TW"/>
        </w:rPr>
        <w:t>卡缴费</w:t>
      </w:r>
    </w:p>
    <w:p w14:paraId="735026DF"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账户余额管理</w:t>
      </w:r>
    </w:p>
    <w:p w14:paraId="64F03D1C"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非居民用户暂停</w:t>
      </w:r>
      <w:r>
        <w:t>/</w:t>
      </w:r>
      <w:r>
        <w:rPr>
          <w:lang w:val="zh-TW" w:eastAsia="zh-TW"/>
        </w:rPr>
        <w:t>拆除业务</w:t>
      </w:r>
    </w:p>
    <w:p w14:paraId="6F653E00"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过户管理</w:t>
      </w:r>
    </w:p>
    <w:p w14:paraId="1A08763F"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客户档案变更管理</w:t>
      </w:r>
    </w:p>
    <w:p w14:paraId="51AD061C"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用气性质变更</w:t>
      </w:r>
    </w:p>
    <w:p w14:paraId="75D034FD"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日结账</w:t>
      </w:r>
    </w:p>
    <w:p w14:paraId="4F8DBF6D"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检表</w:t>
      </w:r>
    </w:p>
    <w:p w14:paraId="0BF599A2"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换表</w:t>
      </w:r>
    </w:p>
    <w:p w14:paraId="681397F1"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巡检管理</w:t>
      </w:r>
    </w:p>
    <w:p w14:paraId="52B8EC50"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非居民用户数据跟踪管理</w:t>
      </w:r>
    </w:p>
    <w:p w14:paraId="1B4EAB41"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各类票据打印</w:t>
      </w:r>
    </w:p>
    <w:p w14:paraId="340CAF8F" w14:textId="77777777" w:rsidR="001B4810" w:rsidRDefault="001B4810" w:rsidP="003A00CD">
      <w:pPr>
        <w:pStyle w:val="a5"/>
        <w:numPr>
          <w:ilvl w:val="0"/>
          <w:numId w:val="12"/>
        </w:numPr>
        <w:pBdr>
          <w:top w:val="nil"/>
          <w:left w:val="nil"/>
          <w:bottom w:val="nil"/>
          <w:right w:val="nil"/>
          <w:between w:val="nil"/>
          <w:bar w:val="nil"/>
        </w:pBdr>
        <w:ind w:firstLineChars="0"/>
        <w:rPr>
          <w:lang w:val="zh-TW" w:eastAsia="zh-TW"/>
        </w:rPr>
      </w:pPr>
      <w:r>
        <w:rPr>
          <w:lang w:val="zh-TW" w:eastAsia="zh-TW"/>
        </w:rPr>
        <w:t>电子台账</w:t>
      </w:r>
    </w:p>
    <w:p w14:paraId="65B7DDB5" w14:textId="77777777" w:rsidR="001B4810" w:rsidRDefault="001B4810" w:rsidP="001B4810">
      <w:pPr>
        <w:rPr>
          <w:lang w:val="zh-TW" w:eastAsia="zh-TW"/>
        </w:rPr>
      </w:pPr>
      <w:r>
        <w:rPr>
          <w:lang w:val="zh-TW" w:eastAsia="zh-TW"/>
        </w:rPr>
        <w:t>等十八项功能。</w:t>
      </w:r>
    </w:p>
    <w:p w14:paraId="746C2FF6" w14:textId="11A6C95C" w:rsidR="001B4810" w:rsidRPr="00CF1F69" w:rsidRDefault="001B4810" w:rsidP="001B4810">
      <w:pPr>
        <w:pStyle w:val="20"/>
        <w:spacing w:before="156" w:after="156"/>
        <w:rPr>
          <w:sz w:val="30"/>
          <w:szCs w:val="30"/>
        </w:rPr>
      </w:pPr>
      <w:r w:rsidRPr="00CF1F69">
        <w:rPr>
          <w:sz w:val="30"/>
          <w:szCs w:val="30"/>
        </w:rPr>
        <w:t>1.8</w:t>
      </w:r>
      <w:r w:rsidRPr="00CF1F69">
        <w:rPr>
          <w:sz w:val="30"/>
          <w:szCs w:val="30"/>
          <w:lang w:val="zh-TW" w:eastAsia="zh-TW"/>
        </w:rPr>
        <w:t>用户积分管理</w:t>
      </w:r>
    </w:p>
    <w:p w14:paraId="7578DEF5" w14:textId="77777777" w:rsidR="001B4810" w:rsidRDefault="001B4810" w:rsidP="001B4810">
      <w:pPr>
        <w:rPr>
          <w:lang w:val="zh-TW" w:eastAsia="zh-TW"/>
        </w:rPr>
      </w:pPr>
      <w:r>
        <w:rPr>
          <w:lang w:val="zh-TW" w:eastAsia="zh-TW"/>
        </w:rPr>
        <w:t>根据用户的用气量和用户类型，自动为用户做登记评估，未来可以根据营业部经营需要，基于用户用气量，为大客户提供积分兑换服务，与其他商家合作，做市场营销服务等。</w:t>
      </w:r>
    </w:p>
    <w:p w14:paraId="390E611A" w14:textId="77777777" w:rsidR="001B4810" w:rsidRDefault="001B4810" w:rsidP="001B4810">
      <w:pPr>
        <w:rPr>
          <w:lang w:val="zh-TW" w:eastAsia="zh-TW"/>
        </w:rPr>
      </w:pPr>
      <w:r>
        <w:rPr>
          <w:lang w:val="zh-TW" w:eastAsia="zh-TW"/>
        </w:rPr>
        <w:t>系统提供用户积分更改、</w:t>
      </w:r>
      <w:r>
        <w:rPr>
          <w:rFonts w:hint="eastAsia"/>
          <w:lang w:val="zh-TW" w:eastAsia="zh-TW"/>
        </w:rPr>
        <w:t>自动</w:t>
      </w:r>
      <w:r>
        <w:rPr>
          <w:lang w:val="zh-TW" w:eastAsia="zh-TW"/>
        </w:rPr>
        <w:t>根据</w:t>
      </w:r>
      <w:r>
        <w:rPr>
          <w:rFonts w:hint="eastAsia"/>
          <w:lang w:val="zh-TW" w:eastAsia="zh-TW"/>
        </w:rPr>
        <w:t>用户</w:t>
      </w:r>
      <w:r>
        <w:rPr>
          <w:lang w:val="zh-TW" w:eastAsia="zh-TW"/>
        </w:rPr>
        <w:t>消费情况进行自动增加用户积分。</w:t>
      </w:r>
    </w:p>
    <w:p w14:paraId="332B2A25" w14:textId="59BC61FC" w:rsidR="002D3701" w:rsidRDefault="001B4810" w:rsidP="00CF1F69">
      <w:pPr>
        <w:rPr>
          <w:lang w:val="zh-TW"/>
        </w:rPr>
      </w:pPr>
      <w:r>
        <w:rPr>
          <w:rFonts w:hint="eastAsia"/>
          <w:lang w:val="zh-TW" w:eastAsia="zh-TW"/>
        </w:rPr>
        <w:t>系统可以自由设定</w:t>
      </w:r>
      <w:r>
        <w:rPr>
          <w:lang w:val="zh-TW" w:eastAsia="zh-TW"/>
        </w:rPr>
        <w:t>用户积分的增长率、</w:t>
      </w:r>
      <w:r>
        <w:rPr>
          <w:rFonts w:hint="eastAsia"/>
          <w:lang w:val="zh-TW" w:eastAsia="zh-TW"/>
        </w:rPr>
        <w:t>增长方式</w:t>
      </w:r>
      <w:r>
        <w:rPr>
          <w:lang w:val="zh-TW" w:eastAsia="zh-TW"/>
        </w:rPr>
        <w:t>。</w:t>
      </w:r>
    </w:p>
    <w:p w14:paraId="102254C1" w14:textId="5EA259F6" w:rsidR="00CF1F69" w:rsidRDefault="004D6814" w:rsidP="004D6814">
      <w:pPr>
        <w:pStyle w:val="17"/>
        <w:spacing w:line="240" w:lineRule="auto"/>
        <w:rPr>
          <w:sz w:val="32"/>
          <w:szCs w:val="32"/>
        </w:rPr>
      </w:pPr>
      <w:r>
        <w:rPr>
          <w:rFonts w:hint="eastAsia"/>
          <w:sz w:val="32"/>
          <w:szCs w:val="32"/>
        </w:rPr>
        <w:t>2</w:t>
      </w:r>
      <w:r w:rsidR="00CF1F69">
        <w:rPr>
          <w:rFonts w:hint="eastAsia"/>
          <w:sz w:val="32"/>
          <w:szCs w:val="32"/>
        </w:rPr>
        <w:t>抄表管理子系统</w:t>
      </w:r>
    </w:p>
    <w:p w14:paraId="101A1AFA" w14:textId="77777777" w:rsidR="00CF1F69" w:rsidRPr="00327667" w:rsidRDefault="00CF1F69" w:rsidP="00CF1F69">
      <w:pPr>
        <w:ind w:left="420" w:firstLineChars="200" w:firstLine="420"/>
      </w:pPr>
      <w:r>
        <w:rPr>
          <w:rFonts w:hint="eastAsia"/>
        </w:rPr>
        <w:t>燃气费计取以燃气表在一个抄表周期计量表读数（立方米）乘以燃气费单价计算，因此查收员要按期到户抄回燃气表读数。抄表业务按用户类型分主要有居民用户抄表业务和非居民用户抄表业务。分为：抄表管理、抄表复核管理、非居民周抄日抄管理、工期区域及抄表楼栋管理、串户管理、定针业务、非居民用户数据跟踪七个模块。</w:t>
      </w:r>
    </w:p>
    <w:p w14:paraId="54899866" w14:textId="6E3036C7" w:rsidR="00CF1F69" w:rsidRDefault="004D6814" w:rsidP="00CF1F69">
      <w:pPr>
        <w:pStyle w:val="20"/>
        <w:spacing w:before="156" w:after="156"/>
        <w:rPr>
          <w:sz w:val="30"/>
          <w:szCs w:val="30"/>
        </w:rPr>
      </w:pPr>
      <w:r>
        <w:rPr>
          <w:sz w:val="30"/>
          <w:szCs w:val="30"/>
        </w:rPr>
        <w:lastRenderedPageBreak/>
        <w:t>2</w:t>
      </w:r>
      <w:r w:rsidR="00CF1F69" w:rsidRPr="00563FE2">
        <w:rPr>
          <w:sz w:val="30"/>
          <w:szCs w:val="30"/>
        </w:rPr>
        <w:t>.1</w:t>
      </w:r>
      <w:r w:rsidR="00CF1F69">
        <w:rPr>
          <w:rFonts w:hint="eastAsia"/>
          <w:sz w:val="30"/>
          <w:szCs w:val="30"/>
        </w:rPr>
        <w:t>抄表管理</w:t>
      </w:r>
    </w:p>
    <w:p w14:paraId="3DA86802" w14:textId="77777777" w:rsidR="00CF1F69" w:rsidRDefault="00CF1F69" w:rsidP="003A00CD">
      <w:pPr>
        <w:numPr>
          <w:ilvl w:val="0"/>
          <w:numId w:val="15"/>
        </w:numPr>
        <w:spacing w:beforeLines="50" w:before="156" w:afterLines="50" w:after="156"/>
        <w:ind w:left="0" w:firstLineChars="200" w:firstLine="420"/>
      </w:pPr>
      <w:r>
        <w:rPr>
          <w:rFonts w:hint="eastAsia"/>
        </w:rPr>
        <w:t>居民用户抄表业务</w:t>
      </w:r>
    </w:p>
    <w:p w14:paraId="00AADE3C" w14:textId="77777777" w:rsidR="00CF1F69" w:rsidRDefault="00CF1F69" w:rsidP="00CF1F69">
      <w:pPr>
        <w:spacing w:before="120" w:after="120"/>
        <w:ind w:firstLineChars="200" w:firstLine="420"/>
      </w:pPr>
      <w:r>
        <w:rPr>
          <w:rFonts w:hint="eastAsia"/>
        </w:rPr>
        <w:t>1</w:t>
      </w:r>
      <w:r>
        <w:rPr>
          <w:rFonts w:hint="eastAsia"/>
        </w:rPr>
        <w:t>）普表和</w:t>
      </w:r>
      <w:r>
        <w:rPr>
          <w:rFonts w:hint="eastAsia"/>
        </w:rPr>
        <w:t>IC</w:t>
      </w:r>
      <w:r>
        <w:rPr>
          <w:rFonts w:hint="eastAsia"/>
        </w:rPr>
        <w:t>卡表</w:t>
      </w:r>
    </w:p>
    <w:p w14:paraId="361C5E8B" w14:textId="77777777" w:rsidR="00CF1F69" w:rsidRDefault="00CF1F69" w:rsidP="00CF1F69">
      <w:pPr>
        <w:spacing w:before="120" w:after="120"/>
        <w:ind w:firstLineChars="200" w:firstLine="420"/>
      </w:pPr>
      <w:r>
        <w:rPr>
          <w:rFonts w:hint="eastAsia"/>
        </w:rPr>
        <w:t>查收员抄表之前都要到所在营业分公司营业室下装用户数据，领取帐本后，到用户家中抄表，抄表数据实时上传营业部小型机数据库中。当查收员发现用户的联系电话有变化、为租房户、有宠物时，可将电话、租房户、有宠物等相关信息记录在智能手机中，实时上传变更系统记录。同时，将变化档案记录在帐本上。</w:t>
      </w:r>
    </w:p>
    <w:p w14:paraId="7963BD8E" w14:textId="77777777" w:rsidR="00CF1F69" w:rsidRPr="00E1612A" w:rsidRDefault="00CF1F69" w:rsidP="00CF1F69">
      <w:pPr>
        <w:spacing w:before="120" w:after="120"/>
        <w:ind w:firstLineChars="200" w:firstLine="420"/>
      </w:pPr>
      <w:r>
        <w:rPr>
          <w:rFonts w:hint="eastAsia"/>
        </w:rPr>
        <w:t>查收员抄表时，需要拍摄用户表具照片，该照片最好实时上传，如无法做到实时上传，待查收员报到时将照片在营业室通过</w:t>
      </w:r>
      <w:r>
        <w:rPr>
          <w:rFonts w:hint="eastAsia"/>
        </w:rPr>
        <w:t>WIFI</w:t>
      </w:r>
      <w:r>
        <w:rPr>
          <w:rFonts w:hint="eastAsia"/>
        </w:rPr>
        <w:t>上传至营业部小型机数据库中保存比对。</w:t>
      </w:r>
    </w:p>
    <w:p w14:paraId="026BEBB2" w14:textId="77777777" w:rsidR="00CF1F69" w:rsidRDefault="00CF1F69" w:rsidP="00CF1F69">
      <w:pPr>
        <w:spacing w:before="120" w:after="120"/>
        <w:ind w:firstLineChars="200" w:firstLine="420"/>
      </w:pPr>
      <w:r>
        <w:rPr>
          <w:rFonts w:hint="eastAsia"/>
        </w:rPr>
        <w:t>2</w:t>
      </w:r>
      <w:r>
        <w:rPr>
          <w:rFonts w:hint="eastAsia"/>
        </w:rPr>
        <w:t>）智能远传抄表</w:t>
      </w:r>
    </w:p>
    <w:p w14:paraId="013DCFEE" w14:textId="77777777" w:rsidR="00CF1F69" w:rsidRDefault="00CF1F69" w:rsidP="00CF1F69">
      <w:pPr>
        <w:spacing w:before="120" w:after="120"/>
        <w:ind w:firstLineChars="200" w:firstLine="420"/>
      </w:pPr>
      <w:r>
        <w:rPr>
          <w:rFonts w:hint="eastAsia"/>
        </w:rPr>
        <w:t>A</w:t>
      </w:r>
      <w:r>
        <w:rPr>
          <w:rFonts w:hint="eastAsia"/>
        </w:rPr>
        <w:t>、无线射频远传抄表系统</w:t>
      </w:r>
    </w:p>
    <w:p w14:paraId="3B5E7CC9" w14:textId="77777777" w:rsidR="00CF1F69" w:rsidRPr="00A63B5E" w:rsidRDefault="00CF1F69" w:rsidP="00CF1F69">
      <w:pPr>
        <w:spacing w:before="120" w:after="120"/>
        <w:ind w:firstLineChars="200" w:firstLine="420"/>
        <w:rPr>
          <w:rFonts w:ascii="宋体" w:hAnsi="宋体"/>
          <w:szCs w:val="21"/>
        </w:rPr>
      </w:pPr>
      <w:r>
        <w:rPr>
          <w:rFonts w:hint="eastAsia"/>
        </w:rPr>
        <w:t>该抄表系统分为点对点或点对群方式，无论哪种方式都需要</w:t>
      </w:r>
      <w:r w:rsidRPr="00A63B5E">
        <w:rPr>
          <w:rFonts w:ascii="宋体" w:hAnsi="宋体" w:hint="eastAsia"/>
          <w:szCs w:val="21"/>
        </w:rPr>
        <w:t>手持抄表机与无线射频点对点远传表之间通过微功率短距离无线通讯组网技术实现联网通讯，抄表人员到抄表现场室外用手抄机唤醒需要抄数的燃气表，直接抄收燃气表的用气量，</w:t>
      </w:r>
      <w:r>
        <w:rPr>
          <w:rFonts w:ascii="宋体" w:hAnsi="宋体" w:hint="eastAsia"/>
          <w:szCs w:val="21"/>
        </w:rPr>
        <w:t>可选择</w:t>
      </w:r>
      <w:r w:rsidRPr="00A63B5E">
        <w:rPr>
          <w:rFonts w:ascii="宋体" w:hAnsi="宋体" w:hint="eastAsia"/>
          <w:szCs w:val="21"/>
        </w:rPr>
        <w:t xml:space="preserve">通过微型打印机自动打印出燃气缴费单，抄表员在现场即可将单据交给用户或放入用户信箱；采集完成后，抄表员将手抄机通过USB与公司PC端服务系统连接上传用户数据信息来完成抄表。 </w:t>
      </w:r>
    </w:p>
    <w:p w14:paraId="32E5F2A5" w14:textId="77777777" w:rsidR="00CF1F69" w:rsidRDefault="00CF1F69" w:rsidP="00CF1F69">
      <w:pPr>
        <w:spacing w:before="120" w:after="120"/>
        <w:ind w:firstLineChars="200" w:firstLine="420"/>
      </w:pPr>
      <w:r>
        <w:rPr>
          <w:rFonts w:hint="eastAsia"/>
        </w:rPr>
        <w:t>B</w:t>
      </w:r>
      <w:r>
        <w:rPr>
          <w:rFonts w:hint="eastAsia"/>
        </w:rPr>
        <w:t>、物联网智能抄表系统</w:t>
      </w:r>
    </w:p>
    <w:p w14:paraId="3A9A838D" w14:textId="77777777" w:rsidR="00CF1F69" w:rsidRDefault="00CF1F69" w:rsidP="00CF1F69">
      <w:pPr>
        <w:spacing w:before="120" w:after="120"/>
        <w:ind w:firstLineChars="200" w:firstLine="420"/>
        <w:rPr>
          <w:szCs w:val="21"/>
        </w:rPr>
      </w:pPr>
      <w:r w:rsidRPr="00E1612A">
        <w:rPr>
          <w:rFonts w:hint="eastAsia"/>
          <w:color w:val="000000"/>
          <w:szCs w:val="21"/>
        </w:rPr>
        <w:t>物联网智能远传表是借用互联网、移动通信网络进行用气量数据传输的燃气表。该表由基表、光电字轮直读转换模块、数据采集模块和物联网专网通讯模组组成，数据采集模块会定时启动光电字轮直读转换模块收集用户用气数据</w:t>
      </w:r>
      <w:r w:rsidRPr="00E1612A">
        <w:rPr>
          <w:rFonts w:hint="eastAsia"/>
          <w:szCs w:val="21"/>
        </w:rPr>
        <w:t>，然后通过物联网专网通讯模组接入移动通信专网，传输给燃气公司服务器，无需抄表工上门抄表就可以实时监控用户用气量。</w:t>
      </w:r>
      <w:r>
        <w:rPr>
          <w:rFonts w:hint="eastAsia"/>
          <w:szCs w:val="21"/>
        </w:rPr>
        <w:t>当信号传递受阻无法抄表用气数据时，需要安排人员上门抄表结算。</w:t>
      </w:r>
    </w:p>
    <w:p w14:paraId="54B5895E" w14:textId="77777777" w:rsidR="00CF1F69" w:rsidRDefault="00CF1F69" w:rsidP="003A00CD">
      <w:pPr>
        <w:numPr>
          <w:ilvl w:val="0"/>
          <w:numId w:val="16"/>
        </w:numPr>
        <w:spacing w:beforeLines="50" w:before="156" w:afterLines="50" w:after="156"/>
        <w:ind w:left="0" w:firstLineChars="200" w:firstLine="420"/>
        <w:rPr>
          <w:szCs w:val="21"/>
        </w:rPr>
      </w:pPr>
      <w:r>
        <w:rPr>
          <w:rFonts w:hint="eastAsia"/>
          <w:szCs w:val="21"/>
        </w:rPr>
        <w:t>非居民用户抄表业务</w:t>
      </w:r>
    </w:p>
    <w:p w14:paraId="5363D07C" w14:textId="77777777" w:rsidR="00CF1F69" w:rsidRDefault="00CF1F69" w:rsidP="00CF1F69">
      <w:pPr>
        <w:spacing w:before="120" w:after="120"/>
        <w:ind w:firstLineChars="200" w:firstLine="420"/>
      </w:pPr>
      <w:r>
        <w:rPr>
          <w:rFonts w:hint="eastAsia"/>
          <w:szCs w:val="21"/>
        </w:rPr>
        <w:t>非居民用户每月上门抄表一次，进行气费结算，无论使用哪种类型表具，结算指针必须是用户现场抄表。故，用户抄表数据也要事先下装至智能抄表设备中，查收员持帐本到用户现场抄表，请用户在帐本上签字确认，同时打印。抄表数据实时上传至</w:t>
      </w:r>
      <w:r>
        <w:rPr>
          <w:rFonts w:hint="eastAsia"/>
        </w:rPr>
        <w:t>营业部小型机数据库中保存，现场表具照片实时上传或回到营业室后通过</w:t>
      </w:r>
      <w:r>
        <w:rPr>
          <w:rFonts w:hint="eastAsia"/>
        </w:rPr>
        <w:t>WIFI</w:t>
      </w:r>
      <w:r>
        <w:rPr>
          <w:rFonts w:hint="eastAsia"/>
        </w:rPr>
        <w:t>上传至营业部小型机数据库中保存比对。核算员核对数据无误后，填写计算票据，安排人员持计算票据上门收费。</w:t>
      </w:r>
    </w:p>
    <w:p w14:paraId="3742101F" w14:textId="77777777" w:rsidR="00CF1F69" w:rsidRPr="00CA2AAC" w:rsidRDefault="00CF1F69" w:rsidP="00CF1F69">
      <w:pPr>
        <w:spacing w:before="120" w:after="120"/>
        <w:ind w:firstLineChars="200" w:firstLine="420"/>
        <w:rPr>
          <w:color w:val="000000"/>
        </w:rPr>
      </w:pPr>
      <w:r>
        <w:rPr>
          <w:rFonts w:hint="eastAsia"/>
          <w:color w:val="000000"/>
        </w:rPr>
        <w:t>1</w:t>
      </w:r>
      <w:r>
        <w:rPr>
          <w:rFonts w:hint="eastAsia"/>
          <w:color w:val="000000"/>
        </w:rPr>
        <w:t>）</w:t>
      </w:r>
      <w:r w:rsidRPr="00CA2AAC">
        <w:rPr>
          <w:rFonts w:hint="eastAsia"/>
          <w:color w:val="000000"/>
        </w:rPr>
        <w:t>核算员对抄表周期内现场回传的数据和照片进行对比分析</w:t>
      </w:r>
      <w:r>
        <w:rPr>
          <w:rFonts w:hint="eastAsia"/>
          <w:color w:val="000000"/>
        </w:rPr>
        <w:t>（系统自动比对，人工比对）</w:t>
      </w:r>
      <w:r w:rsidRPr="00CA2AAC">
        <w:rPr>
          <w:rFonts w:hint="eastAsia"/>
          <w:color w:val="000000"/>
        </w:rPr>
        <w:t>、复核数据，对复核无误的数据进行确认，确认后的数据生成</w:t>
      </w:r>
      <w:r w:rsidRPr="00E00A88">
        <w:rPr>
          <w:rFonts w:hint="eastAsia"/>
          <w:b/>
          <w:color w:val="000000"/>
        </w:rPr>
        <w:t>应收费</w:t>
      </w:r>
      <w:r w:rsidRPr="00CA2AAC">
        <w:rPr>
          <w:rFonts w:hint="eastAsia"/>
          <w:color w:val="000000"/>
        </w:rPr>
        <w:t>明细表</w:t>
      </w:r>
      <w:r>
        <w:rPr>
          <w:rFonts w:hint="eastAsia"/>
          <w:color w:val="000000"/>
        </w:rPr>
        <w:t>（本次用气量</w:t>
      </w:r>
      <w:r>
        <w:rPr>
          <w:rFonts w:hint="eastAsia"/>
          <w:color w:val="000000"/>
        </w:rPr>
        <w:t>*</w:t>
      </w:r>
      <w:r>
        <w:rPr>
          <w:rFonts w:hint="eastAsia"/>
          <w:color w:val="000000"/>
        </w:rPr>
        <w:t>单价）</w:t>
      </w:r>
      <w:r w:rsidRPr="00CA2AAC">
        <w:rPr>
          <w:rFonts w:hint="eastAsia"/>
          <w:color w:val="000000"/>
        </w:rPr>
        <w:t>。</w:t>
      </w:r>
    </w:p>
    <w:p w14:paraId="7C713E63" w14:textId="77777777" w:rsidR="00CF1F69" w:rsidRPr="00CA2AAC" w:rsidRDefault="00CF1F69" w:rsidP="00CF1F69">
      <w:pPr>
        <w:spacing w:before="120" w:after="120"/>
        <w:ind w:firstLineChars="200" w:firstLine="420"/>
        <w:rPr>
          <w:color w:val="000000"/>
        </w:rPr>
      </w:pPr>
      <w:r w:rsidRPr="00CA2AAC">
        <w:rPr>
          <w:rFonts w:hint="eastAsia"/>
          <w:color w:val="000000"/>
        </w:rPr>
        <w:t>2</w:t>
      </w:r>
      <w:r w:rsidRPr="00CA2AAC">
        <w:rPr>
          <w:rFonts w:hint="eastAsia"/>
          <w:color w:val="000000"/>
        </w:rPr>
        <w:t>）应收费明细表按当期应收量计算出的应收额扣除上期余额后的金额引出本期应收费明细表，交于收费员作为收费依据。</w:t>
      </w:r>
    </w:p>
    <w:p w14:paraId="1F7366F6" w14:textId="77777777" w:rsidR="00CF1F69" w:rsidRDefault="00CF1F69" w:rsidP="00CF1F69">
      <w:pPr>
        <w:spacing w:before="120" w:after="120"/>
        <w:ind w:firstLineChars="200" w:firstLine="420"/>
        <w:rPr>
          <w:color w:val="000000"/>
        </w:rPr>
      </w:pPr>
      <w:r w:rsidRPr="00CA2AAC">
        <w:rPr>
          <w:rFonts w:hint="eastAsia"/>
          <w:color w:val="000000"/>
        </w:rPr>
        <w:t>3</w:t>
      </w:r>
      <w:r w:rsidRPr="00CA2AAC">
        <w:rPr>
          <w:rFonts w:hint="eastAsia"/>
          <w:color w:val="000000"/>
        </w:rPr>
        <w:t>）核算员按当期实际收到</w:t>
      </w:r>
      <w:r>
        <w:rPr>
          <w:rFonts w:hint="eastAsia"/>
          <w:color w:val="000000"/>
        </w:rPr>
        <w:t>现金</w:t>
      </w:r>
      <w:r w:rsidRPr="00CA2AAC">
        <w:rPr>
          <w:rFonts w:hint="eastAsia"/>
          <w:color w:val="000000"/>
        </w:rPr>
        <w:t>款项，依据之前系统引出的本期应收费明细表的金额确认当期实收费金额</w:t>
      </w:r>
      <w:r>
        <w:rPr>
          <w:rFonts w:hint="eastAsia"/>
          <w:color w:val="000000"/>
        </w:rPr>
        <w:t>（应缴金额）</w:t>
      </w:r>
      <w:r w:rsidRPr="00CA2AAC">
        <w:rPr>
          <w:rFonts w:hint="eastAsia"/>
          <w:color w:val="000000"/>
        </w:rPr>
        <w:t>，</w:t>
      </w:r>
      <w:r>
        <w:rPr>
          <w:rFonts w:hint="eastAsia"/>
          <w:color w:val="000000"/>
        </w:rPr>
        <w:t>现金</w:t>
      </w:r>
      <w:r w:rsidRPr="00CA2AAC">
        <w:rPr>
          <w:rFonts w:hint="eastAsia"/>
          <w:color w:val="000000"/>
        </w:rPr>
        <w:t>款项大于</w:t>
      </w:r>
      <w:r>
        <w:rPr>
          <w:rFonts w:hint="eastAsia"/>
          <w:color w:val="000000"/>
        </w:rPr>
        <w:t>当月</w:t>
      </w:r>
      <w:r w:rsidRPr="00CA2AAC">
        <w:rPr>
          <w:rFonts w:hint="eastAsia"/>
          <w:color w:val="000000"/>
        </w:rPr>
        <w:t>应收金额的部分，在收入报告下方显示为</w:t>
      </w:r>
      <w:r>
        <w:rPr>
          <w:rFonts w:hint="eastAsia"/>
          <w:color w:val="000000"/>
        </w:rPr>
        <w:t>购气</w:t>
      </w:r>
      <w:r w:rsidRPr="00CA2AAC">
        <w:rPr>
          <w:rFonts w:hint="eastAsia"/>
          <w:color w:val="000000"/>
        </w:rPr>
        <w:t>金额，打印收入报告（增值税发票用户需在备注中标注）与收到的款项一并交到财务。</w:t>
      </w:r>
    </w:p>
    <w:p w14:paraId="29419CBF" w14:textId="77777777" w:rsidR="00CF1F69" w:rsidRDefault="00CF1F69" w:rsidP="00CF1F69">
      <w:pPr>
        <w:spacing w:before="120" w:after="120"/>
        <w:ind w:firstLineChars="200" w:firstLine="420"/>
        <w:rPr>
          <w:color w:val="000000"/>
        </w:rPr>
      </w:pPr>
      <w:r>
        <w:rPr>
          <w:rFonts w:hint="eastAsia"/>
          <w:color w:val="000000"/>
        </w:rPr>
        <w:t>应收气费金额</w:t>
      </w:r>
      <w:r>
        <w:rPr>
          <w:rFonts w:hint="eastAsia"/>
          <w:color w:val="000000"/>
        </w:rPr>
        <w:t>=</w:t>
      </w:r>
      <w:r>
        <w:rPr>
          <w:rFonts w:hint="eastAsia"/>
          <w:color w:val="000000"/>
        </w:rPr>
        <w:t>本次用气量</w:t>
      </w:r>
      <w:r>
        <w:rPr>
          <w:rFonts w:hint="eastAsia"/>
          <w:color w:val="000000"/>
        </w:rPr>
        <w:t>*</w:t>
      </w:r>
      <w:r>
        <w:rPr>
          <w:rFonts w:hint="eastAsia"/>
          <w:color w:val="000000"/>
        </w:rPr>
        <w:t>单价</w:t>
      </w:r>
    </w:p>
    <w:p w14:paraId="552719C3" w14:textId="77777777" w:rsidR="00CF1F69" w:rsidRDefault="00CF1F69" w:rsidP="00CF1F69">
      <w:pPr>
        <w:spacing w:before="120" w:after="120"/>
        <w:ind w:firstLineChars="200" w:firstLine="420"/>
        <w:rPr>
          <w:color w:val="000000"/>
        </w:rPr>
      </w:pPr>
      <w:r>
        <w:rPr>
          <w:rFonts w:hint="eastAsia"/>
          <w:color w:val="000000"/>
        </w:rPr>
        <w:lastRenderedPageBreak/>
        <w:t>应缴金额</w:t>
      </w:r>
      <w:r>
        <w:rPr>
          <w:rFonts w:hint="eastAsia"/>
          <w:color w:val="000000"/>
        </w:rPr>
        <w:t xml:space="preserve"> = </w:t>
      </w:r>
      <w:r>
        <w:rPr>
          <w:rFonts w:hint="eastAsia"/>
          <w:color w:val="000000"/>
        </w:rPr>
        <w:t>应收气费金额</w:t>
      </w:r>
      <w:r>
        <w:rPr>
          <w:rFonts w:hint="eastAsia"/>
          <w:color w:val="000000"/>
        </w:rPr>
        <w:t xml:space="preserve"> </w:t>
      </w:r>
      <w:r>
        <w:rPr>
          <w:color w:val="000000"/>
        </w:rPr>
        <w:t>–</w:t>
      </w:r>
      <w:r>
        <w:rPr>
          <w:rFonts w:hint="eastAsia"/>
          <w:color w:val="000000"/>
        </w:rPr>
        <w:t xml:space="preserve"> </w:t>
      </w:r>
      <w:r>
        <w:rPr>
          <w:rFonts w:hint="eastAsia"/>
          <w:color w:val="000000"/>
        </w:rPr>
        <w:t>上期余额</w:t>
      </w:r>
      <w:r>
        <w:rPr>
          <w:rFonts w:hint="eastAsia"/>
          <w:color w:val="000000"/>
        </w:rPr>
        <w:t xml:space="preserve"> + </w:t>
      </w:r>
      <w:r>
        <w:rPr>
          <w:rFonts w:hint="eastAsia"/>
          <w:color w:val="000000"/>
        </w:rPr>
        <w:t>违约金</w:t>
      </w:r>
      <w:r>
        <w:rPr>
          <w:rFonts w:hint="eastAsia"/>
          <w:color w:val="000000"/>
        </w:rPr>
        <w:t xml:space="preserve"> + </w:t>
      </w:r>
      <w:r>
        <w:rPr>
          <w:rFonts w:hint="eastAsia"/>
          <w:color w:val="000000"/>
        </w:rPr>
        <w:t>累计欠费额</w:t>
      </w:r>
    </w:p>
    <w:p w14:paraId="58142787" w14:textId="77777777" w:rsidR="00CF1F69" w:rsidRPr="00B91A39" w:rsidRDefault="00CF1F69" w:rsidP="00CF1F69">
      <w:pPr>
        <w:spacing w:before="120" w:after="120"/>
        <w:ind w:firstLineChars="200" w:firstLine="420"/>
        <w:rPr>
          <w:color w:val="000000"/>
        </w:rPr>
      </w:pPr>
      <w:r>
        <w:rPr>
          <w:rFonts w:hint="eastAsia"/>
          <w:color w:val="000000"/>
        </w:rPr>
        <w:t>本期余额</w:t>
      </w:r>
      <w:r>
        <w:rPr>
          <w:rFonts w:hint="eastAsia"/>
          <w:color w:val="000000"/>
        </w:rPr>
        <w:t xml:space="preserve"> = </w:t>
      </w:r>
      <w:r>
        <w:rPr>
          <w:rFonts w:hint="eastAsia"/>
          <w:color w:val="000000"/>
        </w:rPr>
        <w:t>现金</w:t>
      </w:r>
      <w:r w:rsidRPr="00CA2AAC">
        <w:rPr>
          <w:rFonts w:hint="eastAsia"/>
          <w:color w:val="000000"/>
        </w:rPr>
        <w:t>款项</w:t>
      </w:r>
      <w:r>
        <w:rPr>
          <w:rFonts w:hint="eastAsia"/>
          <w:color w:val="000000"/>
        </w:rPr>
        <w:t xml:space="preserve"> - </w:t>
      </w:r>
      <w:r>
        <w:rPr>
          <w:rFonts w:hint="eastAsia"/>
          <w:color w:val="000000"/>
        </w:rPr>
        <w:t>应缴金额</w:t>
      </w:r>
    </w:p>
    <w:p w14:paraId="183D5025" w14:textId="77777777" w:rsidR="00CF1F69" w:rsidRPr="00803362" w:rsidRDefault="00CF1F69" w:rsidP="00CF1F69">
      <w:pPr>
        <w:spacing w:before="120" w:after="120"/>
        <w:ind w:firstLineChars="200" w:firstLine="420"/>
      </w:pPr>
      <w:r>
        <w:rPr>
          <w:rFonts w:hint="eastAsia"/>
        </w:rPr>
        <w:t>公司给抄表员配备微型打印设备后，现场打印计算票据（燃气缴费单）交给用户，也可打印收费票据。</w:t>
      </w:r>
    </w:p>
    <w:p w14:paraId="033856B7" w14:textId="36179D69" w:rsidR="00CF1F69" w:rsidRDefault="004D6814" w:rsidP="00CF1F69">
      <w:pPr>
        <w:pStyle w:val="30"/>
        <w:spacing w:before="156" w:after="156"/>
        <w:rPr>
          <w:sz w:val="28"/>
          <w:szCs w:val="28"/>
        </w:rPr>
      </w:pPr>
      <w:r>
        <w:rPr>
          <w:sz w:val="28"/>
          <w:szCs w:val="28"/>
        </w:rPr>
        <w:t>2</w:t>
      </w:r>
      <w:r w:rsidR="00CF1F69" w:rsidRPr="00563FE2">
        <w:rPr>
          <w:sz w:val="28"/>
          <w:szCs w:val="28"/>
        </w:rPr>
        <w:t>.1.1</w:t>
      </w:r>
      <w:r w:rsidR="00CF1F69">
        <w:rPr>
          <w:rFonts w:hint="eastAsia"/>
          <w:sz w:val="28"/>
          <w:szCs w:val="28"/>
        </w:rPr>
        <w:t>抄表计划设定</w:t>
      </w:r>
    </w:p>
    <w:p w14:paraId="23635198" w14:textId="77777777" w:rsidR="00CF1F69" w:rsidRPr="00563FE2" w:rsidRDefault="00CF1F69" w:rsidP="00CF1F69">
      <w:pPr>
        <w:ind w:left="420" w:firstLineChars="200" w:firstLine="420"/>
      </w:pPr>
      <w:r>
        <w:rPr>
          <w:rFonts w:hint="eastAsia"/>
        </w:rPr>
        <w:t>系统对不同类型的表具抄表计划可以灵活设定，可按月、两月、三月、六月、年设定抄表周期，不同类型的表具即使抄表周期不同，也可混合下装数据。抄表计划年初一次性排定，居民用户每栋楼的抄表计划要排到日，如若更改需要营业部系统管理员授权方可改变</w:t>
      </w:r>
    </w:p>
    <w:p w14:paraId="343E0705" w14:textId="3C48A52D" w:rsidR="00CF1F69" w:rsidRPr="00563FE2" w:rsidRDefault="004D6814" w:rsidP="00CF1F69">
      <w:pPr>
        <w:pStyle w:val="30"/>
        <w:spacing w:before="156" w:after="156"/>
        <w:rPr>
          <w:sz w:val="28"/>
          <w:szCs w:val="28"/>
        </w:rPr>
      </w:pPr>
      <w:r>
        <w:rPr>
          <w:sz w:val="28"/>
          <w:szCs w:val="28"/>
        </w:rPr>
        <w:t>2</w:t>
      </w:r>
      <w:r w:rsidR="00CF1F69" w:rsidRPr="00563FE2">
        <w:rPr>
          <w:sz w:val="28"/>
          <w:szCs w:val="28"/>
        </w:rPr>
        <w:t>.1.2</w:t>
      </w:r>
      <w:r w:rsidR="00CF1F69" w:rsidRPr="00563FE2">
        <w:rPr>
          <w:rFonts w:hint="eastAsia"/>
          <w:sz w:val="28"/>
          <w:szCs w:val="28"/>
        </w:rPr>
        <w:t>抄表例日设定</w:t>
      </w:r>
    </w:p>
    <w:p w14:paraId="4AA00A48" w14:textId="77777777" w:rsidR="00CF1F69" w:rsidRPr="00563FE2" w:rsidRDefault="00CF1F69" w:rsidP="00CF1F69">
      <w:pPr>
        <w:ind w:left="420" w:firstLineChars="200" w:firstLine="420"/>
      </w:pPr>
      <w:r>
        <w:rPr>
          <w:rFonts w:hint="eastAsia"/>
        </w:rPr>
        <w:t>系统可灵活设定抄表例日，并支持查询统计抄表例日明细、抄表例日修改记录、按例日抄表数量及明细、未按例日抄表数量及明细</w:t>
      </w:r>
    </w:p>
    <w:p w14:paraId="78B74039" w14:textId="6D1B16E8" w:rsidR="00CF1F69" w:rsidRDefault="004D6814" w:rsidP="00CF1F69">
      <w:pPr>
        <w:pStyle w:val="30"/>
        <w:spacing w:before="156" w:after="156"/>
        <w:rPr>
          <w:sz w:val="28"/>
          <w:szCs w:val="28"/>
        </w:rPr>
      </w:pPr>
      <w:r>
        <w:rPr>
          <w:sz w:val="28"/>
          <w:szCs w:val="28"/>
        </w:rPr>
        <w:t>2</w:t>
      </w:r>
      <w:r w:rsidR="00CF1F69" w:rsidRPr="00C74414">
        <w:rPr>
          <w:sz w:val="28"/>
          <w:szCs w:val="28"/>
        </w:rPr>
        <w:t>.1.3</w:t>
      </w:r>
      <w:r w:rsidR="00CF1F69" w:rsidRPr="00C74414">
        <w:rPr>
          <w:rFonts w:hint="eastAsia"/>
          <w:sz w:val="28"/>
          <w:szCs w:val="28"/>
        </w:rPr>
        <w:t>抄表参数录入</w:t>
      </w:r>
    </w:p>
    <w:p w14:paraId="2927C345" w14:textId="77777777" w:rsidR="00CF1F69" w:rsidRPr="00C74414" w:rsidRDefault="00CF1F69" w:rsidP="003A00CD">
      <w:pPr>
        <w:pStyle w:val="a5"/>
        <w:numPr>
          <w:ilvl w:val="0"/>
          <w:numId w:val="13"/>
        </w:numPr>
        <w:ind w:firstLineChars="0"/>
      </w:pPr>
      <w:r>
        <w:rPr>
          <w:rFonts w:hint="eastAsia"/>
        </w:rPr>
        <w:t>安装无线远传抄表系统的居民楼可以不用上门抄表，只有当数据无法传送时才需安排人员上门抄表并检查在线表具运行情况，系统支持此种情况抄表数据手工录入。</w:t>
      </w:r>
    </w:p>
    <w:p w14:paraId="757AEB94" w14:textId="77777777" w:rsidR="00CF1F69" w:rsidRDefault="00CF1F69" w:rsidP="003A00CD">
      <w:pPr>
        <w:pStyle w:val="a5"/>
        <w:numPr>
          <w:ilvl w:val="0"/>
          <w:numId w:val="13"/>
        </w:numPr>
        <w:ind w:firstLineChars="0"/>
      </w:pPr>
      <w:r>
        <w:rPr>
          <w:rFonts w:hint="eastAsia"/>
        </w:rPr>
        <w:t>系统具备照片模糊比对技术，凡有照片指针与抄表指针数据不符的用户均全部挑选出来，置为异常。核算员比对分析异常数据后，无误则置为正常，有误则进行修改，有误数据进入抄表复核数据筛选列表，核算员或查收员重新抄表</w:t>
      </w:r>
    </w:p>
    <w:p w14:paraId="07AC91D8" w14:textId="77777777" w:rsidR="00CF1F69" w:rsidRDefault="00CF1F69" w:rsidP="003A00CD">
      <w:pPr>
        <w:pStyle w:val="a5"/>
        <w:numPr>
          <w:ilvl w:val="0"/>
          <w:numId w:val="13"/>
        </w:numPr>
        <w:ind w:firstLineChars="0"/>
      </w:pPr>
      <w:r>
        <w:rPr>
          <w:rFonts w:hint="eastAsia"/>
        </w:rPr>
        <w:t>系统支持异常抄表数据设置条件有：超大气量、零气量、气量偏低、本期或同期气量骤增、本期或同期气量骤减、抄表时间不对、表具照片与抄表数据不一致等条件，居民和非居民用户的条件值会有所不同</w:t>
      </w:r>
    </w:p>
    <w:p w14:paraId="0263AF5D" w14:textId="77777777" w:rsidR="00CF1F69" w:rsidRDefault="00CF1F69" w:rsidP="003A00CD">
      <w:pPr>
        <w:pStyle w:val="a5"/>
        <w:numPr>
          <w:ilvl w:val="0"/>
          <w:numId w:val="13"/>
        </w:numPr>
        <w:ind w:firstLineChars="0"/>
      </w:pPr>
      <w:r>
        <w:rPr>
          <w:rFonts w:hint="eastAsia"/>
        </w:rPr>
        <w:t>系统设置每月的抄表时间为当月的</w:t>
      </w:r>
      <w:r>
        <w:rPr>
          <w:rFonts w:hint="eastAsia"/>
        </w:rPr>
        <w:t>26</w:t>
      </w:r>
      <w:r>
        <w:rPr>
          <w:rFonts w:hint="eastAsia"/>
        </w:rPr>
        <w:t>日至下月的</w:t>
      </w:r>
      <w:r>
        <w:rPr>
          <w:rFonts w:hint="eastAsia"/>
        </w:rPr>
        <w:t>24</w:t>
      </w:r>
      <w:r>
        <w:rPr>
          <w:rFonts w:hint="eastAsia"/>
        </w:rPr>
        <w:t>日，手工计费出账时间为每月的</w:t>
      </w:r>
      <w:r>
        <w:rPr>
          <w:rFonts w:hint="eastAsia"/>
        </w:rPr>
        <w:t>24</w:t>
      </w:r>
      <w:r>
        <w:rPr>
          <w:rFonts w:hint="eastAsia"/>
        </w:rPr>
        <w:t>日晚，报表时间为每月的</w:t>
      </w:r>
      <w:r>
        <w:rPr>
          <w:rFonts w:hint="eastAsia"/>
        </w:rPr>
        <w:t>25</w:t>
      </w:r>
      <w:r>
        <w:rPr>
          <w:rFonts w:hint="eastAsia"/>
        </w:rPr>
        <w:t>日晚</w:t>
      </w:r>
    </w:p>
    <w:p w14:paraId="454B367C" w14:textId="77777777" w:rsidR="00CF1F69" w:rsidRDefault="00CF1F69" w:rsidP="003A00CD">
      <w:pPr>
        <w:pStyle w:val="a5"/>
        <w:numPr>
          <w:ilvl w:val="0"/>
          <w:numId w:val="13"/>
        </w:numPr>
        <w:ind w:firstLineChars="0"/>
      </w:pPr>
      <w:r>
        <w:rPr>
          <w:rFonts w:hint="eastAsia"/>
        </w:rPr>
        <w:t>系统可人为设定居民</w:t>
      </w:r>
      <w:r>
        <w:rPr>
          <w:rFonts w:hint="eastAsia"/>
        </w:rPr>
        <w:t>IC</w:t>
      </w:r>
      <w:r>
        <w:rPr>
          <w:rFonts w:hint="eastAsia"/>
        </w:rPr>
        <w:t>卡表每楼或每户的日户均用气量，凡户上有日均用气量的，按户上的日均用气量出账，否则按楼的日均用气量出账。计算公式为日均用气量</w:t>
      </w:r>
      <w:r>
        <w:rPr>
          <w:rFonts w:hint="eastAsia"/>
        </w:rPr>
        <w:t>*</w:t>
      </w:r>
      <w:r>
        <w:rPr>
          <w:rFonts w:hint="eastAsia"/>
        </w:rPr>
        <w:t>（本次抄表时间－上次抄表时间）</w:t>
      </w:r>
    </w:p>
    <w:p w14:paraId="717619A0" w14:textId="77777777" w:rsidR="00CF1F69" w:rsidRPr="004C26C3" w:rsidRDefault="00CF1F69" w:rsidP="003A00CD">
      <w:pPr>
        <w:pStyle w:val="a5"/>
        <w:numPr>
          <w:ilvl w:val="0"/>
          <w:numId w:val="13"/>
        </w:numPr>
        <w:ind w:firstLineChars="0"/>
      </w:pPr>
      <w:r>
        <w:rPr>
          <w:rFonts w:hint="eastAsia"/>
        </w:rPr>
        <w:t>居民普表抄表数据和非居民数据为系统隔日实时计费出账，凡置为正常的数据均实时出账。居民</w:t>
      </w:r>
      <w:r>
        <w:rPr>
          <w:rFonts w:hint="eastAsia"/>
        </w:rPr>
        <w:t>IC</w:t>
      </w:r>
      <w:r>
        <w:rPr>
          <w:rFonts w:hint="eastAsia"/>
        </w:rPr>
        <w:t>卡表数据为每月</w:t>
      </w:r>
      <w:r>
        <w:rPr>
          <w:rFonts w:hint="eastAsia"/>
        </w:rPr>
        <w:t>24</w:t>
      </w:r>
      <w:r>
        <w:rPr>
          <w:rFonts w:hint="eastAsia"/>
        </w:rPr>
        <w:t>日手工出账</w:t>
      </w:r>
    </w:p>
    <w:p w14:paraId="5AC1F327" w14:textId="245C1482" w:rsidR="00CF1F69" w:rsidRDefault="004D6814" w:rsidP="00CF1F69">
      <w:pPr>
        <w:pStyle w:val="30"/>
        <w:spacing w:before="156" w:after="156"/>
        <w:rPr>
          <w:sz w:val="28"/>
          <w:szCs w:val="28"/>
        </w:rPr>
      </w:pPr>
      <w:r>
        <w:rPr>
          <w:sz w:val="28"/>
          <w:szCs w:val="28"/>
        </w:rPr>
        <w:t>2</w:t>
      </w:r>
      <w:r w:rsidR="00CF1F69" w:rsidRPr="004C26C3">
        <w:rPr>
          <w:sz w:val="28"/>
          <w:szCs w:val="28"/>
        </w:rPr>
        <w:t>.1.4</w:t>
      </w:r>
      <w:r w:rsidR="00CF1F69">
        <w:rPr>
          <w:rFonts w:hint="eastAsia"/>
          <w:sz w:val="28"/>
          <w:szCs w:val="28"/>
        </w:rPr>
        <w:t>抄表数据查询</w:t>
      </w:r>
    </w:p>
    <w:p w14:paraId="5D9A0BE3" w14:textId="77777777" w:rsidR="00CF1F69" w:rsidRDefault="00CF1F69" w:rsidP="003A00CD">
      <w:pPr>
        <w:pStyle w:val="a5"/>
        <w:numPr>
          <w:ilvl w:val="0"/>
          <w:numId w:val="14"/>
        </w:numPr>
        <w:ind w:firstLineChars="0"/>
      </w:pPr>
      <w:r>
        <w:rPr>
          <w:rFonts w:hint="eastAsia"/>
        </w:rPr>
        <w:t>系统支持查询居民用户每楼日均用气量（按楼内用户计算平均日用气量），查询每户的日均用气量（按实际抄表指针和天数计算的）。</w:t>
      </w:r>
    </w:p>
    <w:p w14:paraId="79C6F2CE" w14:textId="77777777" w:rsidR="00CF1F69" w:rsidRDefault="00CF1F69" w:rsidP="003A00CD">
      <w:pPr>
        <w:pStyle w:val="a5"/>
        <w:numPr>
          <w:ilvl w:val="0"/>
          <w:numId w:val="14"/>
        </w:numPr>
        <w:ind w:firstLineChars="0"/>
      </w:pPr>
      <w:r>
        <w:rPr>
          <w:rFonts w:hint="eastAsia"/>
        </w:rPr>
        <w:t>系统能实时查询统计出账后用户销售数据。</w:t>
      </w:r>
    </w:p>
    <w:p w14:paraId="605DC5E4" w14:textId="77777777" w:rsidR="00CF1F69" w:rsidRDefault="00CF1F69" w:rsidP="003A00CD">
      <w:pPr>
        <w:pStyle w:val="a5"/>
        <w:numPr>
          <w:ilvl w:val="0"/>
          <w:numId w:val="14"/>
        </w:numPr>
        <w:ind w:firstLineChars="0"/>
      </w:pPr>
      <w:r>
        <w:rPr>
          <w:rFonts w:hint="eastAsia"/>
        </w:rPr>
        <w:t>系统能查询每日上传数据数量、出账数据数量及金额、气量。</w:t>
      </w:r>
    </w:p>
    <w:p w14:paraId="087D9BD1" w14:textId="77777777" w:rsidR="00CF1F69" w:rsidRPr="004C26C3" w:rsidRDefault="00CF1F69" w:rsidP="003A00CD">
      <w:pPr>
        <w:pStyle w:val="a5"/>
        <w:numPr>
          <w:ilvl w:val="0"/>
          <w:numId w:val="14"/>
        </w:numPr>
        <w:autoSpaceDE w:val="0"/>
        <w:autoSpaceDN w:val="0"/>
        <w:adjustRightInd w:val="0"/>
        <w:spacing w:before="120" w:after="120"/>
        <w:ind w:firstLineChars="0"/>
        <w:jc w:val="left"/>
        <w:rPr>
          <w:rFonts w:ascii="宋体" w:hAnsi="宋体" w:cs="宋体"/>
          <w:color w:val="000000"/>
          <w:kern w:val="0"/>
        </w:rPr>
      </w:pPr>
      <w:r>
        <w:rPr>
          <w:rFonts w:hint="eastAsia"/>
        </w:rPr>
        <w:t>统支持年、季度、月的各营业分公司抄表到户率统计。还应有</w:t>
      </w:r>
      <w:r w:rsidRPr="004C26C3">
        <w:rPr>
          <w:rFonts w:ascii="宋体" w:hAnsi="宋体" w:cs="宋体" w:hint="eastAsia"/>
          <w:color w:val="000000"/>
          <w:kern w:val="0"/>
        </w:rPr>
        <w:t>抄表计划与实际抄表数比对、估抄用户数、用户自报数、实抄到户数、估抄到户率、用户自报到户率、实抄到户</w:t>
      </w:r>
      <w:r w:rsidRPr="004C26C3">
        <w:rPr>
          <w:rFonts w:ascii="宋体" w:hAnsi="宋体" w:cs="宋体" w:hint="eastAsia"/>
          <w:color w:val="000000"/>
          <w:kern w:val="0"/>
        </w:rPr>
        <w:lastRenderedPageBreak/>
        <w:t>率。</w:t>
      </w:r>
    </w:p>
    <w:p w14:paraId="55CF4830" w14:textId="77777777" w:rsidR="00CF1F69" w:rsidRPr="004C26C3" w:rsidRDefault="00CF1F69" w:rsidP="003A00CD">
      <w:pPr>
        <w:pStyle w:val="a5"/>
        <w:numPr>
          <w:ilvl w:val="0"/>
          <w:numId w:val="14"/>
        </w:numPr>
        <w:ind w:firstLineChars="0"/>
        <w:rPr>
          <w:rFonts w:ascii="宋体" w:hAnsi="宋体" w:cs="宋体"/>
          <w:color w:val="000000"/>
          <w:kern w:val="0"/>
        </w:rPr>
      </w:pPr>
      <w:r w:rsidRPr="004C26C3">
        <w:rPr>
          <w:rFonts w:ascii="宋体" w:hAnsi="宋体" w:cs="宋体" w:hint="eastAsia"/>
          <w:color w:val="000000"/>
          <w:kern w:val="0"/>
        </w:rPr>
        <w:t>统支持抄表员在家中下载需抄表数据。抄表当天无法入户的用户数据，待25日无法抄到时，则一次性清空，等下一个抄表周期再抄。</w:t>
      </w:r>
    </w:p>
    <w:p w14:paraId="0C113A2C" w14:textId="77777777" w:rsidR="00CF1F69" w:rsidRDefault="00CF1F69" w:rsidP="003A00CD">
      <w:pPr>
        <w:pStyle w:val="a5"/>
        <w:numPr>
          <w:ilvl w:val="0"/>
          <w:numId w:val="14"/>
        </w:numPr>
        <w:autoSpaceDE w:val="0"/>
        <w:autoSpaceDN w:val="0"/>
        <w:adjustRightInd w:val="0"/>
        <w:spacing w:before="120" w:after="120"/>
        <w:ind w:firstLineChars="0"/>
        <w:jc w:val="left"/>
      </w:pPr>
      <w:r w:rsidRPr="004C26C3">
        <w:rPr>
          <w:rFonts w:ascii="宋体" w:hAnsi="宋体" w:cs="宋体" w:hint="eastAsia"/>
          <w:color w:val="000000"/>
          <w:kern w:val="0"/>
        </w:rPr>
        <w:t>系统支持</w:t>
      </w:r>
      <w:r>
        <w:rPr>
          <w:rFonts w:hint="eastAsia"/>
        </w:rPr>
        <w:t>对估抄、自报的用户能做到查询统计，并能将半年内未入户的估抄或自报用户明细筛选出来。</w:t>
      </w:r>
    </w:p>
    <w:p w14:paraId="0BF17092" w14:textId="77777777" w:rsidR="00CF1F69" w:rsidRPr="004C26C3" w:rsidRDefault="00CF1F69" w:rsidP="003A00CD">
      <w:pPr>
        <w:pStyle w:val="a5"/>
        <w:numPr>
          <w:ilvl w:val="0"/>
          <w:numId w:val="14"/>
        </w:numPr>
        <w:spacing w:before="120" w:after="120"/>
        <w:ind w:firstLineChars="0"/>
        <w:rPr>
          <w:rFonts w:ascii="宋体" w:hAnsi="宋体" w:cs="宋体"/>
          <w:color w:val="000000"/>
          <w:kern w:val="0"/>
        </w:rPr>
      </w:pPr>
      <w:r w:rsidRPr="004C26C3">
        <w:rPr>
          <w:rFonts w:ascii="宋体" w:hAnsi="宋体" w:cs="宋体" w:hint="eastAsia"/>
          <w:color w:val="000000"/>
          <w:kern w:val="0"/>
        </w:rPr>
        <w:t>系统支持相应统计分析报表(有照片--现场自拍/用户自报、无照片、照片清晰度)。</w:t>
      </w:r>
    </w:p>
    <w:p w14:paraId="48784890" w14:textId="77777777" w:rsidR="00CF1F69" w:rsidRPr="004C26C3" w:rsidRDefault="00CF1F69" w:rsidP="003A00CD">
      <w:pPr>
        <w:pStyle w:val="a5"/>
        <w:numPr>
          <w:ilvl w:val="0"/>
          <w:numId w:val="14"/>
        </w:numPr>
        <w:autoSpaceDE w:val="0"/>
        <w:autoSpaceDN w:val="0"/>
        <w:adjustRightInd w:val="0"/>
        <w:spacing w:before="120" w:after="120"/>
        <w:ind w:firstLineChars="0"/>
        <w:jc w:val="left"/>
        <w:rPr>
          <w:color w:val="000000"/>
        </w:rPr>
      </w:pPr>
      <w:r w:rsidRPr="004C26C3">
        <w:rPr>
          <w:rFonts w:hint="eastAsia"/>
          <w:color w:val="000000"/>
        </w:rPr>
        <w:t>系统提供非居民收入报告打印功能</w:t>
      </w:r>
    </w:p>
    <w:p w14:paraId="498486A4" w14:textId="77777777" w:rsidR="00CF1F69" w:rsidRDefault="00CF1F69" w:rsidP="003A00CD">
      <w:pPr>
        <w:pStyle w:val="a5"/>
        <w:numPr>
          <w:ilvl w:val="0"/>
          <w:numId w:val="14"/>
        </w:numPr>
        <w:autoSpaceDE w:val="0"/>
        <w:autoSpaceDN w:val="0"/>
        <w:adjustRightInd w:val="0"/>
        <w:spacing w:before="120" w:after="120"/>
        <w:ind w:firstLineChars="0"/>
        <w:jc w:val="left"/>
      </w:pPr>
      <w:r>
        <w:rPr>
          <w:rFonts w:hint="eastAsia"/>
        </w:rPr>
        <w:t>提供异常抄表数据明细查询</w:t>
      </w:r>
    </w:p>
    <w:p w14:paraId="7C2E229B" w14:textId="77777777" w:rsidR="00CF1F69" w:rsidRDefault="00CF1F69" w:rsidP="003A00CD">
      <w:pPr>
        <w:pStyle w:val="a5"/>
        <w:numPr>
          <w:ilvl w:val="0"/>
          <w:numId w:val="14"/>
        </w:numPr>
        <w:autoSpaceDE w:val="0"/>
        <w:autoSpaceDN w:val="0"/>
        <w:adjustRightInd w:val="0"/>
        <w:spacing w:before="120" w:after="120"/>
        <w:ind w:firstLineChars="0"/>
        <w:jc w:val="left"/>
      </w:pPr>
      <w:r>
        <w:rPr>
          <w:rFonts w:hint="eastAsia"/>
        </w:rPr>
        <w:t>系统提供气区域管理及调整功能，一律在界面上显示，不得有后台人为处</w:t>
      </w:r>
      <w:r>
        <w:rPr>
          <w:rFonts w:hint="eastAsia"/>
        </w:rPr>
        <w:t xml:space="preserve"> </w:t>
      </w:r>
    </w:p>
    <w:p w14:paraId="10F29D21" w14:textId="77777777" w:rsidR="00CF1F69" w:rsidRDefault="00CF1F69" w:rsidP="003A00CD">
      <w:pPr>
        <w:pStyle w:val="a5"/>
        <w:numPr>
          <w:ilvl w:val="1"/>
          <w:numId w:val="14"/>
        </w:numPr>
        <w:autoSpaceDE w:val="0"/>
        <w:autoSpaceDN w:val="0"/>
        <w:adjustRightInd w:val="0"/>
        <w:spacing w:before="120" w:after="120"/>
        <w:ind w:firstLineChars="0"/>
        <w:jc w:val="left"/>
      </w:pPr>
      <w:r>
        <w:rPr>
          <w:rFonts w:hint="eastAsia"/>
        </w:rPr>
        <w:t>理</w:t>
      </w:r>
    </w:p>
    <w:p w14:paraId="4682C864" w14:textId="77777777" w:rsidR="00CF1F69" w:rsidRDefault="00CF1F69" w:rsidP="003A00CD">
      <w:pPr>
        <w:pStyle w:val="a5"/>
        <w:numPr>
          <w:ilvl w:val="0"/>
          <w:numId w:val="14"/>
        </w:numPr>
        <w:autoSpaceDE w:val="0"/>
        <w:autoSpaceDN w:val="0"/>
        <w:adjustRightInd w:val="0"/>
        <w:spacing w:before="120" w:after="120"/>
        <w:ind w:firstLineChars="0"/>
        <w:jc w:val="left"/>
      </w:pPr>
      <w:r>
        <w:rPr>
          <w:rFonts w:hint="eastAsia"/>
        </w:rPr>
        <w:t>系统提供抄表本及用户划转功能，指抄表楼栋及用户单独由一个供气区域调整到另一个供气区域。</w:t>
      </w:r>
    </w:p>
    <w:p w14:paraId="224E7028" w14:textId="77777777" w:rsidR="00CF1F69" w:rsidRDefault="00CF1F69" w:rsidP="003A00CD">
      <w:pPr>
        <w:pStyle w:val="a5"/>
        <w:numPr>
          <w:ilvl w:val="0"/>
          <w:numId w:val="14"/>
        </w:numPr>
        <w:autoSpaceDE w:val="0"/>
        <w:autoSpaceDN w:val="0"/>
        <w:adjustRightInd w:val="0"/>
        <w:spacing w:before="120" w:after="120"/>
        <w:ind w:firstLineChars="0"/>
        <w:jc w:val="left"/>
      </w:pPr>
      <w:r>
        <w:rPr>
          <w:rFonts w:hint="eastAsia"/>
        </w:rPr>
        <w:t>系统提供划转时间明细查询。</w:t>
      </w:r>
    </w:p>
    <w:p w14:paraId="3631817A" w14:textId="77777777" w:rsidR="00CF1F69" w:rsidRPr="004C26C3" w:rsidRDefault="00CF1F69" w:rsidP="003A00CD">
      <w:pPr>
        <w:pStyle w:val="a5"/>
        <w:numPr>
          <w:ilvl w:val="0"/>
          <w:numId w:val="14"/>
        </w:numPr>
        <w:autoSpaceDE w:val="0"/>
        <w:autoSpaceDN w:val="0"/>
        <w:adjustRightInd w:val="0"/>
        <w:spacing w:before="120" w:after="120"/>
        <w:ind w:firstLineChars="0"/>
        <w:jc w:val="left"/>
      </w:pPr>
      <w:r>
        <w:rPr>
          <w:rFonts w:hint="eastAsia"/>
        </w:rPr>
        <w:t>系统提供抄表本的更换查收员频率筛查。</w:t>
      </w:r>
    </w:p>
    <w:p w14:paraId="24410215" w14:textId="322BF900" w:rsidR="00CF1F69" w:rsidRDefault="004D6814" w:rsidP="00CF1F69">
      <w:pPr>
        <w:pStyle w:val="20"/>
        <w:spacing w:before="156" w:after="156"/>
        <w:rPr>
          <w:sz w:val="30"/>
          <w:szCs w:val="30"/>
        </w:rPr>
      </w:pPr>
      <w:r>
        <w:rPr>
          <w:sz w:val="30"/>
          <w:szCs w:val="30"/>
        </w:rPr>
        <w:t>2</w:t>
      </w:r>
      <w:r w:rsidR="00CF1F69" w:rsidRPr="00AA48DB">
        <w:rPr>
          <w:sz w:val="30"/>
          <w:szCs w:val="30"/>
        </w:rPr>
        <w:t>.2</w:t>
      </w:r>
      <w:r w:rsidR="00CF1F69">
        <w:rPr>
          <w:rFonts w:hint="eastAsia"/>
          <w:sz w:val="30"/>
          <w:szCs w:val="30"/>
        </w:rPr>
        <w:t>抄表复核管理</w:t>
      </w:r>
    </w:p>
    <w:p w14:paraId="6CF9B485" w14:textId="77777777" w:rsidR="00CF1F69" w:rsidRDefault="00CF1F69" w:rsidP="00CF1F69">
      <w:pPr>
        <w:spacing w:before="120" w:after="120"/>
        <w:ind w:firstLineChars="200" w:firstLine="420"/>
      </w:pPr>
      <w:r>
        <w:rPr>
          <w:rFonts w:hint="eastAsia"/>
        </w:rPr>
        <w:t>抄表复核分为现场复核和数据复核两种情</w:t>
      </w:r>
      <w:r>
        <w:rPr>
          <w:rFonts w:hint="eastAsia"/>
        </w:rPr>
        <w:t>:</w:t>
      </w:r>
      <w:r>
        <w:rPr>
          <w:rFonts w:hint="eastAsia"/>
        </w:rPr>
        <w:t>。</w:t>
      </w:r>
    </w:p>
    <w:p w14:paraId="428F4ACD" w14:textId="77777777" w:rsidR="00CF1F69" w:rsidRDefault="00CF1F69" w:rsidP="00CF1F69">
      <w:pPr>
        <w:spacing w:before="120" w:after="120"/>
        <w:ind w:firstLineChars="200" w:firstLine="420"/>
        <w:rPr>
          <w:rFonts w:ascii="宋体" w:hAnsi="宋体" w:cs="宋体"/>
          <w:color w:val="000000"/>
          <w:kern w:val="0"/>
        </w:rPr>
      </w:pPr>
      <w:r>
        <w:rPr>
          <w:rFonts w:hint="eastAsia"/>
        </w:rPr>
        <w:t>现场复核与</w:t>
      </w:r>
      <w:r>
        <w:rPr>
          <w:rFonts w:ascii="宋体" w:hAnsi="宋体" w:cs="宋体" w:hint="eastAsia"/>
          <w:color w:val="000000"/>
          <w:kern w:val="0"/>
        </w:rPr>
        <w:t>数据复核。</w:t>
      </w:r>
    </w:p>
    <w:p w14:paraId="0E357750" w14:textId="77777777" w:rsidR="00CF1F69" w:rsidRDefault="00CF1F69" w:rsidP="00CF1F69">
      <w:pPr>
        <w:spacing w:before="120" w:after="120"/>
        <w:ind w:firstLineChars="270" w:firstLine="567"/>
        <w:rPr>
          <w:rFonts w:ascii="宋体" w:hAnsi="宋体" w:cs="宋体"/>
          <w:color w:val="000000"/>
          <w:kern w:val="0"/>
        </w:rPr>
      </w:pPr>
      <w:r>
        <w:rPr>
          <w:rFonts w:ascii="宋体" w:hAnsi="宋体" w:cs="宋体" w:hint="eastAsia"/>
          <w:color w:val="000000"/>
          <w:kern w:val="0"/>
        </w:rPr>
        <w:t>数据复核流程：</w:t>
      </w:r>
    </w:p>
    <w:p w14:paraId="342EED90" w14:textId="77777777" w:rsidR="00CF1F69" w:rsidRDefault="00CF1F69" w:rsidP="00CF1F69">
      <w:pPr>
        <w:spacing w:beforeLines="50" w:before="156" w:afterLines="50" w:after="156"/>
        <w:ind w:firstLine="420"/>
      </w:pPr>
      <w:r>
        <w:rPr>
          <w:rFonts w:hint="eastAsia"/>
        </w:rPr>
        <w:t>1</w:t>
      </w:r>
      <w:r>
        <w:rPr>
          <w:rFonts w:hint="eastAsia"/>
        </w:rPr>
        <w:t>、表异常数据。出账以后不同阶段数据查询条件：</w:t>
      </w:r>
    </w:p>
    <w:p w14:paraId="075C7B51" w14:textId="77777777" w:rsidR="00CF1F69" w:rsidRDefault="00CF1F69" w:rsidP="00CF1F69">
      <w:pPr>
        <w:spacing w:before="120" w:after="120"/>
        <w:ind w:firstLineChars="200" w:firstLine="420"/>
      </w:pPr>
      <w:r>
        <w:rPr>
          <w:rFonts w:ascii="宋体" w:hAnsi="宋体" w:cs="宋体" w:hint="eastAsia"/>
        </w:rPr>
        <w:t xml:space="preserve"> </w:t>
      </w:r>
      <w:r>
        <w:rPr>
          <w:rFonts w:ascii="宋体" w:hAnsi="宋体" w:cs="宋体"/>
        </w:rPr>
        <w:t>①</w:t>
      </w:r>
      <w:r>
        <w:rPr>
          <w:rFonts w:hint="eastAsia"/>
        </w:rPr>
        <w:t>入户抄表数据核对（只列清单，没有后置业务）</w:t>
      </w:r>
    </w:p>
    <w:p w14:paraId="01F38947" w14:textId="77777777" w:rsidR="00CF1F69" w:rsidRDefault="00CF1F69" w:rsidP="00CF1F69">
      <w:pPr>
        <w:spacing w:before="120" w:after="120"/>
        <w:ind w:firstLineChars="200" w:firstLine="420"/>
      </w:pPr>
      <w:r>
        <w:rPr>
          <w:rFonts w:hint="eastAsia"/>
        </w:rPr>
        <w:t>筛选条件：抄表日期、抄表时间（时间区间）、两户时间间隔（小于时间段、秒）、抄表时间和数据上传时间相差时间差（</w:t>
      </w:r>
      <w:r>
        <w:rPr>
          <w:rFonts w:hint="eastAsia"/>
        </w:rPr>
        <w:t>60</w:t>
      </w:r>
      <w:r>
        <w:rPr>
          <w:rFonts w:hint="eastAsia"/>
        </w:rPr>
        <w:t>分钟</w:t>
      </w:r>
      <w:r>
        <w:rPr>
          <w:rFonts w:hint="eastAsia"/>
        </w:rPr>
        <w:t>,</w:t>
      </w:r>
      <w:r>
        <w:rPr>
          <w:rFonts w:hint="eastAsia"/>
        </w:rPr>
        <w:t>可维护）、拍照照片模糊</w:t>
      </w:r>
    </w:p>
    <w:p w14:paraId="76E61AC4" w14:textId="77777777" w:rsidR="00CF1F69" w:rsidRDefault="00CF1F69" w:rsidP="00CF1F69">
      <w:pPr>
        <w:spacing w:before="120" w:after="120"/>
        <w:ind w:firstLineChars="200" w:firstLine="420"/>
      </w:pPr>
      <w:r>
        <w:rPr>
          <w:rFonts w:ascii="宋体" w:hAnsi="宋体" w:cs="宋体"/>
        </w:rPr>
        <w:t>②</w:t>
      </w:r>
      <w:r>
        <w:rPr>
          <w:rFonts w:hint="eastAsia"/>
        </w:rPr>
        <w:t>核算员现场抄表数据核对（有后置操作，如下从第</w:t>
      </w:r>
      <w:r>
        <w:rPr>
          <w:rFonts w:hint="eastAsia"/>
        </w:rPr>
        <w:t>2</w:t>
      </w:r>
      <w:r>
        <w:rPr>
          <w:rFonts w:hint="eastAsia"/>
        </w:rPr>
        <w:t>条开始）</w:t>
      </w:r>
    </w:p>
    <w:p w14:paraId="749DD753" w14:textId="77777777" w:rsidR="00CF1F69" w:rsidRDefault="00CF1F69" w:rsidP="00CF1F69">
      <w:pPr>
        <w:spacing w:before="120" w:after="120"/>
        <w:ind w:firstLineChars="200" w:firstLine="420"/>
      </w:pPr>
      <w:r>
        <w:rPr>
          <w:rFonts w:hint="eastAsia"/>
        </w:rPr>
        <w:t>筛选条件：用量差值过高或过低、小于上次数据、当月筛查和隔月与下次抄表数据筛查、拍照照片模糊</w:t>
      </w:r>
    </w:p>
    <w:p w14:paraId="665A812A" w14:textId="77777777" w:rsidR="00CF1F69" w:rsidRDefault="00CF1F69" w:rsidP="00CF1F69">
      <w:pPr>
        <w:spacing w:before="120" w:after="120"/>
        <w:ind w:firstLineChars="200" w:firstLine="420"/>
      </w:pPr>
      <w:r>
        <w:rPr>
          <w:rFonts w:ascii="宋体" w:hAnsi="宋体" w:cs="宋体"/>
        </w:rPr>
        <w:t>③</w:t>
      </w:r>
      <w:r>
        <w:rPr>
          <w:rFonts w:hint="eastAsia"/>
        </w:rPr>
        <w:t>安检数据筛查（有后置操作，如下从第</w:t>
      </w:r>
      <w:r>
        <w:rPr>
          <w:rFonts w:hint="eastAsia"/>
        </w:rPr>
        <w:t>2</w:t>
      </w:r>
      <w:r>
        <w:rPr>
          <w:rFonts w:hint="eastAsia"/>
        </w:rPr>
        <w:t>条开始）</w:t>
      </w:r>
    </w:p>
    <w:p w14:paraId="391A0565" w14:textId="77777777" w:rsidR="00CF1F69" w:rsidRDefault="00CF1F69" w:rsidP="00CF1F69">
      <w:pPr>
        <w:spacing w:before="120" w:after="120"/>
        <w:ind w:firstLineChars="200" w:firstLine="420"/>
      </w:pPr>
      <w:r>
        <w:rPr>
          <w:rFonts w:hint="eastAsia"/>
        </w:rPr>
        <w:t>筛选条件：小于上次数据、当月筛查和隔月与下次抄表数据筛查</w:t>
      </w:r>
    </w:p>
    <w:p w14:paraId="364DC510" w14:textId="77777777" w:rsidR="00CF1F69" w:rsidRDefault="00CF1F69" w:rsidP="003A00CD">
      <w:pPr>
        <w:numPr>
          <w:ilvl w:val="0"/>
          <w:numId w:val="17"/>
        </w:numPr>
        <w:ind w:firstLineChars="200" w:firstLine="420"/>
      </w:pPr>
      <w:r>
        <w:rPr>
          <w:rFonts w:hint="eastAsia"/>
        </w:rPr>
        <w:t>核算员对筛选出的数据进行处理意见和标示（正常、异常，照片模糊的记录不参与提交审批）。</w:t>
      </w:r>
    </w:p>
    <w:p w14:paraId="608DDAB1" w14:textId="77777777" w:rsidR="00CF1F69" w:rsidRDefault="00CF1F69" w:rsidP="00CF1F69">
      <w:pPr>
        <w:spacing w:before="120" w:after="120"/>
        <w:ind w:firstLineChars="200" w:firstLine="420"/>
      </w:pPr>
      <w:r>
        <w:rPr>
          <w:rFonts w:hint="eastAsia"/>
        </w:rPr>
        <w:t>3</w:t>
      </w:r>
      <w:r>
        <w:rPr>
          <w:rFonts w:hint="eastAsia"/>
        </w:rPr>
        <w:t>、业室副主任先批示，如营业室副主任不确定如何处理，再向上提交给主管经理。</w:t>
      </w:r>
    </w:p>
    <w:p w14:paraId="3D0B9703" w14:textId="77777777" w:rsidR="00CF1F69" w:rsidRDefault="00CF1F69" w:rsidP="00CF1F69">
      <w:pPr>
        <w:spacing w:before="120" w:after="120"/>
        <w:ind w:firstLineChars="200" w:firstLine="420"/>
      </w:pPr>
      <w:r>
        <w:rPr>
          <w:rFonts w:hint="eastAsia"/>
        </w:rPr>
        <w:t>4</w:t>
      </w:r>
      <w:r>
        <w:rPr>
          <w:rFonts w:hint="eastAsia"/>
        </w:rPr>
        <w:t>、管经理对营业室副主任提交上的异常用户处理意见进行批示，再反馈给营业副主任、核算员。</w:t>
      </w:r>
    </w:p>
    <w:p w14:paraId="00AD1859" w14:textId="77777777" w:rsidR="00CF1F69" w:rsidRDefault="00CF1F69" w:rsidP="00CF1F69">
      <w:pPr>
        <w:spacing w:before="120" w:after="120"/>
        <w:ind w:firstLineChars="200" w:firstLine="420"/>
      </w:pPr>
      <w:r>
        <w:rPr>
          <w:rFonts w:hint="eastAsia"/>
        </w:rPr>
        <w:t>5</w:t>
      </w:r>
      <w:r>
        <w:rPr>
          <w:rFonts w:hint="eastAsia"/>
        </w:rPr>
        <w:t>、业室副主任对抄表不准确户进行标记，并给出处理意见。</w:t>
      </w:r>
    </w:p>
    <w:p w14:paraId="0B8BC209" w14:textId="77777777" w:rsidR="00CF1F69" w:rsidRPr="002B3A69" w:rsidRDefault="00CF1F69" w:rsidP="00CF1F69">
      <w:pPr>
        <w:spacing w:before="120" w:after="120"/>
        <w:ind w:firstLineChars="200" w:firstLine="420"/>
      </w:pPr>
      <w:r>
        <w:rPr>
          <w:rFonts w:hint="eastAsia"/>
        </w:rPr>
        <w:lastRenderedPageBreak/>
        <w:t>6</w:t>
      </w:r>
      <w:r>
        <w:rPr>
          <w:rFonts w:hint="eastAsia"/>
        </w:rPr>
        <w:t>、算员根据反馈意见对异常数据进行处理（计费差错申请等），记录处理方式及结果。</w:t>
      </w:r>
    </w:p>
    <w:p w14:paraId="0B9F937D" w14:textId="7791F4FC" w:rsidR="00CF1F69" w:rsidRDefault="004D6814" w:rsidP="00CF1F69">
      <w:pPr>
        <w:pStyle w:val="30"/>
        <w:spacing w:before="156" w:after="156"/>
        <w:rPr>
          <w:sz w:val="30"/>
          <w:szCs w:val="30"/>
        </w:rPr>
      </w:pPr>
      <w:r>
        <w:rPr>
          <w:sz w:val="30"/>
          <w:szCs w:val="30"/>
        </w:rPr>
        <w:t>2</w:t>
      </w:r>
      <w:r w:rsidR="00CF1F69" w:rsidRPr="00F44246">
        <w:rPr>
          <w:sz w:val="30"/>
          <w:szCs w:val="30"/>
        </w:rPr>
        <w:t>.2.1</w:t>
      </w:r>
      <w:r w:rsidR="00CF1F69">
        <w:rPr>
          <w:rFonts w:hint="eastAsia"/>
          <w:sz w:val="30"/>
          <w:szCs w:val="30"/>
        </w:rPr>
        <w:t>抄表复核</w:t>
      </w:r>
    </w:p>
    <w:p w14:paraId="03E9D494" w14:textId="77777777" w:rsidR="00CF1F69" w:rsidRDefault="00CF1F69" w:rsidP="00CF1F69">
      <w:pPr>
        <w:spacing w:before="120" w:after="120"/>
        <w:ind w:left="420"/>
      </w:pPr>
      <w:r>
        <w:rPr>
          <w:rFonts w:hint="eastAsia"/>
        </w:rPr>
        <w:t>1</w:t>
      </w:r>
      <w:r>
        <w:rPr>
          <w:rFonts w:hint="eastAsia"/>
        </w:rPr>
        <w:t>、居民用户每月入户复核时间为</w:t>
      </w:r>
      <w:r>
        <w:rPr>
          <w:rFonts w:hint="eastAsia"/>
        </w:rPr>
        <w:t>1-15</w:t>
      </w:r>
      <w:r>
        <w:rPr>
          <w:rFonts w:hint="eastAsia"/>
        </w:rPr>
        <w:t>日，系统下装抄表复核用户数据，数据实时上传至营业部数据库，对相关数据进行相关分析、查询、统计。</w:t>
      </w:r>
    </w:p>
    <w:p w14:paraId="3C8CE967" w14:textId="77777777" w:rsidR="00CF1F69" w:rsidRDefault="00CF1F69" w:rsidP="00CF1F69">
      <w:pPr>
        <w:spacing w:before="120" w:after="120"/>
        <w:ind w:left="420"/>
      </w:pPr>
      <w:r>
        <w:rPr>
          <w:rFonts w:hint="eastAsia"/>
        </w:rPr>
        <w:t>2</w:t>
      </w:r>
      <w:r>
        <w:rPr>
          <w:rFonts w:hint="eastAsia"/>
        </w:rPr>
        <w:t>、非居民用户抄表复核数据也由系统下装，数据实时上传至营业部数据库，对相关数据进行相关分析、查询、统计。</w:t>
      </w:r>
    </w:p>
    <w:p w14:paraId="04E2D606" w14:textId="77777777" w:rsidR="00CF1F69" w:rsidRDefault="00CF1F69" w:rsidP="00CF1F69">
      <w:pPr>
        <w:spacing w:before="120" w:after="120"/>
        <w:ind w:left="420"/>
      </w:pPr>
      <w:r>
        <w:rPr>
          <w:rFonts w:hint="eastAsia"/>
        </w:rPr>
        <w:t>3</w:t>
      </w:r>
      <w:r>
        <w:rPr>
          <w:rFonts w:hint="eastAsia"/>
        </w:rPr>
        <w:t>、系统筛选出的抄表复核数据经主管收费的营业室副主任确认后，方可下装至智能抄表设备，此类数据可人工选定。</w:t>
      </w:r>
    </w:p>
    <w:p w14:paraId="0D394587" w14:textId="77777777" w:rsidR="00CF1F69" w:rsidRPr="00151112" w:rsidRDefault="00CF1F69" w:rsidP="00CF1F69">
      <w:pPr>
        <w:spacing w:before="120" w:after="120"/>
        <w:ind w:left="420"/>
      </w:pPr>
      <w:r>
        <w:rPr>
          <w:rFonts w:hint="eastAsia"/>
        </w:rPr>
        <w:t>4</w:t>
      </w:r>
      <w:r>
        <w:rPr>
          <w:rFonts w:hint="eastAsia"/>
        </w:rPr>
        <w:t>、数据复核的审批流程可灵活配置，视工作需要定义到各级管理人员。启用时由营业部系统管理员处理。</w:t>
      </w:r>
    </w:p>
    <w:p w14:paraId="692CF8FF" w14:textId="77777777" w:rsidR="00CF1F69" w:rsidRDefault="00CF1F69" w:rsidP="00CF1F69">
      <w:pPr>
        <w:spacing w:before="120" w:after="120"/>
        <w:ind w:firstLineChars="200" w:firstLine="420"/>
        <w:jc w:val="left"/>
      </w:pPr>
      <w:r>
        <w:rPr>
          <w:rFonts w:ascii="Times New Roman" w:hAnsi="Times New Roman" w:hint="eastAsia"/>
        </w:rPr>
        <w:t>6</w:t>
      </w:r>
      <w:r>
        <w:rPr>
          <w:rFonts w:ascii="Times New Roman" w:hAnsi="Times New Roman" w:hint="eastAsia"/>
        </w:rPr>
        <w:t>、</w:t>
      </w:r>
      <w:r>
        <w:rPr>
          <w:rFonts w:hint="eastAsia"/>
        </w:rPr>
        <w:t>复核人员的身份</w:t>
      </w:r>
      <w:r>
        <w:rPr>
          <w:rFonts w:hint="eastAsia"/>
        </w:rPr>
        <w:t>(</w:t>
      </w:r>
      <w:r>
        <w:rPr>
          <w:rFonts w:hint="eastAsia"/>
        </w:rPr>
        <w:t>查收员、核算员、营业分公司、营业部</w:t>
      </w:r>
      <w:r>
        <w:rPr>
          <w:rFonts w:hint="eastAsia"/>
        </w:rPr>
        <w:t>)</w:t>
      </w:r>
      <w:r>
        <w:rPr>
          <w:rFonts w:hint="eastAsia"/>
        </w:rPr>
        <w:t>。</w:t>
      </w:r>
    </w:p>
    <w:p w14:paraId="7D594E3C" w14:textId="77777777" w:rsidR="00CF1F69" w:rsidRDefault="00CF1F69" w:rsidP="00CF1F69">
      <w:pPr>
        <w:spacing w:before="120" w:after="120"/>
        <w:ind w:left="420"/>
      </w:pPr>
      <w:r>
        <w:rPr>
          <w:rFonts w:ascii="Times New Roman" w:hAnsi="Times New Roman" w:hint="eastAsia"/>
        </w:rPr>
        <w:t>7</w:t>
      </w:r>
      <w:r>
        <w:rPr>
          <w:rFonts w:ascii="Times New Roman" w:hAnsi="Times New Roman" w:hint="eastAsia"/>
        </w:rPr>
        <w:t>、</w:t>
      </w:r>
      <w:r w:rsidRPr="008D15CA">
        <w:rPr>
          <w:rFonts w:hint="eastAsia"/>
          <w:bCs/>
        </w:rPr>
        <w:t>复核工单</w:t>
      </w:r>
      <w:r w:rsidRPr="008D15CA">
        <w:rPr>
          <w:rFonts w:hint="eastAsia"/>
        </w:rPr>
        <w:t>：</w:t>
      </w:r>
      <w:r>
        <w:rPr>
          <w:rFonts w:hint="eastAsia"/>
        </w:rPr>
        <w:t>序号、客户号、客户名、客户地址、复核指针数、安检（安全隐患描述、拍照）、备注、用户签字、与上次复核是否正确、与下次复核是否正确</w:t>
      </w:r>
      <w:r>
        <w:rPr>
          <w:rFonts w:hint="eastAsia"/>
        </w:rPr>
        <w:t>;</w:t>
      </w:r>
    </w:p>
    <w:p w14:paraId="661B60CF" w14:textId="77777777" w:rsidR="00CF1F69" w:rsidRDefault="00CF1F69" w:rsidP="00CF1F69">
      <w:pPr>
        <w:spacing w:before="156" w:after="156"/>
        <w:ind w:firstLineChars="200" w:firstLine="420"/>
        <w:jc w:val="left"/>
      </w:pPr>
      <w:r>
        <w:rPr>
          <w:rFonts w:ascii="Times New Roman" w:hAnsi="Times New Roman" w:hint="eastAsia"/>
        </w:rPr>
        <w:t>8</w:t>
      </w:r>
      <w:r>
        <w:rPr>
          <w:rFonts w:ascii="Times New Roman" w:hAnsi="Times New Roman" w:hint="eastAsia"/>
        </w:rPr>
        <w:t>、</w:t>
      </w:r>
      <w:r w:rsidRPr="008D15CA">
        <w:rPr>
          <w:rFonts w:hint="eastAsia"/>
          <w:bCs/>
        </w:rPr>
        <w:t>复核月报表</w:t>
      </w:r>
      <w:r>
        <w:rPr>
          <w:rFonts w:hint="eastAsia"/>
        </w:rPr>
        <w:t>：复核人、复核户数、指针异常户数（可查看明细）。</w:t>
      </w:r>
    </w:p>
    <w:p w14:paraId="435DDF8F" w14:textId="77777777" w:rsidR="00CF1F69" w:rsidRDefault="00CF1F69" w:rsidP="00CF1F69">
      <w:pPr>
        <w:spacing w:before="120" w:after="120"/>
        <w:ind w:left="420"/>
      </w:pPr>
      <w:r>
        <w:rPr>
          <w:rFonts w:ascii="Times New Roman" w:hAnsi="Times New Roman" w:hint="eastAsia"/>
        </w:rPr>
        <w:t>9</w:t>
      </w:r>
      <w:r>
        <w:rPr>
          <w:rFonts w:ascii="Times New Roman" w:hAnsi="Times New Roman" w:hint="eastAsia"/>
        </w:rPr>
        <w:t>、</w:t>
      </w:r>
      <w:r w:rsidRPr="008D15CA">
        <w:rPr>
          <w:rFonts w:hint="eastAsia"/>
          <w:bCs/>
        </w:rPr>
        <w:t>复核查询</w:t>
      </w:r>
      <w:r>
        <w:rPr>
          <w:rFonts w:hint="eastAsia"/>
        </w:rPr>
        <w:t>：供气单位、核算员、客户服务员、本号、客户号、客户名、客户地址、复核时间、复核人、复核状态、复核结果、复核单号。</w:t>
      </w:r>
    </w:p>
    <w:p w14:paraId="03563C2E" w14:textId="77777777" w:rsidR="00CF1F69" w:rsidRPr="008D15CA" w:rsidRDefault="00CF1F69" w:rsidP="00CF1F69">
      <w:pPr>
        <w:ind w:left="420"/>
      </w:pPr>
      <w:r w:rsidRPr="008D15CA">
        <w:rPr>
          <w:rFonts w:hint="eastAsia"/>
          <w:bCs/>
        </w:rPr>
        <w:t>复核查询结果</w:t>
      </w:r>
      <w:r>
        <w:rPr>
          <w:rFonts w:hint="eastAsia"/>
        </w:rPr>
        <w:t>：供气单位、核算员、客户服务员、本号、客户号、客户名、客户地址、上次指针数、</w:t>
      </w:r>
      <w:r>
        <w:rPr>
          <w:rFonts w:ascii="宋体" w:hAnsi="宋体" w:cs="宋体" w:hint="eastAsia"/>
          <w:color w:val="000000"/>
          <w:kern w:val="0"/>
        </w:rPr>
        <w:t>复核指针数、复核时间、复核人、</w:t>
      </w:r>
      <w:r>
        <w:rPr>
          <w:rFonts w:hint="eastAsia"/>
        </w:rPr>
        <w:t>复核状态、复核结果、复核单号。</w:t>
      </w:r>
    </w:p>
    <w:p w14:paraId="1E4F7247" w14:textId="32045C9F" w:rsidR="00CF1F69" w:rsidRDefault="004D6814" w:rsidP="00CF1F69">
      <w:pPr>
        <w:pStyle w:val="20"/>
        <w:spacing w:before="156" w:after="156"/>
        <w:rPr>
          <w:sz w:val="30"/>
          <w:szCs w:val="30"/>
        </w:rPr>
      </w:pPr>
      <w:r>
        <w:rPr>
          <w:sz w:val="30"/>
          <w:szCs w:val="30"/>
        </w:rPr>
        <w:t>2</w:t>
      </w:r>
      <w:r w:rsidR="00CF1F69">
        <w:rPr>
          <w:sz w:val="30"/>
          <w:szCs w:val="30"/>
        </w:rPr>
        <w:t>.3</w:t>
      </w:r>
      <w:r w:rsidR="00CF1F69">
        <w:rPr>
          <w:rFonts w:hint="eastAsia"/>
          <w:sz w:val="30"/>
          <w:szCs w:val="30"/>
        </w:rPr>
        <w:t>非居民周抄日抄管理</w:t>
      </w:r>
    </w:p>
    <w:p w14:paraId="68DFBECB" w14:textId="77777777" w:rsidR="00CF1F69" w:rsidRDefault="00CF1F69" w:rsidP="00CF1F69">
      <w:pPr>
        <w:spacing w:before="120" w:after="120"/>
        <w:ind w:firstLineChars="200" w:firstLine="420"/>
      </w:pPr>
      <w:r>
        <w:rPr>
          <w:rFonts w:hint="eastAsia"/>
        </w:rPr>
        <w:t>1</w:t>
      </w:r>
      <w:r>
        <w:rPr>
          <w:rFonts w:hint="eastAsia"/>
        </w:rPr>
        <w:t>、非居民大用气量用户，要执行周抄日抄管理。</w:t>
      </w:r>
    </w:p>
    <w:p w14:paraId="6AA76A01" w14:textId="77777777" w:rsidR="00CF1F69" w:rsidRPr="008D15CA" w:rsidRDefault="00CF1F69" w:rsidP="00CF1F69">
      <w:pPr>
        <w:spacing w:before="120" w:after="120"/>
        <w:ind w:firstLineChars="200" w:firstLine="420"/>
      </w:pPr>
      <w:r>
        <w:rPr>
          <w:rFonts w:hint="eastAsia"/>
        </w:rPr>
        <w:t>2</w:t>
      </w:r>
      <w:r>
        <w:rPr>
          <w:rFonts w:hint="eastAsia"/>
        </w:rPr>
        <w:t>、每月要对上月用气量在</w:t>
      </w:r>
      <w:r>
        <w:rPr>
          <w:rFonts w:hint="eastAsia"/>
        </w:rPr>
        <w:t>2500-5000</w:t>
      </w:r>
      <w:r>
        <w:rPr>
          <w:rFonts w:hint="eastAsia"/>
        </w:rPr>
        <w:t>的用户进行周抄，用气量在</w:t>
      </w:r>
      <w:r>
        <w:rPr>
          <w:rFonts w:hint="eastAsia"/>
        </w:rPr>
        <w:t>5000</w:t>
      </w:r>
      <w:r>
        <w:rPr>
          <w:rFonts w:hint="eastAsia"/>
        </w:rPr>
        <w:t>立方米以上的用户进行日抄。</w:t>
      </w:r>
    </w:p>
    <w:p w14:paraId="339A96A9" w14:textId="09BC6349" w:rsidR="00CF1F69" w:rsidRDefault="004D6814" w:rsidP="00CF1F69">
      <w:pPr>
        <w:pStyle w:val="30"/>
        <w:spacing w:before="156" w:after="156"/>
        <w:rPr>
          <w:sz w:val="30"/>
          <w:szCs w:val="30"/>
        </w:rPr>
      </w:pPr>
      <w:r>
        <w:rPr>
          <w:sz w:val="30"/>
          <w:szCs w:val="30"/>
        </w:rPr>
        <w:t>2</w:t>
      </w:r>
      <w:r w:rsidR="00CF1F69" w:rsidRPr="008D15CA">
        <w:rPr>
          <w:sz w:val="30"/>
          <w:szCs w:val="30"/>
        </w:rPr>
        <w:t>.3.1</w:t>
      </w:r>
      <w:r w:rsidR="00CF1F69" w:rsidRPr="008D15CA">
        <w:rPr>
          <w:rFonts w:hint="eastAsia"/>
          <w:sz w:val="30"/>
          <w:szCs w:val="30"/>
        </w:rPr>
        <w:t>非居民周抄日抄管理</w:t>
      </w:r>
    </w:p>
    <w:p w14:paraId="4C929342" w14:textId="77777777" w:rsidR="00CF1F69" w:rsidRDefault="00CF1F69" w:rsidP="00CF1F69">
      <w:pPr>
        <w:spacing w:before="120" w:after="120"/>
        <w:ind w:firstLineChars="200" w:firstLine="420"/>
      </w:pPr>
      <w:r>
        <w:rPr>
          <w:rFonts w:hint="eastAsia"/>
        </w:rPr>
        <w:t>1</w:t>
      </w:r>
      <w:r>
        <w:rPr>
          <w:rFonts w:hint="eastAsia"/>
        </w:rPr>
        <w:t>、系统支持周、日抄用户数据的下装和上传，同时提供周日抄数据的手工录入，数据要由系统进行比对分析，并给出明确的分析结果。</w:t>
      </w:r>
    </w:p>
    <w:p w14:paraId="2E2817DB" w14:textId="77777777" w:rsidR="00CF1F69" w:rsidRDefault="00CF1F69" w:rsidP="00CF1F69">
      <w:pPr>
        <w:spacing w:before="120" w:after="120"/>
        <w:ind w:firstLineChars="200" w:firstLine="420"/>
      </w:pPr>
      <w:r>
        <w:rPr>
          <w:rFonts w:hint="eastAsia"/>
        </w:rPr>
        <w:t>2</w:t>
      </w:r>
      <w:r>
        <w:rPr>
          <w:rFonts w:hint="eastAsia"/>
        </w:rPr>
        <w:t>、分析异常的数据，核算员要及时了解情况，并上报主管营业副经理。</w:t>
      </w:r>
    </w:p>
    <w:p w14:paraId="5327EDF8" w14:textId="77777777" w:rsidR="00CF1F69" w:rsidRDefault="00CF1F69" w:rsidP="00CF1F69">
      <w:pPr>
        <w:spacing w:before="120" w:after="120"/>
        <w:ind w:firstLineChars="200" w:firstLine="420"/>
      </w:pPr>
      <w:r>
        <w:rPr>
          <w:rFonts w:hint="eastAsia"/>
        </w:rPr>
        <w:t>3</w:t>
      </w:r>
      <w:r>
        <w:rPr>
          <w:rFonts w:hint="eastAsia"/>
        </w:rPr>
        <w:t>、系统提供异常用户数据明细查询统计及打印。</w:t>
      </w:r>
    </w:p>
    <w:p w14:paraId="3DE132E3" w14:textId="77777777" w:rsidR="00CF1F69" w:rsidRDefault="00CF1F69" w:rsidP="00CF1F69">
      <w:pPr>
        <w:spacing w:before="120" w:after="120"/>
        <w:ind w:firstLineChars="200" w:firstLine="420"/>
      </w:pPr>
      <w:r>
        <w:rPr>
          <w:rFonts w:hint="eastAsia"/>
        </w:rPr>
        <w:t>4</w:t>
      </w:r>
      <w:r>
        <w:rPr>
          <w:rFonts w:hint="eastAsia"/>
        </w:rPr>
        <w:t>、周抄日抄的用气量值在系统中可以灵活设定。</w:t>
      </w:r>
    </w:p>
    <w:p w14:paraId="036A089C" w14:textId="77777777" w:rsidR="00CF1F69" w:rsidRDefault="00CF1F69" w:rsidP="00CF1F69">
      <w:pPr>
        <w:spacing w:before="120" w:after="120"/>
        <w:ind w:firstLineChars="200" w:firstLine="420"/>
        <w:rPr>
          <w:color w:val="000000"/>
        </w:rPr>
      </w:pPr>
      <w:r>
        <w:rPr>
          <w:rFonts w:hint="eastAsia"/>
        </w:rPr>
        <w:t>5</w:t>
      </w:r>
      <w:r>
        <w:rPr>
          <w:rFonts w:hint="eastAsia"/>
        </w:rPr>
        <w:t>、</w:t>
      </w:r>
      <w:r>
        <w:rPr>
          <w:rFonts w:hint="eastAsia"/>
          <w:color w:val="000000"/>
        </w:rPr>
        <w:t>系统利用抄表数据计算参考系数，</w:t>
      </w:r>
      <w:r>
        <w:rPr>
          <w:rFonts w:hint="eastAsia"/>
          <w:color w:val="000000"/>
        </w:rPr>
        <w:t>10</w:t>
      </w:r>
      <w:r>
        <w:rPr>
          <w:rFonts w:hint="eastAsia"/>
          <w:color w:val="000000"/>
        </w:rPr>
        <w:t>次参考系数平均值；平均系数偏离度正负</w:t>
      </w:r>
      <w:r>
        <w:rPr>
          <w:rFonts w:hint="eastAsia"/>
          <w:color w:val="000000"/>
        </w:rPr>
        <w:t>10%</w:t>
      </w:r>
      <w:r>
        <w:rPr>
          <w:rFonts w:hint="eastAsia"/>
          <w:color w:val="000000"/>
        </w:rPr>
        <w:t>可维护，作为周日抄异常数据的筛选条件。</w:t>
      </w:r>
    </w:p>
    <w:p w14:paraId="15D8E97E" w14:textId="77777777" w:rsidR="00CF1F69" w:rsidRPr="008D15CA" w:rsidRDefault="00CF1F69" w:rsidP="00CF1F69">
      <w:pPr>
        <w:spacing w:before="120" w:after="120"/>
        <w:ind w:firstLineChars="200" w:firstLine="420"/>
        <w:rPr>
          <w:color w:val="000000"/>
        </w:rPr>
      </w:pPr>
      <w:r>
        <w:rPr>
          <w:rFonts w:hint="eastAsia"/>
          <w:color w:val="000000"/>
        </w:rPr>
        <w:t>6</w:t>
      </w:r>
      <w:r>
        <w:rPr>
          <w:rFonts w:hint="eastAsia"/>
          <w:color w:val="000000"/>
        </w:rPr>
        <w:t>、</w:t>
      </w:r>
      <w:r w:rsidRPr="00CA2AAC">
        <w:rPr>
          <w:rFonts w:hint="eastAsia"/>
          <w:color w:val="000000"/>
        </w:rPr>
        <w:t>核算员复核系统内标注的异常用量用户的实际情况，筛选出疑似问题用户逐级上报，对反馈回来的问题处理结果进行系统录入。</w:t>
      </w:r>
    </w:p>
    <w:p w14:paraId="3D824FAE" w14:textId="0D0FEDE6" w:rsidR="00CF1F69" w:rsidRDefault="004D6814" w:rsidP="00CF1F69">
      <w:pPr>
        <w:pStyle w:val="20"/>
        <w:spacing w:before="156" w:after="156"/>
        <w:rPr>
          <w:sz w:val="30"/>
          <w:szCs w:val="30"/>
        </w:rPr>
      </w:pPr>
      <w:r>
        <w:rPr>
          <w:sz w:val="30"/>
          <w:szCs w:val="30"/>
        </w:rPr>
        <w:lastRenderedPageBreak/>
        <w:t>2</w:t>
      </w:r>
      <w:r w:rsidR="00CF1F69" w:rsidRPr="004B63C8">
        <w:rPr>
          <w:sz w:val="30"/>
          <w:szCs w:val="30"/>
        </w:rPr>
        <w:t>.4</w:t>
      </w:r>
      <w:r w:rsidR="00CF1F69" w:rsidRPr="004B63C8">
        <w:rPr>
          <w:rFonts w:hint="eastAsia"/>
          <w:sz w:val="30"/>
          <w:szCs w:val="30"/>
        </w:rPr>
        <w:t>供气区域及抄表楼栋管理</w:t>
      </w:r>
    </w:p>
    <w:p w14:paraId="4B3795EF" w14:textId="77777777" w:rsidR="00CF1F69" w:rsidRDefault="00CF1F69" w:rsidP="00CF1F69">
      <w:pPr>
        <w:spacing w:before="120" w:after="120"/>
        <w:ind w:firstLineChars="200" w:firstLine="420"/>
        <w:rPr>
          <w:lang w:val="x-none"/>
        </w:rPr>
      </w:pPr>
      <w:r>
        <w:rPr>
          <w:rFonts w:hint="eastAsia"/>
          <w:lang w:val="x-none"/>
        </w:rPr>
        <w:t>供气区域是指中庆公司为便于管理哈市全部用户，按地理位置划分了</w:t>
      </w:r>
      <w:r>
        <w:rPr>
          <w:rFonts w:hint="eastAsia"/>
          <w:lang w:val="x-none"/>
        </w:rPr>
        <w:t>12</w:t>
      </w:r>
      <w:r>
        <w:rPr>
          <w:rFonts w:hint="eastAsia"/>
          <w:lang w:val="x-none"/>
        </w:rPr>
        <w:t>个区域，也就是说有</w:t>
      </w:r>
      <w:r>
        <w:rPr>
          <w:rFonts w:hint="eastAsia"/>
          <w:lang w:val="x-none"/>
        </w:rPr>
        <w:t>12</w:t>
      </w:r>
      <w:r>
        <w:rPr>
          <w:rFonts w:hint="eastAsia"/>
          <w:lang w:val="x-none"/>
        </w:rPr>
        <w:t>个营业分公司管理哈市的全部城市管网及用户。</w:t>
      </w:r>
    </w:p>
    <w:p w14:paraId="2E7FD5DB" w14:textId="77777777" w:rsidR="00CF1F69" w:rsidRDefault="00CF1F69" w:rsidP="00CF1F69">
      <w:pPr>
        <w:spacing w:before="120" w:after="120"/>
        <w:ind w:firstLineChars="200" w:firstLine="420"/>
        <w:rPr>
          <w:lang w:val="x-none"/>
        </w:rPr>
      </w:pPr>
      <w:r>
        <w:rPr>
          <w:rFonts w:hint="eastAsia"/>
          <w:lang w:val="x-none"/>
        </w:rPr>
        <w:t>抄表楼栋是指市民居住的楼房。一般楼房中会有居民用户，同时在一层或地下室会有非居民用户。</w:t>
      </w:r>
    </w:p>
    <w:p w14:paraId="793BF8D7" w14:textId="77777777" w:rsidR="00CF1F69" w:rsidRDefault="00CF1F69" w:rsidP="00CF1F69">
      <w:pPr>
        <w:spacing w:before="120" w:after="120"/>
        <w:ind w:firstLineChars="200" w:firstLine="420"/>
        <w:rPr>
          <w:lang w:val="x-none"/>
        </w:rPr>
      </w:pPr>
      <w:r>
        <w:rPr>
          <w:rFonts w:hint="eastAsia"/>
          <w:lang w:val="x-none"/>
        </w:rPr>
        <w:t>一个供气区域下会有多个抄表楼栋，也就是说会有多个抄表本。抄表本又分居民抄表本和非居民抄表本。</w:t>
      </w:r>
    </w:p>
    <w:p w14:paraId="0CC6387C" w14:textId="77777777" w:rsidR="00CF1F69" w:rsidRDefault="00CF1F69" w:rsidP="00CF1F69">
      <w:pPr>
        <w:spacing w:before="120" w:after="120"/>
        <w:ind w:firstLineChars="200" w:firstLine="420"/>
      </w:pPr>
      <w:r>
        <w:rPr>
          <w:rFonts w:hint="eastAsia"/>
        </w:rPr>
        <w:t>居民抄表本基本是以整楼为单位建立。抄表本号的建立由营业部负责，抄表本内的用户数量的增加由营业部系统管理员负责改写，系统依据营业部编辑的户数量，系统自动生成用户编号。</w:t>
      </w:r>
      <w:r>
        <w:rPr>
          <w:rFonts w:hint="eastAsia"/>
        </w:rPr>
        <w:t xml:space="preserve"> </w:t>
      </w:r>
    </w:p>
    <w:p w14:paraId="2B71A193" w14:textId="77777777" w:rsidR="00CF1F69" w:rsidRDefault="00CF1F69" w:rsidP="00CF1F69">
      <w:pPr>
        <w:spacing w:before="120" w:after="120"/>
        <w:ind w:firstLineChars="200" w:firstLine="420"/>
      </w:pPr>
      <w:r>
        <w:rPr>
          <w:rFonts w:hint="eastAsia"/>
        </w:rPr>
        <w:t>非居民抄表本，旧抄表本号锁定，新创建抄表本由分公司创建</w:t>
      </w:r>
      <w:r>
        <w:rPr>
          <w:rFonts w:hint="eastAsia"/>
        </w:rPr>
        <w:t>(</w:t>
      </w:r>
      <w:r>
        <w:rPr>
          <w:rFonts w:hint="eastAsia"/>
        </w:rPr>
        <w:t>用户数量分公司不能修改，只能由营业部系统管理员修改。默认用户数为</w:t>
      </w:r>
      <w:r>
        <w:rPr>
          <w:rFonts w:hint="eastAsia"/>
        </w:rPr>
        <w:t>0</w:t>
      </w:r>
      <w:r>
        <w:rPr>
          <w:rFonts w:hint="eastAsia"/>
        </w:rPr>
        <w:t>。</w:t>
      </w:r>
    </w:p>
    <w:p w14:paraId="4150448B" w14:textId="77777777" w:rsidR="00CF1F69" w:rsidRPr="00F43F83" w:rsidRDefault="00CF1F69" w:rsidP="00CF1F69">
      <w:pPr>
        <w:spacing w:before="120" w:after="120"/>
        <w:ind w:firstLineChars="200" w:firstLine="420"/>
      </w:pPr>
      <w:r>
        <w:rPr>
          <w:rFonts w:hint="eastAsia"/>
        </w:rPr>
        <w:t>供气区域会因中庆整体管理需要重新调整，如新增、合并、管理用户划至其他分公司。</w:t>
      </w:r>
    </w:p>
    <w:p w14:paraId="3F624E8E" w14:textId="502F8E0C" w:rsidR="00CF1F69" w:rsidRDefault="004D6814" w:rsidP="00CF1F69">
      <w:pPr>
        <w:pStyle w:val="30"/>
        <w:spacing w:before="156" w:after="156"/>
        <w:rPr>
          <w:sz w:val="30"/>
          <w:szCs w:val="30"/>
        </w:rPr>
      </w:pPr>
      <w:r>
        <w:rPr>
          <w:sz w:val="30"/>
          <w:szCs w:val="30"/>
        </w:rPr>
        <w:t>2</w:t>
      </w:r>
      <w:r w:rsidR="00CF1F69" w:rsidRPr="004E665B">
        <w:rPr>
          <w:sz w:val="30"/>
          <w:szCs w:val="30"/>
        </w:rPr>
        <w:t>.4.1</w:t>
      </w:r>
      <w:r w:rsidR="00CF1F69">
        <w:rPr>
          <w:rFonts w:hint="eastAsia"/>
          <w:sz w:val="30"/>
          <w:szCs w:val="30"/>
        </w:rPr>
        <w:t>供气区域及楼层管理</w:t>
      </w:r>
    </w:p>
    <w:p w14:paraId="396C710F" w14:textId="77777777" w:rsidR="00CF1F69" w:rsidRDefault="00CF1F69" w:rsidP="00CF1F69">
      <w:pPr>
        <w:spacing w:before="120" w:after="120"/>
        <w:ind w:firstLine="567"/>
      </w:pPr>
      <w:r>
        <w:rPr>
          <w:rFonts w:hint="eastAsia"/>
        </w:rPr>
        <w:t>1</w:t>
      </w:r>
      <w:r>
        <w:rPr>
          <w:rFonts w:hint="eastAsia"/>
        </w:rPr>
        <w:t>、抄表本内的抄表地址营业分公司可以更改</w:t>
      </w:r>
    </w:p>
    <w:p w14:paraId="103A0D44" w14:textId="77777777" w:rsidR="00CF1F69" w:rsidRDefault="00CF1F69" w:rsidP="00CF1F69">
      <w:pPr>
        <w:spacing w:before="120" w:after="120"/>
        <w:ind w:firstLine="567"/>
      </w:pPr>
      <w:r>
        <w:rPr>
          <w:rFonts w:hint="eastAsia"/>
        </w:rPr>
        <w:t>2</w:t>
      </w:r>
      <w:r>
        <w:rPr>
          <w:rFonts w:hint="eastAsia"/>
        </w:rPr>
        <w:t>、系统提供气区域管理及调整功能，一律在界面上显示，不得有后台人为处理。</w:t>
      </w:r>
    </w:p>
    <w:p w14:paraId="1E1BA1C0" w14:textId="77777777" w:rsidR="00CF1F69" w:rsidRDefault="00CF1F69" w:rsidP="00CF1F69">
      <w:pPr>
        <w:spacing w:before="120" w:after="120"/>
        <w:ind w:firstLine="567"/>
      </w:pPr>
      <w:r>
        <w:rPr>
          <w:rFonts w:hint="eastAsia"/>
        </w:rPr>
        <w:t>3</w:t>
      </w:r>
      <w:r>
        <w:rPr>
          <w:rFonts w:hint="eastAsia"/>
        </w:rPr>
        <w:t>、系统提供抄表本及用户划转功能，指抄表楼栋及用户单独由一个供气区域调整到另一个供气区域。</w:t>
      </w:r>
    </w:p>
    <w:p w14:paraId="2519177F" w14:textId="77777777" w:rsidR="00CF1F69" w:rsidRDefault="00CF1F69" w:rsidP="00CF1F69">
      <w:pPr>
        <w:spacing w:before="120" w:after="120"/>
        <w:ind w:firstLine="567"/>
      </w:pPr>
      <w:r>
        <w:rPr>
          <w:rFonts w:hint="eastAsia"/>
        </w:rPr>
        <w:t>4</w:t>
      </w:r>
      <w:r>
        <w:rPr>
          <w:rFonts w:hint="eastAsia"/>
        </w:rPr>
        <w:t>、系统提供划转时间明细查询。</w:t>
      </w:r>
    </w:p>
    <w:p w14:paraId="4EA72752" w14:textId="77777777" w:rsidR="00CF1F69" w:rsidRPr="006A17CB" w:rsidRDefault="00CF1F69" w:rsidP="00CF1F69">
      <w:pPr>
        <w:spacing w:before="120" w:after="120"/>
        <w:ind w:firstLine="567"/>
      </w:pPr>
      <w:r>
        <w:rPr>
          <w:rFonts w:hint="eastAsia"/>
        </w:rPr>
        <w:t>5</w:t>
      </w:r>
      <w:r>
        <w:rPr>
          <w:rFonts w:hint="eastAsia"/>
        </w:rPr>
        <w:t>、抄表本中的共用信息所属社区、派出所、</w:t>
      </w:r>
      <w:r>
        <w:rPr>
          <w:rFonts w:ascii="宋体" w:hAnsi="宋体" w:cs="宋体" w:hint="eastAsia"/>
          <w:kern w:val="0"/>
        </w:rPr>
        <w:t>街道办事处、调压设备</w:t>
      </w:r>
      <w:r>
        <w:rPr>
          <w:rFonts w:hint="eastAsia"/>
        </w:rPr>
        <w:t>直接导入用户档案。</w:t>
      </w:r>
    </w:p>
    <w:p w14:paraId="7D9C59DD" w14:textId="77777777" w:rsidR="00CF1F69" w:rsidRDefault="00CF1F69" w:rsidP="00CF1F69">
      <w:pPr>
        <w:spacing w:before="120" w:after="120"/>
        <w:ind w:firstLine="567"/>
      </w:pPr>
      <w:r>
        <w:rPr>
          <w:rFonts w:hint="eastAsia"/>
        </w:rPr>
        <w:t>6</w:t>
      </w:r>
      <w:r>
        <w:rPr>
          <w:rFonts w:hint="eastAsia"/>
        </w:rPr>
        <w:t>、提供抄表本的更换查收员频率筛查。</w:t>
      </w:r>
    </w:p>
    <w:p w14:paraId="723074C2" w14:textId="77777777" w:rsidR="00CF1F69" w:rsidRDefault="00CF1F69" w:rsidP="00CF1F69">
      <w:pPr>
        <w:spacing w:before="120" w:after="120"/>
        <w:ind w:firstLine="567"/>
      </w:pPr>
      <w:r>
        <w:rPr>
          <w:rFonts w:hint="eastAsia"/>
        </w:rPr>
        <w:t>7</w:t>
      </w:r>
      <w:r>
        <w:rPr>
          <w:rFonts w:hint="eastAsia"/>
        </w:rPr>
        <w:t>、当发生供气区域调整时，用户编号不需要变更。</w:t>
      </w:r>
    </w:p>
    <w:p w14:paraId="47FC31E2" w14:textId="77777777" w:rsidR="00CF1F69" w:rsidRPr="004E665B" w:rsidRDefault="00CF1F69" w:rsidP="00CF1F69">
      <w:pPr>
        <w:spacing w:before="120" w:after="120"/>
        <w:ind w:firstLine="567"/>
      </w:pPr>
      <w:r>
        <w:rPr>
          <w:rFonts w:hint="eastAsia"/>
        </w:rPr>
        <w:t>8</w:t>
      </w:r>
      <w:r>
        <w:rPr>
          <w:rFonts w:hint="eastAsia"/>
        </w:rPr>
        <w:t>、当用户所在管理区域发生变化时，新供气区域在系统中仍能查询统计到用户过去的历史信息。</w:t>
      </w:r>
    </w:p>
    <w:p w14:paraId="31128B3C" w14:textId="1E2ECE19" w:rsidR="00CF1F69" w:rsidRDefault="004D6814" w:rsidP="00CF1F69">
      <w:pPr>
        <w:pStyle w:val="20"/>
        <w:spacing w:before="156" w:after="156"/>
        <w:rPr>
          <w:sz w:val="30"/>
          <w:szCs w:val="30"/>
        </w:rPr>
      </w:pPr>
      <w:r>
        <w:rPr>
          <w:sz w:val="30"/>
          <w:szCs w:val="30"/>
        </w:rPr>
        <w:t>2</w:t>
      </w:r>
      <w:r w:rsidR="00CF1F69" w:rsidRPr="004E665B">
        <w:rPr>
          <w:sz w:val="30"/>
          <w:szCs w:val="30"/>
        </w:rPr>
        <w:t>.5</w:t>
      </w:r>
      <w:r w:rsidR="00CF1F69" w:rsidRPr="004E665B">
        <w:rPr>
          <w:rFonts w:hint="eastAsia"/>
          <w:sz w:val="30"/>
          <w:szCs w:val="30"/>
        </w:rPr>
        <w:t>串户管理</w:t>
      </w:r>
    </w:p>
    <w:p w14:paraId="2F74585C" w14:textId="77777777" w:rsidR="00CF1F69" w:rsidRPr="00352397" w:rsidRDefault="00CF1F69" w:rsidP="00CF1F69">
      <w:pPr>
        <w:spacing w:before="120" w:after="120"/>
        <w:ind w:firstLineChars="200" w:firstLine="420"/>
      </w:pPr>
      <w:r w:rsidRPr="00352397">
        <w:rPr>
          <w:rFonts w:hint="eastAsia"/>
        </w:rPr>
        <w:t>串户管理是对用户在营业厅、第三方交错用户号或多交</w:t>
      </w:r>
      <w:r>
        <w:rPr>
          <w:rFonts w:hint="eastAsia"/>
        </w:rPr>
        <w:t>的燃气费进行调</w:t>
      </w:r>
      <w:r w:rsidRPr="00352397">
        <w:rPr>
          <w:rFonts w:hint="eastAsia"/>
        </w:rPr>
        <w:t>正</w:t>
      </w:r>
      <w:r>
        <w:rPr>
          <w:rFonts w:hint="eastAsia"/>
        </w:rPr>
        <w:t>的</w:t>
      </w:r>
      <w:r w:rsidRPr="00352397">
        <w:rPr>
          <w:rFonts w:hint="eastAsia"/>
        </w:rPr>
        <w:t>业务</w:t>
      </w:r>
      <w:r>
        <w:rPr>
          <w:rFonts w:hint="eastAsia"/>
        </w:rPr>
        <w:t>。</w:t>
      </w:r>
    </w:p>
    <w:p w14:paraId="1D6E99EA" w14:textId="77777777" w:rsidR="00CF1F69" w:rsidRPr="004E665B" w:rsidRDefault="00CF1F69" w:rsidP="00CF1F69">
      <w:pPr>
        <w:ind w:firstLineChars="200" w:firstLine="420"/>
      </w:pPr>
      <w:r w:rsidRPr="00352397">
        <w:rPr>
          <w:rFonts w:hint="eastAsia"/>
        </w:rPr>
        <w:t>用户填写串户申请单，相关单位或第三方经核实后签字盖章，经营业部审核执行串户流程。营业厅提交的串户申请需要走线上审批流程</w:t>
      </w:r>
    </w:p>
    <w:p w14:paraId="37136D57" w14:textId="58DF6DF1" w:rsidR="00CF1F69" w:rsidRDefault="004D6814" w:rsidP="00CF1F69">
      <w:pPr>
        <w:pStyle w:val="30"/>
        <w:spacing w:before="156" w:after="156"/>
        <w:rPr>
          <w:sz w:val="30"/>
          <w:szCs w:val="30"/>
        </w:rPr>
      </w:pPr>
      <w:r>
        <w:rPr>
          <w:sz w:val="30"/>
          <w:szCs w:val="30"/>
        </w:rPr>
        <w:t>2</w:t>
      </w:r>
      <w:r w:rsidR="00CF1F69" w:rsidRPr="004E665B">
        <w:rPr>
          <w:sz w:val="30"/>
          <w:szCs w:val="30"/>
        </w:rPr>
        <w:t>.5.1</w:t>
      </w:r>
      <w:r w:rsidR="00CF1F69" w:rsidRPr="004E665B">
        <w:rPr>
          <w:rFonts w:hint="eastAsia"/>
          <w:sz w:val="30"/>
          <w:szCs w:val="30"/>
        </w:rPr>
        <w:t>串户管理</w:t>
      </w:r>
    </w:p>
    <w:p w14:paraId="7F567972" w14:textId="77777777" w:rsidR="00CF1F69" w:rsidRDefault="00CF1F69" w:rsidP="00CF1F69">
      <w:pPr>
        <w:spacing w:before="120" w:after="120"/>
        <w:ind w:firstLineChars="200" w:firstLine="420"/>
      </w:pPr>
      <w:r>
        <w:rPr>
          <w:rFonts w:hint="eastAsia"/>
        </w:rPr>
        <w:t>1</w:t>
      </w:r>
      <w:r>
        <w:rPr>
          <w:rFonts w:hint="eastAsia"/>
        </w:rPr>
        <w:t>、用户提出串户申请时，需提供交费发票、用户身份证原件复印件、</w:t>
      </w:r>
      <w:r w:rsidRPr="00352397">
        <w:rPr>
          <w:rFonts w:hint="eastAsia"/>
        </w:rPr>
        <w:t>交错的</w:t>
      </w:r>
      <w:r>
        <w:rPr>
          <w:rFonts w:hint="eastAsia"/>
        </w:rPr>
        <w:t>用</w:t>
      </w:r>
      <w:r w:rsidRPr="00352397">
        <w:rPr>
          <w:rFonts w:hint="eastAsia"/>
        </w:rPr>
        <w:t>户号</w:t>
      </w:r>
      <w:r>
        <w:rPr>
          <w:rFonts w:hint="eastAsia"/>
        </w:rPr>
        <w:t>及用户正确信息。</w:t>
      </w:r>
    </w:p>
    <w:p w14:paraId="337DF843" w14:textId="77777777" w:rsidR="00CF1F69" w:rsidRDefault="00CF1F69" w:rsidP="00CF1F69">
      <w:pPr>
        <w:spacing w:before="120" w:after="120"/>
        <w:ind w:firstLine="420"/>
      </w:pPr>
      <w:r>
        <w:rPr>
          <w:rFonts w:hint="eastAsia"/>
        </w:rPr>
        <w:lastRenderedPageBreak/>
        <w:t>2</w:t>
      </w:r>
      <w:r>
        <w:rPr>
          <w:rFonts w:hint="eastAsia"/>
        </w:rPr>
        <w:t>、系统提供串户金额部分调整功能。</w:t>
      </w:r>
    </w:p>
    <w:p w14:paraId="02A9E0C2" w14:textId="77777777" w:rsidR="00CF1F69" w:rsidRPr="005E6ABD" w:rsidRDefault="00CF1F69" w:rsidP="00CF1F69">
      <w:pPr>
        <w:spacing w:before="120" w:after="120"/>
        <w:ind w:firstLineChars="200" w:firstLine="420"/>
      </w:pPr>
      <w:r>
        <w:rPr>
          <w:rFonts w:hint="eastAsia"/>
        </w:rPr>
        <w:t>3</w:t>
      </w:r>
      <w:r>
        <w:rPr>
          <w:rFonts w:hint="eastAsia"/>
        </w:rPr>
        <w:t>、系统提供串户查询统计功能，内容串户明细</w:t>
      </w:r>
      <w:r w:rsidRPr="00352397">
        <w:rPr>
          <w:rFonts w:hint="eastAsia"/>
        </w:rPr>
        <w:t>、串户金额、串户时间、串户原因、串户申请人</w:t>
      </w:r>
      <w:r>
        <w:rPr>
          <w:rFonts w:hint="eastAsia"/>
        </w:rPr>
        <w:t>等。</w:t>
      </w:r>
    </w:p>
    <w:p w14:paraId="4A2031B7" w14:textId="4EE818D4" w:rsidR="00CF1F69" w:rsidRDefault="004D6814" w:rsidP="00CF1F69">
      <w:pPr>
        <w:pStyle w:val="20"/>
        <w:spacing w:before="156" w:after="156"/>
        <w:rPr>
          <w:sz w:val="30"/>
          <w:szCs w:val="30"/>
        </w:rPr>
      </w:pPr>
      <w:r>
        <w:rPr>
          <w:sz w:val="30"/>
          <w:szCs w:val="30"/>
        </w:rPr>
        <w:t>2</w:t>
      </w:r>
      <w:r w:rsidR="00CF1F69" w:rsidRPr="004E665B">
        <w:rPr>
          <w:sz w:val="30"/>
          <w:szCs w:val="30"/>
        </w:rPr>
        <w:t>.6</w:t>
      </w:r>
      <w:r w:rsidR="00CF1F69" w:rsidRPr="004E665B">
        <w:rPr>
          <w:rFonts w:hint="eastAsia"/>
          <w:sz w:val="30"/>
          <w:szCs w:val="30"/>
        </w:rPr>
        <w:t>定针业务</w:t>
      </w:r>
    </w:p>
    <w:p w14:paraId="50201F03" w14:textId="77777777" w:rsidR="00CF1F69" w:rsidRPr="006F3F16" w:rsidRDefault="00CF1F69" w:rsidP="00CF1F69">
      <w:pPr>
        <w:spacing w:before="120" w:after="120"/>
        <w:ind w:firstLineChars="200" w:firstLine="420"/>
      </w:pPr>
      <w:r>
        <w:rPr>
          <w:rFonts w:hint="eastAsia"/>
        </w:rPr>
        <w:t>定针业务是指</w:t>
      </w:r>
      <w:r w:rsidRPr="006F3F16">
        <w:rPr>
          <w:rFonts w:hint="eastAsia"/>
        </w:rPr>
        <w:t>当用户抄表指针出现疑问，并且不涉及用量和气费的改变，可通</w:t>
      </w:r>
      <w:r>
        <w:rPr>
          <w:rFonts w:hint="eastAsia"/>
        </w:rPr>
        <w:t>过此项业务进行处理。</w:t>
      </w:r>
      <w:r w:rsidRPr="006F3F16">
        <w:rPr>
          <w:rFonts w:hint="eastAsia"/>
        </w:rPr>
        <w:t>定针审批时需要描述申请定针的原因并且提供相关资料档案。（指对燃气表指针进行核定，确认燃气表指针。主要包括</w:t>
      </w:r>
      <w:r>
        <w:rPr>
          <w:rFonts w:hint="eastAsia"/>
        </w:rPr>
        <w:t>因抄表、换表、检表等业务引起的指针重新确定</w:t>
      </w:r>
      <w:r w:rsidRPr="006F3F16">
        <w:rPr>
          <w:rFonts w:hint="eastAsia"/>
        </w:rPr>
        <w:t>。</w:t>
      </w:r>
    </w:p>
    <w:p w14:paraId="7B528549" w14:textId="77777777" w:rsidR="00CF1F69" w:rsidRPr="004E665B" w:rsidRDefault="00CF1F69" w:rsidP="00CF1F69">
      <w:pPr>
        <w:ind w:firstLineChars="200" w:firstLine="420"/>
      </w:pPr>
    </w:p>
    <w:p w14:paraId="27D04180" w14:textId="4E03B5AA" w:rsidR="00CF1F69" w:rsidRDefault="004D6814" w:rsidP="00CF1F69">
      <w:pPr>
        <w:pStyle w:val="30"/>
        <w:spacing w:before="156" w:after="156"/>
        <w:rPr>
          <w:sz w:val="30"/>
          <w:szCs w:val="30"/>
        </w:rPr>
      </w:pPr>
      <w:r>
        <w:rPr>
          <w:rFonts w:hint="eastAsia"/>
          <w:sz w:val="30"/>
          <w:szCs w:val="30"/>
        </w:rPr>
        <w:t>2</w:t>
      </w:r>
      <w:r w:rsidR="00CF1F69" w:rsidRPr="004E665B">
        <w:rPr>
          <w:rFonts w:hint="eastAsia"/>
          <w:sz w:val="30"/>
          <w:szCs w:val="30"/>
        </w:rPr>
        <w:t>.6.1</w:t>
      </w:r>
      <w:r w:rsidR="00CF1F69" w:rsidRPr="004E665B">
        <w:rPr>
          <w:rFonts w:hint="eastAsia"/>
          <w:sz w:val="30"/>
          <w:szCs w:val="30"/>
        </w:rPr>
        <w:t>定针管理</w:t>
      </w:r>
    </w:p>
    <w:p w14:paraId="7B6D8843" w14:textId="77777777" w:rsidR="00CF1F69" w:rsidRDefault="00CF1F69" w:rsidP="00CF1F69">
      <w:pPr>
        <w:spacing w:before="120" w:after="120"/>
        <w:ind w:firstLineChars="270" w:firstLine="567"/>
        <w:rPr>
          <w:lang w:val="x-none"/>
        </w:rPr>
      </w:pPr>
      <w:r>
        <w:rPr>
          <w:rFonts w:hint="eastAsia"/>
          <w:lang w:val="x-none"/>
        </w:rPr>
        <w:t>1</w:t>
      </w:r>
      <w:r>
        <w:rPr>
          <w:rFonts w:hint="eastAsia"/>
          <w:lang w:val="x-none"/>
        </w:rPr>
        <w:t>、定针业务需要走审批流程，核算员提出申请，各级审批后，系统自动重新确认指针。</w:t>
      </w:r>
    </w:p>
    <w:p w14:paraId="34117E75" w14:textId="77777777" w:rsidR="00CF1F69" w:rsidRPr="004E665B" w:rsidRDefault="00CF1F69" w:rsidP="00CF1F69">
      <w:pPr>
        <w:spacing w:before="120" w:after="120"/>
        <w:ind w:firstLineChars="270" w:firstLine="567"/>
        <w:rPr>
          <w:lang w:val="x-none"/>
        </w:rPr>
      </w:pPr>
      <w:r>
        <w:rPr>
          <w:rFonts w:hint="eastAsia"/>
          <w:lang w:val="x-none"/>
        </w:rPr>
        <w:t>2</w:t>
      </w:r>
      <w:r>
        <w:rPr>
          <w:rFonts w:hint="eastAsia"/>
          <w:lang w:val="x-none"/>
        </w:rPr>
        <w:t>、申请定针时需要详细描述原因，同时提交相关材料。</w:t>
      </w:r>
    </w:p>
    <w:p w14:paraId="1E2D1B9C" w14:textId="30B285D7" w:rsidR="00CF1F69" w:rsidRPr="004E665B" w:rsidRDefault="004D6814" w:rsidP="00CF1F69">
      <w:pPr>
        <w:pStyle w:val="20"/>
        <w:spacing w:before="156" w:after="156"/>
        <w:rPr>
          <w:sz w:val="30"/>
          <w:szCs w:val="30"/>
        </w:rPr>
      </w:pPr>
      <w:r>
        <w:rPr>
          <w:sz w:val="30"/>
          <w:szCs w:val="30"/>
        </w:rPr>
        <w:t>2</w:t>
      </w:r>
      <w:r w:rsidR="00CF1F69" w:rsidRPr="004E665B">
        <w:rPr>
          <w:sz w:val="30"/>
          <w:szCs w:val="30"/>
        </w:rPr>
        <w:t>.7</w:t>
      </w:r>
      <w:r w:rsidR="00CF1F69" w:rsidRPr="004E665B">
        <w:rPr>
          <w:rFonts w:hint="eastAsia"/>
          <w:sz w:val="30"/>
          <w:szCs w:val="30"/>
        </w:rPr>
        <w:t>非用户数据跟踪</w:t>
      </w:r>
    </w:p>
    <w:p w14:paraId="4388DFA0" w14:textId="77777777" w:rsidR="00CF1F69" w:rsidRPr="001C1BD2" w:rsidRDefault="00CF1F69" w:rsidP="00CF1F69">
      <w:pPr>
        <w:spacing w:before="120" w:after="120"/>
        <w:ind w:firstLineChars="200" w:firstLine="420"/>
        <w:jc w:val="left"/>
      </w:pPr>
      <w:r w:rsidRPr="001C1BD2">
        <w:rPr>
          <w:rFonts w:hint="eastAsia"/>
        </w:rPr>
        <w:t>非民民用户数据跟踪为分三类：一是日抄用户、二是周抄用户、三是月抄用户。日抄和周抄用户的定义标准见非民民用户的周日抄管理。</w:t>
      </w:r>
    </w:p>
    <w:p w14:paraId="74F7E08D" w14:textId="77777777" w:rsidR="00CF1F69" w:rsidRPr="001C1BD2" w:rsidRDefault="00CF1F69" w:rsidP="00CF1F69">
      <w:pPr>
        <w:ind w:left="420"/>
        <w:jc w:val="left"/>
      </w:pPr>
      <w:r>
        <w:rPr>
          <w:rFonts w:hint="eastAsia"/>
        </w:rPr>
        <w:t>一、</w:t>
      </w:r>
      <w:r w:rsidRPr="001C1BD2">
        <w:rPr>
          <w:rFonts w:hint="eastAsia"/>
        </w:rPr>
        <w:t>日抄用户</w:t>
      </w:r>
    </w:p>
    <w:p w14:paraId="646E82D9" w14:textId="77777777" w:rsidR="00CF1F69" w:rsidRPr="001C1BD2" w:rsidRDefault="00CF1F69" w:rsidP="00CF1F69">
      <w:pPr>
        <w:spacing w:before="120" w:after="120"/>
        <w:ind w:left="420" w:firstLineChars="200" w:firstLine="420"/>
        <w:jc w:val="left"/>
      </w:pPr>
      <w:r w:rsidRPr="001C1BD2">
        <w:rPr>
          <w:rFonts w:hint="eastAsia"/>
        </w:rPr>
        <w:t xml:space="preserve">  </w:t>
      </w:r>
      <w:r w:rsidRPr="001C1BD2">
        <w:rPr>
          <w:rFonts w:hint="eastAsia"/>
        </w:rPr>
        <w:t>日抄用户抄表数据录入系统后，要与上一天的用量及上月平均日用量进行比对。比对结果在正负</w:t>
      </w:r>
      <w:r w:rsidRPr="001C1BD2">
        <w:rPr>
          <w:rFonts w:hint="eastAsia"/>
        </w:rPr>
        <w:t>20%</w:t>
      </w:r>
      <w:r w:rsidRPr="001C1BD2">
        <w:rPr>
          <w:rFonts w:hint="eastAsia"/>
        </w:rPr>
        <w:t>内视为正常。否则系统提示核算员此用户用气情况波动异常，该户置为用气预警状态，系统能查询到用气预警状态的用户明细。核算员上报相关领导，安排人员到现场勘查。如正常则手动</w:t>
      </w:r>
      <w:r w:rsidRPr="001C1BD2">
        <w:t>更新系统预警状态</w:t>
      </w:r>
      <w:r w:rsidRPr="001C1BD2">
        <w:rPr>
          <w:rFonts w:hint="eastAsia"/>
        </w:rPr>
        <w:t>，如异常则走线下流程，报计量中心和稽查大队，勘查人员将现场照片传至系统，详细情况描述做系统录入</w:t>
      </w:r>
      <w:r w:rsidRPr="001C1BD2">
        <w:t>。总公司可查询</w:t>
      </w:r>
      <w:r w:rsidRPr="001C1BD2">
        <w:rPr>
          <w:rFonts w:hint="eastAsia"/>
        </w:rPr>
        <w:t>相关用户</w:t>
      </w:r>
      <w:r w:rsidRPr="001C1BD2">
        <w:t>明细</w:t>
      </w:r>
      <w:r w:rsidRPr="001C1BD2">
        <w:rPr>
          <w:rFonts w:hint="eastAsia"/>
        </w:rPr>
        <w:t>。</w:t>
      </w:r>
    </w:p>
    <w:p w14:paraId="7E9EA1CF" w14:textId="77777777" w:rsidR="00CF1F69" w:rsidRPr="001C1BD2" w:rsidRDefault="00CF1F69" w:rsidP="00CF1F69">
      <w:pPr>
        <w:ind w:left="420"/>
        <w:jc w:val="left"/>
      </w:pPr>
      <w:r>
        <w:rPr>
          <w:rFonts w:hint="eastAsia"/>
        </w:rPr>
        <w:t>二、</w:t>
      </w:r>
      <w:r w:rsidRPr="001C1BD2">
        <w:rPr>
          <w:rFonts w:hint="eastAsia"/>
        </w:rPr>
        <w:t>周抄用户</w:t>
      </w:r>
    </w:p>
    <w:p w14:paraId="26B28061" w14:textId="77777777" w:rsidR="00CF1F69" w:rsidRPr="001C1BD2" w:rsidRDefault="00CF1F69" w:rsidP="00CF1F69">
      <w:pPr>
        <w:spacing w:before="120" w:after="120"/>
        <w:ind w:left="420" w:firstLineChars="200" w:firstLine="420"/>
        <w:jc w:val="left"/>
      </w:pPr>
      <w:r w:rsidRPr="001C1BD2">
        <w:rPr>
          <w:rFonts w:hint="eastAsia"/>
        </w:rPr>
        <w:t>周抄用户抄表数据录入系统后，</w:t>
      </w:r>
      <w:r>
        <w:rPr>
          <w:rFonts w:hint="eastAsia"/>
        </w:rPr>
        <w:t>计算出本周平</w:t>
      </w:r>
      <w:r w:rsidRPr="001C1BD2">
        <w:rPr>
          <w:rFonts w:hint="eastAsia"/>
        </w:rPr>
        <w:t>均用气量与</w:t>
      </w:r>
      <w:r>
        <w:rPr>
          <w:rFonts w:hint="eastAsia"/>
        </w:rPr>
        <w:t>前三</w:t>
      </w:r>
      <w:r w:rsidRPr="001C1BD2">
        <w:rPr>
          <w:rFonts w:hint="eastAsia"/>
        </w:rPr>
        <w:t>周的</w:t>
      </w:r>
      <w:r>
        <w:rPr>
          <w:rFonts w:hint="eastAsia"/>
        </w:rPr>
        <w:t>周平均</w:t>
      </w:r>
      <w:r w:rsidRPr="001C1BD2">
        <w:rPr>
          <w:rFonts w:hint="eastAsia"/>
        </w:rPr>
        <w:t>用气量进行比对。比对结果在正负</w:t>
      </w:r>
      <w:r w:rsidRPr="001C1BD2">
        <w:rPr>
          <w:rFonts w:hint="eastAsia"/>
        </w:rPr>
        <w:t>20%</w:t>
      </w:r>
      <w:r w:rsidRPr="001C1BD2">
        <w:rPr>
          <w:rFonts w:hint="eastAsia"/>
        </w:rPr>
        <w:t>内视为正常。否则系统提示核算员此用户用气情况波动异常，该户置为用气预警状态，系统能查询到用气预警状态的用户明细。核算员上报相关领导，安排人员到现场勘查。如正常则手动</w:t>
      </w:r>
      <w:r w:rsidRPr="001C1BD2">
        <w:t>更新系统预警状态</w:t>
      </w:r>
      <w:r w:rsidRPr="001C1BD2">
        <w:rPr>
          <w:rFonts w:hint="eastAsia"/>
        </w:rPr>
        <w:t>，如异常则走线下流程，报计量中心和稽查大队，勘查人员将现场照片传至系统，详细情况描述做系统录入</w:t>
      </w:r>
      <w:r w:rsidRPr="001C1BD2">
        <w:t>。总公司可查询</w:t>
      </w:r>
      <w:r w:rsidRPr="001C1BD2">
        <w:rPr>
          <w:rFonts w:hint="eastAsia"/>
        </w:rPr>
        <w:t>相关用户</w:t>
      </w:r>
      <w:r w:rsidRPr="001C1BD2">
        <w:t>明细</w:t>
      </w:r>
      <w:r w:rsidRPr="001C1BD2">
        <w:rPr>
          <w:rFonts w:hint="eastAsia"/>
        </w:rPr>
        <w:t>。</w:t>
      </w:r>
    </w:p>
    <w:p w14:paraId="28F3DE95" w14:textId="77777777" w:rsidR="00CF1F69" w:rsidRPr="001C1BD2" w:rsidRDefault="00CF1F69" w:rsidP="00CF1F69">
      <w:pPr>
        <w:spacing w:before="156" w:after="156"/>
        <w:ind w:left="420"/>
        <w:jc w:val="left"/>
      </w:pPr>
      <w:r>
        <w:rPr>
          <w:rFonts w:hint="eastAsia"/>
        </w:rPr>
        <w:t>三、</w:t>
      </w:r>
      <w:r w:rsidRPr="001C1BD2">
        <w:rPr>
          <w:rFonts w:hint="eastAsia"/>
        </w:rPr>
        <w:t>月抄用户</w:t>
      </w:r>
    </w:p>
    <w:p w14:paraId="2EAECFB3" w14:textId="77777777" w:rsidR="00CF1F69" w:rsidRPr="004E665B" w:rsidRDefault="00CF1F69" w:rsidP="00CF1F69">
      <w:pPr>
        <w:spacing w:before="120" w:after="120"/>
        <w:ind w:left="420" w:firstLineChars="200" w:firstLine="420"/>
      </w:pPr>
      <w:r w:rsidRPr="001C1BD2">
        <w:rPr>
          <w:rFonts w:hint="eastAsia"/>
        </w:rPr>
        <w:t>月抄用户抄表数据录入系统后，计算出本月日均用气量与</w:t>
      </w:r>
      <w:r>
        <w:rPr>
          <w:rFonts w:hint="eastAsia"/>
        </w:rPr>
        <w:t>前三</w:t>
      </w:r>
      <w:r w:rsidRPr="001C1BD2">
        <w:rPr>
          <w:rFonts w:hint="eastAsia"/>
        </w:rPr>
        <w:t>月的</w:t>
      </w:r>
      <w:r>
        <w:rPr>
          <w:rFonts w:hint="eastAsia"/>
        </w:rPr>
        <w:t>月平均</w:t>
      </w:r>
      <w:r w:rsidRPr="001C1BD2">
        <w:rPr>
          <w:rFonts w:hint="eastAsia"/>
        </w:rPr>
        <w:t>用气量进行比对。比对结果在正负</w:t>
      </w:r>
      <w:r w:rsidRPr="001C1BD2">
        <w:rPr>
          <w:rFonts w:hint="eastAsia"/>
        </w:rPr>
        <w:t>20%</w:t>
      </w:r>
      <w:r w:rsidRPr="001C1BD2">
        <w:rPr>
          <w:rFonts w:hint="eastAsia"/>
        </w:rPr>
        <w:t>内视为正常。否则系统提示核算员此用户用气情况波动异常，该户置为用气预警状态，系统能查询到用气预警状态的用户明细。核算员上报相关领导，安排人员到现场勘查。如正常则手动</w:t>
      </w:r>
      <w:r w:rsidRPr="001C1BD2">
        <w:t>更新系统预警状态</w:t>
      </w:r>
      <w:r w:rsidRPr="001C1BD2">
        <w:rPr>
          <w:rFonts w:hint="eastAsia"/>
        </w:rPr>
        <w:t>，如异常则走线下流程，报计量中心和稽查大队，勘查人员将现场照片传至系统，详细情况描述做系统录入</w:t>
      </w:r>
      <w:r w:rsidRPr="001C1BD2">
        <w:t>。总</w:t>
      </w:r>
      <w:r w:rsidRPr="001C1BD2">
        <w:lastRenderedPageBreak/>
        <w:t>公司可查询</w:t>
      </w:r>
      <w:r w:rsidRPr="001C1BD2">
        <w:rPr>
          <w:rFonts w:hint="eastAsia"/>
        </w:rPr>
        <w:t>相关用户</w:t>
      </w:r>
      <w:r w:rsidRPr="001C1BD2">
        <w:t>明细</w:t>
      </w:r>
      <w:r w:rsidRPr="001C1BD2">
        <w:rPr>
          <w:rFonts w:hint="eastAsia"/>
        </w:rPr>
        <w:t>。</w:t>
      </w:r>
    </w:p>
    <w:p w14:paraId="0362CA24" w14:textId="6F3AE688" w:rsidR="00CF1F69" w:rsidRDefault="004D6814" w:rsidP="00CF1F69">
      <w:pPr>
        <w:pStyle w:val="30"/>
        <w:spacing w:before="156" w:after="156"/>
        <w:rPr>
          <w:sz w:val="30"/>
          <w:szCs w:val="30"/>
        </w:rPr>
      </w:pPr>
      <w:r>
        <w:rPr>
          <w:rFonts w:hint="eastAsia"/>
          <w:sz w:val="30"/>
          <w:szCs w:val="30"/>
        </w:rPr>
        <w:t>2</w:t>
      </w:r>
      <w:r w:rsidR="00CF1F69" w:rsidRPr="003B40EE">
        <w:rPr>
          <w:rFonts w:hint="eastAsia"/>
          <w:sz w:val="30"/>
          <w:szCs w:val="30"/>
        </w:rPr>
        <w:t>.7.1</w:t>
      </w:r>
      <w:r w:rsidR="00CF1F69" w:rsidRPr="003B40EE">
        <w:rPr>
          <w:rFonts w:hint="eastAsia"/>
          <w:sz w:val="30"/>
          <w:szCs w:val="30"/>
        </w:rPr>
        <w:t>跟踪管理</w:t>
      </w:r>
    </w:p>
    <w:p w14:paraId="7FF17ED2" w14:textId="77777777" w:rsidR="00CF1F69" w:rsidRDefault="00CF1F69" w:rsidP="00CF1F69">
      <w:pPr>
        <w:spacing w:before="120" w:after="120"/>
        <w:ind w:leftChars="300" w:left="630"/>
        <w:rPr>
          <w:lang w:val="x-none"/>
        </w:rPr>
      </w:pPr>
      <w:r>
        <w:rPr>
          <w:rFonts w:hint="eastAsia"/>
          <w:lang w:val="x-none"/>
        </w:rPr>
        <w:t>1</w:t>
      </w:r>
      <w:r>
        <w:rPr>
          <w:rFonts w:hint="eastAsia"/>
          <w:lang w:val="x-none"/>
        </w:rPr>
        <w:t>、系统提供用户数据跟踪查询，当日、周、月用气量低于前三周、月平均量量</w:t>
      </w:r>
      <w:r>
        <w:rPr>
          <w:rFonts w:hint="eastAsia"/>
          <w:lang w:val="x-none"/>
        </w:rPr>
        <w:t>70%</w:t>
      </w:r>
      <w:r>
        <w:rPr>
          <w:rFonts w:hint="eastAsia"/>
          <w:lang w:val="x-none"/>
        </w:rPr>
        <w:t>为预警线。</w:t>
      </w:r>
    </w:p>
    <w:p w14:paraId="6E9B43E2" w14:textId="77777777" w:rsidR="00CF1F69" w:rsidRDefault="00CF1F69" w:rsidP="00CF1F69">
      <w:pPr>
        <w:spacing w:before="120" w:after="120"/>
        <w:ind w:leftChars="300" w:left="630"/>
        <w:rPr>
          <w:lang w:val="x-none"/>
        </w:rPr>
      </w:pPr>
      <w:r>
        <w:rPr>
          <w:rFonts w:hint="eastAsia"/>
          <w:lang w:val="x-none"/>
        </w:rPr>
        <w:t>2</w:t>
      </w:r>
      <w:r>
        <w:rPr>
          <w:rFonts w:hint="eastAsia"/>
          <w:lang w:val="x-none"/>
        </w:rPr>
        <w:t>、首次超出预警线，分公司需主动上门核实。连续三个月超过预警水症，视为客户潜在流失。</w:t>
      </w:r>
    </w:p>
    <w:p w14:paraId="55883035" w14:textId="77777777" w:rsidR="00CF1F69" w:rsidRPr="00EC4363" w:rsidRDefault="00CF1F69" w:rsidP="00CF1F69">
      <w:pPr>
        <w:spacing w:before="120" w:after="120"/>
        <w:ind w:leftChars="30" w:left="63" w:firstLineChars="270" w:firstLine="567"/>
        <w:rPr>
          <w:lang w:val="x-none"/>
        </w:rPr>
      </w:pPr>
      <w:r>
        <w:rPr>
          <w:rFonts w:hint="eastAsia"/>
          <w:lang w:val="x-none"/>
        </w:rPr>
        <w:t>3</w:t>
      </w:r>
      <w:r>
        <w:rPr>
          <w:rFonts w:hint="eastAsia"/>
          <w:lang w:val="x-none"/>
        </w:rPr>
        <w:t>、终断使用燃气用户视为流失，系统提供相关查询统计。</w:t>
      </w:r>
    </w:p>
    <w:p w14:paraId="64AE4BE0" w14:textId="77777777" w:rsidR="00CF1F69" w:rsidRPr="003B40EE" w:rsidRDefault="00CF1F69" w:rsidP="00CF1F69">
      <w:pPr>
        <w:rPr>
          <w:lang w:val="x-none"/>
        </w:rPr>
      </w:pPr>
    </w:p>
    <w:p w14:paraId="0DA1BC6D" w14:textId="52A92898" w:rsidR="00CF1F69" w:rsidRDefault="004D6814" w:rsidP="00CF1F69">
      <w:pPr>
        <w:pStyle w:val="20"/>
        <w:spacing w:before="156" w:after="156"/>
      </w:pPr>
      <w:r>
        <w:t>2</w:t>
      </w:r>
      <w:r w:rsidR="00CF1F69">
        <w:t>.8</w:t>
      </w:r>
      <w:r w:rsidR="00CF1F69">
        <w:rPr>
          <w:rFonts w:hint="eastAsia"/>
        </w:rPr>
        <w:t>安检管理</w:t>
      </w:r>
    </w:p>
    <w:p w14:paraId="10C6523B" w14:textId="77777777" w:rsidR="00CF1F69" w:rsidRPr="007C5B32" w:rsidRDefault="00CF1F69" w:rsidP="00CF1F69">
      <w:pPr>
        <w:ind w:left="420" w:firstLineChars="200" w:firstLine="420"/>
      </w:pPr>
      <w:r>
        <w:rPr>
          <w:rFonts w:hAnsi="宋体" w:hint="eastAsia"/>
          <w:szCs w:val="21"/>
        </w:rPr>
        <w:t>安检管理包括安检计划制定，安检计划发布及调整，安检信息录入</w:t>
      </w:r>
      <w:r>
        <w:rPr>
          <w:rFonts w:hAnsi="宋体" w:hint="eastAsia"/>
          <w:szCs w:val="21"/>
        </w:rPr>
        <w:t>(</w:t>
      </w:r>
      <w:r>
        <w:rPr>
          <w:rFonts w:hAnsi="宋体" w:hint="eastAsia"/>
          <w:szCs w:val="21"/>
        </w:rPr>
        <w:t>移动端实现、人工录入等</w:t>
      </w:r>
      <w:r>
        <w:rPr>
          <w:rFonts w:hAnsi="宋体" w:hint="eastAsia"/>
          <w:szCs w:val="21"/>
        </w:rPr>
        <w:t>),</w:t>
      </w:r>
      <w:r>
        <w:rPr>
          <w:rFonts w:hAnsi="宋体" w:hint="eastAsia"/>
          <w:szCs w:val="21"/>
        </w:rPr>
        <w:t>安检核查，安检计划执行情况统计、安检结果汇总分析、隐患分类查询、隐患综合统计、隐患整改查询、隐患整改综合统计、用户回访等功能。</w:t>
      </w:r>
    </w:p>
    <w:p w14:paraId="2B07ECBF" w14:textId="77777777" w:rsidR="00CF1F69" w:rsidRPr="00CF1F69" w:rsidRDefault="00CF1F69" w:rsidP="00CF1F69">
      <w:pPr>
        <w:rPr>
          <w:lang w:eastAsia="zh-TW"/>
        </w:rPr>
      </w:pPr>
    </w:p>
    <w:p w14:paraId="16027FBB" w14:textId="2F29D4C3" w:rsidR="00697462" w:rsidRPr="00CF1F69" w:rsidRDefault="00143D17" w:rsidP="00EC3466">
      <w:pPr>
        <w:pStyle w:val="17"/>
        <w:rPr>
          <w:sz w:val="32"/>
          <w:szCs w:val="32"/>
        </w:rPr>
      </w:pPr>
      <w:r w:rsidRPr="00CF1F69">
        <w:rPr>
          <w:rFonts w:hint="eastAsia"/>
          <w:sz w:val="32"/>
          <w:szCs w:val="32"/>
        </w:rPr>
        <w:t>3</w:t>
      </w:r>
      <w:r w:rsidR="00837F71" w:rsidRPr="00CF1F69">
        <w:rPr>
          <w:sz w:val="32"/>
          <w:szCs w:val="32"/>
        </w:rPr>
        <w:t xml:space="preserve"> </w:t>
      </w:r>
      <w:r w:rsidR="00537DDD" w:rsidRPr="00CF1F69">
        <w:rPr>
          <w:rFonts w:hint="eastAsia"/>
          <w:sz w:val="32"/>
          <w:szCs w:val="32"/>
        </w:rPr>
        <w:t>计费管理子系统</w:t>
      </w:r>
    </w:p>
    <w:p w14:paraId="470F407F" w14:textId="727EC312" w:rsidR="00537DDD" w:rsidRPr="00A07FA5" w:rsidRDefault="00A07FA5" w:rsidP="00A07FA5">
      <w:pPr>
        <w:ind w:firstLine="420"/>
      </w:pPr>
      <w:r>
        <w:rPr>
          <w:rFonts w:hint="eastAsia"/>
        </w:rPr>
        <w:t>计费部分负责处理燃气</w:t>
      </w:r>
      <w:r w:rsidRPr="005C5E04">
        <w:rPr>
          <w:rFonts w:hint="eastAsia"/>
        </w:rPr>
        <w:t>用户使用</w:t>
      </w:r>
      <w:r>
        <w:t>燃气后</w:t>
      </w:r>
      <w:r>
        <w:rPr>
          <w:rFonts w:hint="eastAsia"/>
        </w:rPr>
        <w:t>，</w:t>
      </w:r>
      <w:r>
        <w:t>根据</w:t>
      </w:r>
      <w:r w:rsidRPr="005C5E04">
        <w:t>计费</w:t>
      </w:r>
      <w:r>
        <w:t>规则和</w:t>
      </w:r>
      <w:r w:rsidRPr="005C5E04">
        <w:t>计费原始数据进行分拣、纠错、</w:t>
      </w:r>
      <w:r>
        <w:t>批价</w:t>
      </w:r>
      <w:r>
        <w:rPr>
          <w:rFonts w:hint="eastAsia"/>
        </w:rPr>
        <w:t>、</w:t>
      </w:r>
      <w:r>
        <w:t>单</w:t>
      </w:r>
      <w:r w:rsidRPr="005C5E04">
        <w:t>价处理，形成计费数据。支持按次、按时长、按流量、</w:t>
      </w:r>
      <w:r w:rsidRPr="005C5E04">
        <w:rPr>
          <w:rFonts w:hint="eastAsia"/>
        </w:rPr>
        <w:t>阶梯气价、大客户优惠、普表计费、</w:t>
      </w:r>
      <w:r w:rsidRPr="005C5E04">
        <w:t>IC</w:t>
      </w:r>
      <w:r w:rsidRPr="005C5E04">
        <w:t>卡计费等计费</w:t>
      </w:r>
      <w:r>
        <w:t>规则设置后的计费计算出来</w:t>
      </w:r>
      <w:r w:rsidRPr="005C5E04">
        <w:t>；</w:t>
      </w:r>
      <w:r>
        <w:t>同时</w:t>
      </w:r>
      <w:r w:rsidRPr="005C5E04">
        <w:t>支持对</w:t>
      </w:r>
      <w:r>
        <w:t>押金</w:t>
      </w:r>
      <w:r>
        <w:rPr>
          <w:rFonts w:hint="eastAsia"/>
        </w:rPr>
        <w:t>、</w:t>
      </w:r>
      <w:r>
        <w:t>协议</w:t>
      </w:r>
      <w:r w:rsidRPr="005C5E04">
        <w:rPr>
          <w:rFonts w:hint="eastAsia"/>
        </w:rPr>
        <w:t>气量</w:t>
      </w:r>
      <w:r w:rsidRPr="005C5E04">
        <w:t>的管理；支持资费类型日后的扩充</w:t>
      </w:r>
      <w:r>
        <w:t>扩展和减免计算</w:t>
      </w:r>
      <w:r w:rsidRPr="005C5E04">
        <w:t>。</w:t>
      </w:r>
    </w:p>
    <w:p w14:paraId="2F2A10F8" w14:textId="62653436" w:rsidR="00537DDD" w:rsidRDefault="00837F71" w:rsidP="00837F71">
      <w:pPr>
        <w:pStyle w:val="20"/>
        <w:spacing w:before="156" w:after="156"/>
      </w:pPr>
      <w:r>
        <w:rPr>
          <w:rFonts w:hint="eastAsia"/>
        </w:rPr>
        <w:t>3.1</w:t>
      </w:r>
      <w:r w:rsidR="00537DDD">
        <w:rPr>
          <w:rFonts w:hint="eastAsia"/>
        </w:rPr>
        <w:t>计费模型</w:t>
      </w:r>
    </w:p>
    <w:p w14:paraId="18C9C25B" w14:textId="0CF2DBDF" w:rsidR="000F0A7E" w:rsidRDefault="000F0A7E" w:rsidP="00931735">
      <w:pPr>
        <w:ind w:firstLine="420"/>
      </w:pPr>
      <w:r>
        <w:rPr>
          <w:rFonts w:hint="eastAsia"/>
        </w:rPr>
        <w:t>计费</w:t>
      </w:r>
      <w:r w:rsidRPr="009173DE">
        <w:rPr>
          <w:rFonts w:hint="eastAsia"/>
        </w:rPr>
        <w:t>模型是属于计费系统领域独立于服务领域的计费策略和优惠规则的模型定义。</w:t>
      </w:r>
      <w:r>
        <w:rPr>
          <w:rFonts w:hint="eastAsia"/>
        </w:rPr>
        <w:t>计费</w:t>
      </w:r>
      <w:r w:rsidRPr="009173DE">
        <w:rPr>
          <w:rFonts w:hint="eastAsia"/>
        </w:rPr>
        <w:t>模型在定义阶段是无参数的，</w:t>
      </w:r>
      <w:r>
        <w:rPr>
          <w:rFonts w:hint="eastAsia"/>
        </w:rPr>
        <w:t>计费</w:t>
      </w:r>
      <w:r w:rsidRPr="009173DE">
        <w:rPr>
          <w:rFonts w:hint="eastAsia"/>
        </w:rPr>
        <w:t>模型在使用阶段是有参数的，一个有参数</w:t>
      </w:r>
      <w:r>
        <w:rPr>
          <w:rFonts w:hint="eastAsia"/>
        </w:rPr>
        <w:t>计费</w:t>
      </w:r>
      <w:r w:rsidRPr="009173DE">
        <w:rPr>
          <w:rFonts w:hint="eastAsia"/>
        </w:rPr>
        <w:t>模型和服务聚合成为一个产品，一个服务可以和多个</w:t>
      </w:r>
      <w:r>
        <w:rPr>
          <w:rFonts w:hint="eastAsia"/>
        </w:rPr>
        <w:t>有参数价格模型结合形成多个产品，一个价格模型也可以支持多个服务</w:t>
      </w:r>
      <w:r w:rsidRPr="00DE0057">
        <w:t>。</w:t>
      </w:r>
      <w:r w:rsidR="005006FB">
        <w:rPr>
          <w:rFonts w:hAnsi="宋体" w:hint="eastAsia"/>
          <w:szCs w:val="21"/>
        </w:rPr>
        <w:t>计费模型用于制定的现有价格模型模板，包括燃气价格设置，顺价管理设置，杂项费设置，垃圾处理费设置，限购额度设置，阶梯气价设置，大客户优惠设置，欠费处理规则设置，滞纳金设置、利息设置版本管理等。</w:t>
      </w:r>
    </w:p>
    <w:p w14:paraId="6C14E6FB" w14:textId="1E9EA0D9" w:rsidR="00537DDD" w:rsidRDefault="000F0A7E" w:rsidP="00A900E6">
      <w:pPr>
        <w:ind w:firstLine="420"/>
      </w:pPr>
      <w:r w:rsidRPr="008B17A9">
        <w:rPr>
          <w:rFonts w:hint="eastAsia"/>
        </w:rPr>
        <w:t>根据已经制定的现有价格模型模板，</w:t>
      </w:r>
      <w:r>
        <w:rPr>
          <w:rFonts w:hint="eastAsia"/>
        </w:rPr>
        <w:t>价格体系主要由计费策略和优惠规则构成，计费策略和优惠规则是</w:t>
      </w:r>
      <w:r w:rsidRPr="008B17A9">
        <w:rPr>
          <w:rFonts w:hint="eastAsia"/>
        </w:rPr>
        <w:t>根据计费系统能力对于基于</w:t>
      </w:r>
      <w:r>
        <w:rPr>
          <w:rFonts w:hint="eastAsia"/>
        </w:rPr>
        <w:t>抄表记录</w:t>
      </w:r>
      <w:r>
        <w:t>的一次批价、二次批价能力而制定的规则，</w:t>
      </w:r>
      <w:r w:rsidRPr="008B17A9">
        <w:t>按照一定的价格模型，填充必要的参数，添加参数后的价格模型联合服务形成</w:t>
      </w:r>
      <w:r>
        <w:rPr>
          <w:rFonts w:hint="eastAsia"/>
        </w:rPr>
        <w:t>每类客户的价格计费模型</w:t>
      </w:r>
      <w:r w:rsidRPr="008B17A9">
        <w:t>。</w:t>
      </w:r>
    </w:p>
    <w:p w14:paraId="78EE179A" w14:textId="5F90EE2E" w:rsidR="00537DDD" w:rsidRDefault="00837F71" w:rsidP="00837F71">
      <w:pPr>
        <w:pStyle w:val="20"/>
        <w:spacing w:before="156" w:after="156"/>
      </w:pPr>
      <w:r>
        <w:rPr>
          <w:rFonts w:hint="eastAsia"/>
        </w:rPr>
        <w:t>3.2</w:t>
      </w:r>
      <w:r w:rsidR="00537DDD">
        <w:rPr>
          <w:rFonts w:hint="eastAsia"/>
        </w:rPr>
        <w:t>计费计算</w:t>
      </w:r>
    </w:p>
    <w:p w14:paraId="610C68DA" w14:textId="77777777" w:rsidR="00537DDD" w:rsidRPr="00A900E6" w:rsidRDefault="00537DDD" w:rsidP="00A900E6">
      <w:pPr>
        <w:ind w:firstLine="420"/>
      </w:pPr>
      <w:r w:rsidRPr="00A900E6">
        <w:rPr>
          <w:rFonts w:hint="eastAsia"/>
        </w:rPr>
        <w:t>系统支持按照抄表流量、分时段优惠、分协议气量优惠、大客户优惠等计费规则的设置，支持折扣方式</w:t>
      </w:r>
      <w:r w:rsidRPr="00A900E6">
        <w:rPr>
          <w:rFonts w:hint="eastAsia"/>
        </w:rPr>
        <w:t>(</w:t>
      </w:r>
      <w:r w:rsidRPr="00A900E6">
        <w:rPr>
          <w:rFonts w:hint="eastAsia"/>
        </w:rPr>
        <w:t>即对某些用户费用进行相应打折</w:t>
      </w:r>
      <w:r w:rsidRPr="00A900E6">
        <w:rPr>
          <w:rFonts w:hint="eastAsia"/>
        </w:rPr>
        <w:t>)</w:t>
      </w:r>
      <w:r w:rsidRPr="00A900E6">
        <w:rPr>
          <w:rFonts w:hint="eastAsia"/>
        </w:rPr>
        <w:t>及各种临时促销活动等多种灵活的计费方</w:t>
      </w:r>
      <w:r w:rsidRPr="00A900E6">
        <w:rPr>
          <w:rFonts w:hint="eastAsia"/>
        </w:rPr>
        <w:lastRenderedPageBreak/>
        <w:t>式出来设置根据计费规则设置，建立计算引擎，为出具各类结算账单提供计算服务。支持</w:t>
      </w:r>
      <w:r w:rsidRPr="00A900E6">
        <w:rPr>
          <w:rFonts w:hint="eastAsia"/>
        </w:rPr>
        <w:t>IC</w:t>
      </w:r>
      <w:r w:rsidRPr="00A900E6">
        <w:rPr>
          <w:rFonts w:hint="eastAsia"/>
        </w:rPr>
        <w:t>卡、普表日均用气量实时估算计算，对于各类欠费进行后续补偿划转处理等。</w:t>
      </w:r>
    </w:p>
    <w:p w14:paraId="21460650" w14:textId="77777777" w:rsidR="00EC13EE" w:rsidRDefault="00EC13EE" w:rsidP="006E4046">
      <w:pPr>
        <w:ind w:firstLine="420"/>
      </w:pPr>
      <w:r w:rsidRPr="00DE0057">
        <w:rPr>
          <w:rFonts w:hint="eastAsia"/>
        </w:rPr>
        <w:t>系统支持</w:t>
      </w:r>
      <w:r>
        <w:rPr>
          <w:rFonts w:hint="eastAsia"/>
        </w:rPr>
        <w:t>按照抄表流量</w:t>
      </w:r>
      <w:r>
        <w:t>、分时段优惠、分协议气量</w:t>
      </w:r>
      <w:r w:rsidRPr="00DE0057">
        <w:t>优惠、</w:t>
      </w:r>
      <w:r>
        <w:t>大客户优惠</w:t>
      </w:r>
      <w:r>
        <w:rPr>
          <w:rFonts w:hint="eastAsia"/>
        </w:rPr>
        <w:t>等</w:t>
      </w:r>
      <w:r w:rsidRPr="00DE0057">
        <w:t>计费</w:t>
      </w:r>
      <w:r>
        <w:t>规则的设置</w:t>
      </w:r>
      <w:r>
        <w:rPr>
          <w:rFonts w:hint="eastAsia"/>
        </w:rPr>
        <w:t>，</w:t>
      </w:r>
      <w:r w:rsidRPr="00DE0057">
        <w:t>支持折扣方式</w:t>
      </w:r>
      <w:r w:rsidRPr="00DE0057">
        <w:t>(</w:t>
      </w:r>
      <w:r w:rsidRPr="00DE0057">
        <w:t>即对某些用户费用进行相应打折</w:t>
      </w:r>
      <w:r w:rsidRPr="00DE0057">
        <w:t>)</w:t>
      </w:r>
      <w:r w:rsidRPr="00DE0057">
        <w:t>及各种临时促销活动等多种灵活的计费方式</w:t>
      </w:r>
      <w:r>
        <w:t>出来设置</w:t>
      </w:r>
      <w:r w:rsidRPr="00DE0057">
        <w:t>根据计费规则</w:t>
      </w:r>
      <w:r>
        <w:t>设置</w:t>
      </w:r>
      <w:r>
        <w:rPr>
          <w:rFonts w:hint="eastAsia"/>
        </w:rPr>
        <w:t>，</w:t>
      </w:r>
      <w:r>
        <w:t>建立计算引擎</w:t>
      </w:r>
      <w:r>
        <w:rPr>
          <w:rFonts w:hint="eastAsia"/>
        </w:rPr>
        <w:t>，</w:t>
      </w:r>
      <w:r>
        <w:t>为出具各类结算账单提供计算服务</w:t>
      </w:r>
      <w:r>
        <w:rPr>
          <w:rFonts w:hint="eastAsia"/>
        </w:rPr>
        <w:t>。支持</w:t>
      </w:r>
      <w:r>
        <w:rPr>
          <w:rFonts w:hint="eastAsia"/>
        </w:rPr>
        <w:t>IC</w:t>
      </w:r>
      <w:r>
        <w:rPr>
          <w:rFonts w:hint="eastAsia"/>
        </w:rPr>
        <w:t>卡、普卡日均用气量实时估算计算，对于各类欠费进行后续补偿划转处理。</w:t>
      </w:r>
    </w:p>
    <w:p w14:paraId="166CF16C" w14:textId="77777777" w:rsidR="00EC13EE" w:rsidRPr="00F34274" w:rsidRDefault="00EC13EE" w:rsidP="00EC13EE">
      <w:pPr>
        <w:ind w:firstLineChars="200" w:firstLine="420"/>
      </w:pPr>
      <w:r>
        <w:rPr>
          <w:rFonts w:hint="eastAsia"/>
        </w:rPr>
        <w:t>在版本模型中，一类燃气产品是可以更改其计费</w:t>
      </w:r>
      <w:r w:rsidRPr="00F34274">
        <w:rPr>
          <w:rFonts w:hint="eastAsia"/>
        </w:rPr>
        <w:t>策略给定的基本费率，并且可以更改优惠规则。</w:t>
      </w:r>
    </w:p>
    <w:p w14:paraId="6C768536" w14:textId="77777777" w:rsidR="00EC13EE" w:rsidRPr="00F34274" w:rsidRDefault="00EC13EE" w:rsidP="00EC13EE">
      <w:pPr>
        <w:keepNext/>
        <w:jc w:val="center"/>
      </w:pPr>
      <w:r w:rsidRPr="00F34274">
        <w:rPr>
          <w:noProof/>
        </w:rPr>
        <w:drawing>
          <wp:inline distT="0" distB="0" distL="0" distR="0" wp14:anchorId="2307195E" wp14:editId="6264E524">
            <wp:extent cx="5715000" cy="2787650"/>
            <wp:effectExtent l="0" t="0" r="0" b="0"/>
            <wp:docPr id="1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2787650"/>
                    </a:xfrm>
                    <a:prstGeom prst="rect">
                      <a:avLst/>
                    </a:prstGeom>
                    <a:noFill/>
                    <a:ln>
                      <a:noFill/>
                    </a:ln>
                  </pic:spPr>
                </pic:pic>
              </a:graphicData>
            </a:graphic>
          </wp:inline>
        </w:drawing>
      </w:r>
    </w:p>
    <w:p w14:paraId="19E165AD" w14:textId="77777777" w:rsidR="00EC13EE" w:rsidRPr="00F34274" w:rsidRDefault="00EC13EE" w:rsidP="00EC13EE">
      <w:pPr>
        <w:pStyle w:val="aa"/>
        <w:jc w:val="center"/>
      </w:pPr>
      <w:r>
        <w:rPr>
          <w:rFonts w:hint="eastAsia"/>
          <w:bCs/>
        </w:rPr>
        <w:t>计费</w:t>
      </w:r>
      <w:r w:rsidRPr="00F34274">
        <w:rPr>
          <w:rFonts w:hint="eastAsia"/>
          <w:bCs/>
        </w:rPr>
        <w:t>模型结构图</w:t>
      </w:r>
    </w:p>
    <w:p w14:paraId="77065777" w14:textId="77777777" w:rsidR="00EC13EE" w:rsidRPr="00F34274" w:rsidRDefault="00EC13EE" w:rsidP="00EC13EE">
      <w:pPr>
        <w:ind w:firstLineChars="200" w:firstLine="420"/>
      </w:pPr>
      <w:r w:rsidRPr="00F34274">
        <w:rPr>
          <w:rFonts w:hint="eastAsia"/>
        </w:rPr>
        <w:t>因为有版本控制，所以在费率版本更新的时候可以做到热发布，当计费系统当前时间和一个新版本的起始时间吻合的时候，新版本开始代替旧版本进行费率批价。</w:t>
      </w:r>
    </w:p>
    <w:p w14:paraId="6F1609A8" w14:textId="2B772053" w:rsidR="00667D59" w:rsidRDefault="00EC13EE" w:rsidP="006933E4">
      <w:pPr>
        <w:ind w:firstLineChars="200" w:firstLine="420"/>
      </w:pPr>
      <w:r w:rsidRPr="00F34274">
        <w:rPr>
          <w:rFonts w:hint="eastAsia"/>
        </w:rPr>
        <w:t>优惠链表是在当计费类型是有计量单位并且计费策略优惠标记为真时，对该计费策略的基本费率进行优惠规则过滤计算，对基本费率的过滤计算的类型有替换、百分比和增减量三种，替换是用优惠费率替换基本费率，百分比是按照给定比例进行打折、而增减量是对基本费率或者当前费率基础上减少给定数值。</w:t>
      </w:r>
    </w:p>
    <w:p w14:paraId="4205AC97" w14:textId="2ECB8072" w:rsidR="006933E4" w:rsidRDefault="00860D5F" w:rsidP="006933E4">
      <w:pPr>
        <w:pStyle w:val="20"/>
        <w:spacing w:before="156" w:after="156"/>
        <w:rPr>
          <w:sz w:val="30"/>
          <w:szCs w:val="30"/>
        </w:rPr>
      </w:pPr>
      <w:r>
        <w:rPr>
          <w:sz w:val="30"/>
          <w:szCs w:val="30"/>
        </w:rPr>
        <w:t>3</w:t>
      </w:r>
      <w:r w:rsidR="006933E4" w:rsidRPr="00C20E82">
        <w:rPr>
          <w:sz w:val="30"/>
          <w:szCs w:val="30"/>
        </w:rPr>
        <w:t>.1</w:t>
      </w:r>
      <w:r w:rsidR="006933E4" w:rsidRPr="00C20E82">
        <w:rPr>
          <w:rFonts w:hint="eastAsia"/>
          <w:sz w:val="30"/>
          <w:szCs w:val="30"/>
        </w:rPr>
        <w:t>优惠管理</w:t>
      </w:r>
    </w:p>
    <w:p w14:paraId="6EBAE815" w14:textId="77777777" w:rsidR="006933E4" w:rsidRDefault="006933E4" w:rsidP="006933E4">
      <w:pPr>
        <w:spacing w:before="120" w:after="120"/>
        <w:ind w:firstLineChars="200" w:firstLine="420"/>
      </w:pPr>
      <w:r>
        <w:rPr>
          <w:rFonts w:hint="eastAsia"/>
        </w:rPr>
        <w:t>一、非居民优惠价格</w:t>
      </w:r>
    </w:p>
    <w:p w14:paraId="1366558F" w14:textId="77777777" w:rsidR="006933E4" w:rsidRDefault="006933E4" w:rsidP="006933E4">
      <w:pPr>
        <w:spacing w:before="120" w:after="120"/>
        <w:ind w:firstLineChars="200" w:firstLine="420"/>
      </w:pPr>
      <w:r>
        <w:rPr>
          <w:rFonts w:hint="eastAsia"/>
        </w:rPr>
        <w:t>优惠价格就是在基本价格的基础上同用户协商给予一定折扣额度的价格。</w:t>
      </w:r>
    </w:p>
    <w:p w14:paraId="57ED0007" w14:textId="77777777" w:rsidR="006933E4" w:rsidRDefault="006933E4" w:rsidP="006933E4">
      <w:pPr>
        <w:spacing w:before="120" w:after="120"/>
        <w:ind w:firstLineChars="200" w:firstLine="420"/>
      </w:pPr>
      <w:r>
        <w:rPr>
          <w:rFonts w:hint="eastAsia"/>
        </w:rPr>
        <w:t>二、小商服月度优惠</w:t>
      </w:r>
    </w:p>
    <w:p w14:paraId="3A26E569" w14:textId="77777777" w:rsidR="006933E4" w:rsidRPr="00C20E82" w:rsidRDefault="006933E4" w:rsidP="006933E4">
      <w:pPr>
        <w:ind w:firstLineChars="200" w:firstLine="420"/>
      </w:pPr>
      <w:r>
        <w:rPr>
          <w:rFonts w:hint="eastAsia"/>
        </w:rPr>
        <w:t>小商服月度优惠是指是指门市房等小商户用户的管理。根据用气量进行月度</w:t>
      </w:r>
      <w:r>
        <w:rPr>
          <w:rFonts w:hint="eastAsia"/>
        </w:rPr>
        <w:t>/</w:t>
      </w:r>
      <w:r>
        <w:rPr>
          <w:rFonts w:hint="eastAsia"/>
        </w:rPr>
        <w:t>季度调整。且价格调整需经领导审批</w:t>
      </w:r>
    </w:p>
    <w:p w14:paraId="013BB0F5" w14:textId="42F8AA58" w:rsidR="006933E4" w:rsidRDefault="00860D5F" w:rsidP="006933E4">
      <w:pPr>
        <w:pStyle w:val="30"/>
        <w:spacing w:before="156" w:after="156"/>
        <w:rPr>
          <w:sz w:val="30"/>
          <w:szCs w:val="30"/>
        </w:rPr>
      </w:pPr>
      <w:r>
        <w:rPr>
          <w:sz w:val="30"/>
          <w:szCs w:val="30"/>
        </w:rPr>
        <w:t>3.</w:t>
      </w:r>
      <w:r w:rsidR="006933E4" w:rsidRPr="00922810">
        <w:rPr>
          <w:sz w:val="30"/>
          <w:szCs w:val="30"/>
        </w:rPr>
        <w:t>1.1</w:t>
      </w:r>
      <w:r w:rsidR="006933E4">
        <w:rPr>
          <w:rFonts w:hint="eastAsia"/>
          <w:sz w:val="30"/>
          <w:szCs w:val="30"/>
        </w:rPr>
        <w:t>价格管理</w:t>
      </w:r>
    </w:p>
    <w:p w14:paraId="6A00693D" w14:textId="77777777" w:rsidR="006933E4" w:rsidRDefault="006933E4" w:rsidP="006933E4">
      <w:pPr>
        <w:spacing w:before="120" w:after="120"/>
        <w:ind w:firstLineChars="270" w:firstLine="567"/>
      </w:pPr>
      <w:r>
        <w:rPr>
          <w:rFonts w:hint="eastAsia"/>
        </w:rPr>
        <w:t>1</w:t>
      </w:r>
      <w:r>
        <w:rPr>
          <w:rFonts w:hint="eastAsia"/>
        </w:rPr>
        <w:t>、系统中应灵活设置基本价格和优惠价格。价格起用时间应有记录，当价格调整时，可以按不同时间价格进行气费结算。</w:t>
      </w:r>
    </w:p>
    <w:p w14:paraId="2CD238E2" w14:textId="77777777" w:rsidR="006933E4" w:rsidRDefault="006933E4" w:rsidP="006933E4">
      <w:pPr>
        <w:spacing w:before="120" w:after="120"/>
        <w:ind w:firstLineChars="270" w:firstLine="567"/>
      </w:pPr>
      <w:r>
        <w:rPr>
          <w:rFonts w:hint="eastAsia"/>
        </w:rPr>
        <w:lastRenderedPageBreak/>
        <w:t>2</w:t>
      </w:r>
      <w:r>
        <w:rPr>
          <w:rFonts w:hint="eastAsia"/>
        </w:rPr>
        <w:t>、优惠价格应可以一户一设定，也可以批量设定。</w:t>
      </w:r>
    </w:p>
    <w:p w14:paraId="17DCEE60" w14:textId="77777777" w:rsidR="006933E4" w:rsidRDefault="006933E4" w:rsidP="006933E4">
      <w:pPr>
        <w:spacing w:before="120" w:after="120"/>
        <w:ind w:firstLineChars="270" w:firstLine="567"/>
      </w:pPr>
      <w:r>
        <w:rPr>
          <w:rFonts w:hint="eastAsia"/>
        </w:rPr>
        <w:t>3</w:t>
      </w:r>
      <w:r>
        <w:rPr>
          <w:rFonts w:hint="eastAsia"/>
        </w:rPr>
        <w:t>、价格变更只有经公司领导同意，营业部长授权后，营业部系统管理员才可在系统中进行价格调整。</w:t>
      </w:r>
    </w:p>
    <w:p w14:paraId="11B19C2A" w14:textId="77777777" w:rsidR="006933E4" w:rsidRDefault="006933E4" w:rsidP="006933E4">
      <w:pPr>
        <w:spacing w:before="120" w:after="120"/>
        <w:ind w:firstLineChars="270" w:firstLine="567"/>
      </w:pPr>
      <w:r>
        <w:rPr>
          <w:rFonts w:hint="eastAsia"/>
        </w:rPr>
        <w:t>4</w:t>
      </w:r>
      <w:r>
        <w:rPr>
          <w:rFonts w:hint="eastAsia"/>
        </w:rPr>
        <w:t>、非居民按销售量等差累进折扣方式：</w:t>
      </w:r>
    </w:p>
    <w:p w14:paraId="65C0AF14" w14:textId="77777777" w:rsidR="006933E4" w:rsidRDefault="006933E4" w:rsidP="006933E4">
      <w:pPr>
        <w:spacing w:before="120" w:after="120"/>
        <w:ind w:firstLineChars="270" w:firstLine="567"/>
      </w:pPr>
      <w:r>
        <w:rPr>
          <w:rFonts w:hint="eastAsia"/>
        </w:rPr>
        <w:t>1</w:t>
      </w:r>
      <w:r>
        <w:rPr>
          <w:rFonts w:hint="eastAsia"/>
        </w:rPr>
        <w:t>）用户用气量达到允许折扣最低消费量要求后方可给予价格折扣。最低消费量标准依据用气性质的不同而有所差别。。</w:t>
      </w:r>
    </w:p>
    <w:p w14:paraId="2C097878" w14:textId="77777777" w:rsidR="006933E4" w:rsidRDefault="006933E4" w:rsidP="006933E4">
      <w:pPr>
        <w:spacing w:before="120" w:after="120"/>
        <w:ind w:firstLineChars="270" w:firstLine="567"/>
      </w:pPr>
      <w:r>
        <w:rPr>
          <w:rFonts w:hint="eastAsia"/>
        </w:rPr>
        <w:t>2</w:t>
      </w:r>
      <w:r>
        <w:rPr>
          <w:rFonts w:hint="eastAsia"/>
        </w:rPr>
        <w:t>）用户用气量超过最低消费量，超额部分以固定用气量为单位，以不大于某单位价格为级差，按固定用气量单位等差累进对燃气价格进行折扣。不同性质的用户固定用气量单位也不同。</w:t>
      </w:r>
    </w:p>
    <w:p w14:paraId="025F6425" w14:textId="77777777" w:rsidR="006933E4" w:rsidRDefault="006933E4" w:rsidP="006933E4">
      <w:pPr>
        <w:spacing w:before="120" w:after="120"/>
        <w:ind w:firstLineChars="270" w:firstLine="567"/>
      </w:pPr>
      <w:r>
        <w:rPr>
          <w:rFonts w:hint="eastAsia"/>
        </w:rPr>
        <w:t>3</w:t>
      </w:r>
      <w:r>
        <w:rPr>
          <w:rFonts w:hint="eastAsia"/>
        </w:rPr>
        <w:t>）确定以某一日期为燃气用量累计的基期，这一日期可以不定于</w:t>
      </w:r>
      <w:r>
        <w:rPr>
          <w:rFonts w:hint="eastAsia"/>
        </w:rPr>
        <w:t>1</w:t>
      </w:r>
      <w:r>
        <w:rPr>
          <w:rFonts w:hint="eastAsia"/>
        </w:rPr>
        <w:t>月</w:t>
      </w:r>
      <w:r>
        <w:rPr>
          <w:rFonts w:hint="eastAsia"/>
        </w:rPr>
        <w:t>1</w:t>
      </w:r>
      <w:r>
        <w:rPr>
          <w:rFonts w:hint="eastAsia"/>
        </w:rPr>
        <w:t>日。次年燃气价格折扣额度按重新从基期累计计算。</w:t>
      </w:r>
    </w:p>
    <w:p w14:paraId="20919D09" w14:textId="77777777" w:rsidR="006933E4" w:rsidRDefault="006933E4" w:rsidP="006933E4">
      <w:pPr>
        <w:spacing w:before="120" w:after="120"/>
        <w:ind w:firstLineChars="270" w:firstLine="567"/>
      </w:pPr>
      <w:r>
        <w:rPr>
          <w:rFonts w:hint="eastAsia"/>
        </w:rPr>
        <w:t>4</w:t>
      </w:r>
      <w:r>
        <w:rPr>
          <w:rFonts w:hint="eastAsia"/>
        </w:rPr>
        <w:t>）固定用气量不能超过某一限定额，达到该额度后不再折扣。</w:t>
      </w:r>
    </w:p>
    <w:p w14:paraId="0D422197" w14:textId="77777777" w:rsidR="006933E4" w:rsidRDefault="006933E4" w:rsidP="006933E4">
      <w:pPr>
        <w:spacing w:before="120" w:after="120"/>
        <w:ind w:firstLineChars="270" w:firstLine="567"/>
      </w:pPr>
      <w:r>
        <w:rPr>
          <w:rFonts w:hint="eastAsia"/>
        </w:rPr>
        <w:t>5</w:t>
      </w:r>
      <w:r>
        <w:rPr>
          <w:rFonts w:hint="eastAsia"/>
        </w:rPr>
        <w:t>）由于冬季和夏季市场燃气需求情况差别很大，有可能要在冬季和夏季最高折扣额有所不同。但是如果用户消费量的确很大，在冬季就已经远远在超出了最大折扣额所对应的用量，进入夏季可能会直接给予用户在该消费量下按夏季所计算的折扣额度。为使冬夏季的划分不与用户产生分歧，在与用户签订有关协议进就应当明确冬夏季的时间界限。</w:t>
      </w:r>
    </w:p>
    <w:p w14:paraId="3D0F54A1" w14:textId="77777777" w:rsidR="006933E4" w:rsidRDefault="006933E4" w:rsidP="006933E4">
      <w:pPr>
        <w:spacing w:before="120" w:after="120"/>
        <w:ind w:firstLineChars="270" w:firstLine="567"/>
      </w:pPr>
      <w:r>
        <w:rPr>
          <w:rFonts w:hint="eastAsia"/>
        </w:rPr>
        <w:t>5</w:t>
      </w:r>
      <w:r>
        <w:rPr>
          <w:rFonts w:hint="eastAsia"/>
        </w:rPr>
        <w:t>、针对哈尔滨的季节气候特点为，为鼓励夏季多消费燃气，冬季节省使用燃气，可能会有冬夏两季不同的燃气使用价格。冬夏两季的时间节点可按哈尔滨市的供暖周期来确定，每年的</w:t>
      </w:r>
      <w:r>
        <w:rPr>
          <w:rFonts w:hint="eastAsia"/>
        </w:rPr>
        <w:t>10</w:t>
      </w:r>
      <w:r>
        <w:rPr>
          <w:rFonts w:hint="eastAsia"/>
        </w:rPr>
        <w:t>月</w:t>
      </w:r>
      <w:r>
        <w:rPr>
          <w:rFonts w:hint="eastAsia"/>
        </w:rPr>
        <w:t>20</w:t>
      </w:r>
      <w:r>
        <w:rPr>
          <w:rFonts w:hint="eastAsia"/>
        </w:rPr>
        <w:t>日至下一年度的</w:t>
      </w:r>
      <w:r>
        <w:rPr>
          <w:rFonts w:hint="eastAsia"/>
        </w:rPr>
        <w:t>4</w:t>
      </w:r>
      <w:r>
        <w:rPr>
          <w:rFonts w:hint="eastAsia"/>
        </w:rPr>
        <w:t>月</w:t>
      </w:r>
      <w:r>
        <w:rPr>
          <w:rFonts w:hint="eastAsia"/>
        </w:rPr>
        <w:t>19</w:t>
      </w:r>
      <w:r>
        <w:rPr>
          <w:rFonts w:hint="eastAsia"/>
        </w:rPr>
        <w:t>日为冬季，每年的</w:t>
      </w:r>
      <w:r>
        <w:rPr>
          <w:rFonts w:hint="eastAsia"/>
        </w:rPr>
        <w:t>4</w:t>
      </w:r>
      <w:r>
        <w:rPr>
          <w:rFonts w:hint="eastAsia"/>
        </w:rPr>
        <w:t>月</w:t>
      </w:r>
      <w:r>
        <w:rPr>
          <w:rFonts w:hint="eastAsia"/>
        </w:rPr>
        <w:t>20</w:t>
      </w:r>
      <w:r>
        <w:rPr>
          <w:rFonts w:hint="eastAsia"/>
        </w:rPr>
        <w:t>日至当年的</w:t>
      </w:r>
      <w:r>
        <w:rPr>
          <w:rFonts w:hint="eastAsia"/>
        </w:rPr>
        <w:t>10</w:t>
      </w:r>
      <w:r>
        <w:rPr>
          <w:rFonts w:hint="eastAsia"/>
        </w:rPr>
        <w:t>月</w:t>
      </w:r>
      <w:r>
        <w:rPr>
          <w:rFonts w:hint="eastAsia"/>
        </w:rPr>
        <w:t>19</w:t>
      </w:r>
      <w:r>
        <w:rPr>
          <w:rFonts w:hint="eastAsia"/>
        </w:rPr>
        <w:t>日为夏季。季节时间定义是个可维护值。</w:t>
      </w:r>
    </w:p>
    <w:p w14:paraId="102E75DD" w14:textId="77777777" w:rsidR="006933E4" w:rsidRDefault="006933E4" w:rsidP="006933E4">
      <w:pPr>
        <w:spacing w:before="120" w:after="120"/>
        <w:ind w:firstLineChars="270" w:firstLine="567"/>
      </w:pPr>
      <w:r>
        <w:rPr>
          <w:rFonts w:hint="eastAsia"/>
        </w:rPr>
        <w:t>6</w:t>
      </w:r>
      <w:r>
        <w:rPr>
          <w:rFonts w:hint="eastAsia"/>
        </w:rPr>
        <w:t>、为防止用户产生不公平感，对同一用气性质的燃气用户尽量采用同一价格折扣标准。</w:t>
      </w:r>
    </w:p>
    <w:p w14:paraId="616C5CCD" w14:textId="77777777" w:rsidR="006933E4" w:rsidRDefault="006933E4" w:rsidP="006933E4">
      <w:pPr>
        <w:spacing w:before="120" w:after="120"/>
        <w:ind w:firstLineChars="270" w:firstLine="567"/>
      </w:pPr>
      <w:r>
        <w:rPr>
          <w:rFonts w:hint="eastAsia"/>
        </w:rPr>
        <w:t>7</w:t>
      </w:r>
      <w:r>
        <w:rPr>
          <w:rFonts w:hint="eastAsia"/>
        </w:rPr>
        <w:t>、按固定折扣额优惠：这种折扣方式是指根据用户用气规模，与用户协商价格折扣额度，并在合同有效期间保持该折扣幅度不变。该折扣方式在冬季与夏季的折扣额度有可能不同，夏季折扣相对低些。</w:t>
      </w:r>
    </w:p>
    <w:p w14:paraId="1531032F" w14:textId="77777777" w:rsidR="006933E4" w:rsidRDefault="006933E4" w:rsidP="006933E4">
      <w:pPr>
        <w:spacing w:before="120" w:after="120"/>
        <w:ind w:firstLineChars="270" w:firstLine="567"/>
      </w:pPr>
      <w:r>
        <w:rPr>
          <w:rFonts w:hint="eastAsia"/>
        </w:rPr>
        <w:t>8</w:t>
      </w:r>
      <w:r>
        <w:rPr>
          <w:rFonts w:hint="eastAsia"/>
        </w:rPr>
        <w:t>、系统应灵活设定折扣价格的计算方法。小商服价格的优惠额度应是一可维护值。</w:t>
      </w:r>
    </w:p>
    <w:p w14:paraId="1453EC55" w14:textId="77777777" w:rsidR="006933E4" w:rsidRDefault="006933E4" w:rsidP="006933E4">
      <w:pPr>
        <w:spacing w:before="120" w:after="120"/>
        <w:ind w:firstLineChars="270" w:firstLine="567"/>
      </w:pPr>
      <w:r>
        <w:rPr>
          <w:rFonts w:hint="eastAsia"/>
        </w:rPr>
        <w:t>9</w:t>
      </w:r>
      <w:r>
        <w:rPr>
          <w:rFonts w:hint="eastAsia"/>
        </w:rPr>
        <w:t>、系统具有修改目录气价或增加目录气价项目，在气价发生变动时只要修改目录气价表，而不需要修改每个用户的气价。</w:t>
      </w:r>
    </w:p>
    <w:p w14:paraId="729E2C94" w14:textId="77777777" w:rsidR="006933E4" w:rsidRDefault="006933E4" w:rsidP="006933E4">
      <w:pPr>
        <w:spacing w:before="120" w:after="120"/>
        <w:ind w:firstLineChars="270" w:firstLine="567"/>
      </w:pPr>
      <w:r>
        <w:rPr>
          <w:rFonts w:hint="eastAsia"/>
        </w:rPr>
        <w:t>10</w:t>
      </w:r>
      <w:r>
        <w:rPr>
          <w:rFonts w:hint="eastAsia"/>
        </w:rPr>
        <w:t>、当居民燃气价格发生调价时，对于普表用户，要上门抄表定针，对于不能入户抄表定针的，采用日均用气量</w:t>
      </w:r>
      <w:r>
        <w:rPr>
          <w:rFonts w:hint="eastAsia"/>
        </w:rPr>
        <w:t>*</w:t>
      </w:r>
      <w:r>
        <w:rPr>
          <w:rFonts w:hint="eastAsia"/>
        </w:rPr>
        <w:t>用气天数来统计用户用气量，对于此种计算方式产生的与用户实际用气量之间的误差，要走追补气费或计费更正业务；对于</w:t>
      </w:r>
      <w:r>
        <w:rPr>
          <w:rFonts w:hint="eastAsia"/>
        </w:rPr>
        <w:t>IC</w:t>
      </w:r>
      <w:r>
        <w:rPr>
          <w:rFonts w:hint="eastAsia"/>
        </w:rPr>
        <w:t>卡表用户，由于其表型的特殊性无法调价定针，系统应可随时启用限购方式。</w:t>
      </w:r>
    </w:p>
    <w:p w14:paraId="39211058" w14:textId="77777777" w:rsidR="006933E4" w:rsidRPr="00285E58" w:rsidRDefault="006933E4" w:rsidP="006933E4">
      <w:pPr>
        <w:spacing w:before="120" w:after="120"/>
        <w:ind w:leftChars="100" w:left="210" w:firstLine="270"/>
      </w:pPr>
      <w:r>
        <w:rPr>
          <w:rFonts w:hint="eastAsia"/>
        </w:rPr>
        <w:t>11</w:t>
      </w:r>
      <w:r>
        <w:rPr>
          <w:rFonts w:hint="eastAsia"/>
        </w:rPr>
        <w:t>、非居民燃气价格基本上是每年调整一次价格，调价前必须逐步抄表定针，若某些用户无法抄表定针，则按照日均用气量</w:t>
      </w:r>
      <w:r>
        <w:rPr>
          <w:rFonts w:hint="eastAsia"/>
        </w:rPr>
        <w:t>*</w:t>
      </w:r>
      <w:r>
        <w:rPr>
          <w:rFonts w:hint="eastAsia"/>
        </w:rPr>
        <w:t>用气天数来计算用气量。对于此种计算方式产生的与用户实际用气量之间的误差，要走追补气费或计费更正业务。</w:t>
      </w:r>
    </w:p>
    <w:p w14:paraId="447CCD12" w14:textId="77777777" w:rsidR="006933E4" w:rsidRDefault="006933E4" w:rsidP="006933E4">
      <w:pPr>
        <w:spacing w:before="120" w:after="120"/>
        <w:ind w:leftChars="100" w:left="210" w:firstLine="270"/>
      </w:pPr>
      <w:r>
        <w:rPr>
          <w:rFonts w:hint="eastAsia"/>
        </w:rPr>
        <w:t>12</w:t>
      </w:r>
      <w:r>
        <w:rPr>
          <w:rFonts w:hint="eastAsia"/>
        </w:rPr>
        <w:t>、在调价过程中银行代收费系统接口关闭。</w:t>
      </w:r>
    </w:p>
    <w:p w14:paraId="02D401DC" w14:textId="77777777" w:rsidR="006933E4" w:rsidRPr="00922810" w:rsidRDefault="006933E4" w:rsidP="006933E4">
      <w:pPr>
        <w:spacing w:before="120" w:after="120"/>
        <w:ind w:leftChars="100" w:left="210" w:firstLine="270"/>
      </w:pPr>
      <w:r>
        <w:rPr>
          <w:rFonts w:hint="eastAsia"/>
        </w:rPr>
        <w:t>1</w:t>
      </w:r>
      <w:r>
        <w:t>3</w:t>
      </w:r>
      <w:r>
        <w:rPr>
          <w:rFonts w:hint="eastAsia"/>
        </w:rPr>
        <w:t>、系统应提供各类燃气价格管理流程。</w:t>
      </w:r>
    </w:p>
    <w:p w14:paraId="1A5811FE" w14:textId="720EF5FB" w:rsidR="006933E4" w:rsidRDefault="006933E4" w:rsidP="006933E4">
      <w:pPr>
        <w:pStyle w:val="20"/>
        <w:spacing w:before="156" w:after="156"/>
        <w:rPr>
          <w:sz w:val="30"/>
          <w:szCs w:val="30"/>
        </w:rPr>
      </w:pPr>
      <w:r>
        <w:rPr>
          <w:sz w:val="30"/>
          <w:szCs w:val="30"/>
        </w:rPr>
        <w:lastRenderedPageBreak/>
        <w:t>3.2</w:t>
      </w:r>
      <w:r>
        <w:rPr>
          <w:rFonts w:hint="eastAsia"/>
          <w:sz w:val="30"/>
          <w:szCs w:val="30"/>
        </w:rPr>
        <w:t>催费与催缴管理</w:t>
      </w:r>
    </w:p>
    <w:p w14:paraId="3FB6F22D" w14:textId="77777777" w:rsidR="006933E4" w:rsidRDefault="006933E4" w:rsidP="006933E4">
      <w:pPr>
        <w:spacing w:before="120" w:after="120"/>
        <w:ind w:firstLineChars="270" w:firstLine="567"/>
      </w:pPr>
      <w:r>
        <w:rPr>
          <w:rFonts w:hint="eastAsia"/>
        </w:rPr>
        <w:t>欠费催缴是指当用户拖欠燃气费（生活垃圾处理费）或当用户账户余额外低于一定数额时，要对用户进行催费。</w:t>
      </w:r>
    </w:p>
    <w:p w14:paraId="68757BF7" w14:textId="77777777" w:rsidR="006933E4" w:rsidRDefault="006933E4" w:rsidP="006933E4">
      <w:pPr>
        <w:spacing w:before="120" w:after="120"/>
        <w:ind w:firstLineChars="270" w:firstLine="567"/>
      </w:pPr>
      <w:r>
        <w:rPr>
          <w:rFonts w:hint="eastAsia"/>
        </w:rPr>
        <w:t>1</w:t>
      </w:r>
      <w:r>
        <w:rPr>
          <w:rFonts w:hint="eastAsia"/>
        </w:rPr>
        <w:t>、人工催费</w:t>
      </w:r>
    </w:p>
    <w:p w14:paraId="7E21A7D7" w14:textId="77777777" w:rsidR="006933E4" w:rsidRDefault="006933E4" w:rsidP="006933E4">
      <w:pPr>
        <w:spacing w:before="120" w:after="120"/>
        <w:ind w:firstLineChars="270" w:firstLine="567"/>
      </w:pPr>
      <w:r>
        <w:rPr>
          <w:rFonts w:hint="eastAsia"/>
        </w:rPr>
        <w:t>查收员掌握用户费用余额不足的信息后，可专程上门或在上门抄表时催收。当用户到所在营业分公司营业厅或代收费银行办理业务时，系统提示欠费，工作人员催缴。</w:t>
      </w:r>
    </w:p>
    <w:p w14:paraId="6C30DFA2" w14:textId="77777777" w:rsidR="006933E4" w:rsidRDefault="006933E4" w:rsidP="006933E4">
      <w:pPr>
        <w:spacing w:before="120" w:after="120"/>
        <w:ind w:firstLineChars="270" w:firstLine="567"/>
      </w:pPr>
      <w:r>
        <w:rPr>
          <w:rFonts w:hint="eastAsia"/>
        </w:rPr>
        <w:t>2</w:t>
      </w:r>
      <w:r>
        <w:rPr>
          <w:rFonts w:hint="eastAsia"/>
        </w:rPr>
        <w:t>、自动催费</w:t>
      </w:r>
    </w:p>
    <w:p w14:paraId="2A0045B6" w14:textId="77777777" w:rsidR="006933E4" w:rsidRPr="00332324" w:rsidRDefault="006933E4" w:rsidP="006933E4">
      <w:pPr>
        <w:spacing w:before="120" w:after="120"/>
        <w:ind w:firstLineChars="270" w:firstLine="567"/>
      </w:pPr>
      <w:r>
        <w:t>未来可通过短信平台、微信平台进行欠费通知提示。</w:t>
      </w:r>
    </w:p>
    <w:p w14:paraId="677F1455" w14:textId="6385EC79" w:rsidR="006933E4" w:rsidRDefault="006933E4" w:rsidP="006933E4">
      <w:pPr>
        <w:pStyle w:val="30"/>
        <w:spacing w:before="156" w:after="156"/>
        <w:rPr>
          <w:sz w:val="30"/>
          <w:szCs w:val="30"/>
        </w:rPr>
      </w:pPr>
      <w:r>
        <w:rPr>
          <w:sz w:val="30"/>
          <w:szCs w:val="30"/>
        </w:rPr>
        <w:t>3</w:t>
      </w:r>
      <w:r w:rsidRPr="00332324">
        <w:rPr>
          <w:sz w:val="30"/>
          <w:szCs w:val="30"/>
        </w:rPr>
        <w:t>.2.1</w:t>
      </w:r>
      <w:r w:rsidRPr="00332324">
        <w:rPr>
          <w:rFonts w:hint="eastAsia"/>
          <w:sz w:val="30"/>
          <w:szCs w:val="30"/>
        </w:rPr>
        <w:t>催费催缴</w:t>
      </w:r>
    </w:p>
    <w:p w14:paraId="113BEA15" w14:textId="77777777" w:rsidR="006933E4" w:rsidRDefault="006933E4" w:rsidP="006933E4">
      <w:pPr>
        <w:spacing w:before="120" w:after="120"/>
        <w:ind w:firstLineChars="200" w:firstLine="420"/>
      </w:pPr>
      <w:r>
        <w:rPr>
          <w:rFonts w:hint="eastAsia"/>
        </w:rPr>
        <w:t>1</w:t>
      </w:r>
      <w:r>
        <w:rPr>
          <w:rFonts w:hint="eastAsia"/>
        </w:rPr>
        <w:t>、系统支持燃气费和生活垃圾处理费欠款的查询统计。可按时间、欠费区间、本号、用户号、用户名及地址、核算员、抄表员、用气类型、欠费金额、欠费时间等多条件进行分类查询统计。</w:t>
      </w:r>
    </w:p>
    <w:p w14:paraId="428FDC01" w14:textId="77777777" w:rsidR="006933E4" w:rsidRDefault="006933E4" w:rsidP="006933E4">
      <w:pPr>
        <w:spacing w:before="120" w:after="120"/>
        <w:ind w:firstLineChars="200" w:firstLine="420"/>
      </w:pPr>
      <w:r>
        <w:rPr>
          <w:rFonts w:hint="eastAsia"/>
        </w:rPr>
        <w:t>2</w:t>
      </w:r>
      <w:r>
        <w:rPr>
          <w:rFonts w:hint="eastAsia"/>
        </w:rPr>
        <w:t>、除换表业务外，其他业务均在不发生欠费的情况下才能办理。</w:t>
      </w:r>
    </w:p>
    <w:p w14:paraId="23F7EAEE" w14:textId="77777777" w:rsidR="006933E4" w:rsidRDefault="006933E4" w:rsidP="006933E4">
      <w:pPr>
        <w:spacing w:before="120" w:after="120"/>
        <w:ind w:firstLineChars="200" w:firstLine="420"/>
      </w:pPr>
      <w:r>
        <w:rPr>
          <w:rFonts w:hint="eastAsia"/>
        </w:rPr>
        <w:t>3</w:t>
      </w:r>
      <w:r>
        <w:rPr>
          <w:rFonts w:hint="eastAsia"/>
        </w:rPr>
        <w:t>、欠费支持部分缴纳抵扣。</w:t>
      </w:r>
    </w:p>
    <w:p w14:paraId="78FC7AC2" w14:textId="77777777" w:rsidR="006933E4" w:rsidRDefault="006933E4" w:rsidP="006933E4">
      <w:pPr>
        <w:spacing w:before="120" w:after="120"/>
        <w:ind w:firstLineChars="200" w:firstLine="420"/>
      </w:pPr>
      <w:r>
        <w:rPr>
          <w:rFonts w:hint="eastAsia"/>
        </w:rPr>
        <w:t>4</w:t>
      </w:r>
      <w:r>
        <w:rPr>
          <w:rFonts w:hint="eastAsia"/>
        </w:rPr>
        <w:t>、系统要对燃气费和生活垃圾处理费的欠费有时间记录，能查询统计每年度欠费额及清缴额。</w:t>
      </w:r>
    </w:p>
    <w:p w14:paraId="141FECFE" w14:textId="7F107F59" w:rsidR="006933E4" w:rsidRPr="00254067" w:rsidRDefault="006933E4" w:rsidP="00254067">
      <w:pPr>
        <w:spacing w:before="120" w:after="120"/>
        <w:ind w:left="420"/>
      </w:pPr>
      <w:r>
        <w:rPr>
          <w:rFonts w:hint="eastAsia"/>
        </w:rPr>
        <w:t>5</w:t>
      </w:r>
      <w:r>
        <w:rPr>
          <w:rFonts w:hint="eastAsia"/>
        </w:rPr>
        <w:t>、系统提供欠费催缴通知单的分户打印，</w:t>
      </w:r>
    </w:p>
    <w:p w14:paraId="27216871" w14:textId="7450B7E2" w:rsidR="00F77D10" w:rsidRDefault="00791819" w:rsidP="00F0622D">
      <w:pPr>
        <w:pStyle w:val="17"/>
      </w:pPr>
      <w:r>
        <w:rPr>
          <w:rFonts w:hint="eastAsia"/>
        </w:rPr>
        <w:lastRenderedPageBreak/>
        <w:t xml:space="preserve">4 </w:t>
      </w:r>
      <w:r w:rsidR="00667D59">
        <w:rPr>
          <w:rFonts w:hint="eastAsia"/>
        </w:rPr>
        <w:t>账务管理子系统</w:t>
      </w:r>
    </w:p>
    <w:p w14:paraId="7231F82F" w14:textId="7FC4A421" w:rsidR="004B3BDF" w:rsidRDefault="004B3BDF" w:rsidP="00A900E6">
      <w:pPr>
        <w:ind w:firstLine="420"/>
        <w:rPr>
          <w:ins w:id="15" w:author="Ailen" w:date="2016-11-23T18:33:00Z"/>
        </w:rPr>
      </w:pPr>
      <w:ins w:id="16" w:author="Ailen" w:date="2016-11-23T18:33:00Z">
        <w:r>
          <w:rPr>
            <w:noProof/>
          </w:rPr>
          <w:drawing>
            <wp:inline distT="0" distB="0" distL="0" distR="0" wp14:anchorId="6D80F2AB" wp14:editId="53AC6196">
              <wp:extent cx="5274310" cy="3467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67735"/>
                      </a:xfrm>
                      <a:prstGeom prst="rect">
                        <a:avLst/>
                      </a:prstGeom>
                    </pic:spPr>
                  </pic:pic>
                </a:graphicData>
              </a:graphic>
            </wp:inline>
          </w:drawing>
        </w:r>
      </w:ins>
    </w:p>
    <w:p w14:paraId="3CB91D86" w14:textId="52993499" w:rsidR="00667D59" w:rsidRDefault="00022084" w:rsidP="00A900E6">
      <w:pPr>
        <w:ind w:firstLine="420"/>
      </w:pPr>
      <w:r w:rsidRPr="002B3C4E">
        <w:rPr>
          <w:rFonts w:hint="eastAsia"/>
        </w:rPr>
        <w:t>帐务</w:t>
      </w:r>
      <w:r>
        <w:rPr>
          <w:rFonts w:hint="eastAsia"/>
        </w:rPr>
        <w:t>管理子系统</w:t>
      </w:r>
      <w:r w:rsidRPr="002B3C4E">
        <w:rPr>
          <w:rFonts w:hint="eastAsia"/>
        </w:rPr>
        <w:t>负责</w:t>
      </w:r>
      <w:r>
        <w:rPr>
          <w:rFonts w:hint="eastAsia"/>
        </w:rPr>
        <w:t>出账、</w:t>
      </w:r>
      <w:r w:rsidRPr="002B3C4E">
        <w:rPr>
          <w:rFonts w:hint="eastAsia"/>
        </w:rPr>
        <w:t>对帐、</w:t>
      </w:r>
      <w:r>
        <w:rPr>
          <w:rFonts w:hint="eastAsia"/>
        </w:rPr>
        <w:t>呆账管理、坏账管理，</w:t>
      </w:r>
      <w:r w:rsidRPr="002B3C4E">
        <w:rPr>
          <w:rFonts w:hint="eastAsia"/>
        </w:rPr>
        <w:t>销户、帐单生成等功能。</w:t>
      </w:r>
      <w:r>
        <w:rPr>
          <w:rFonts w:hint="eastAsia"/>
        </w:rPr>
        <w:t>帐务处理</w:t>
      </w:r>
      <w:r>
        <w:t>支持与营业部</w:t>
      </w:r>
      <w:r>
        <w:rPr>
          <w:rFonts w:hint="eastAsia"/>
        </w:rPr>
        <w:t>、</w:t>
      </w:r>
      <w:r>
        <w:t>网点中心</w:t>
      </w:r>
      <w:r>
        <w:rPr>
          <w:rFonts w:hint="eastAsia"/>
        </w:rPr>
        <w:t>、</w:t>
      </w:r>
      <w:r>
        <w:t>银行做日结对帐</w:t>
      </w:r>
      <w:r>
        <w:rPr>
          <w:rFonts w:hint="eastAsia"/>
        </w:rPr>
        <w:t>，</w:t>
      </w:r>
      <w:r>
        <w:t>支持每日</w:t>
      </w:r>
      <w:r>
        <w:rPr>
          <w:rFonts w:hint="eastAsia"/>
        </w:rPr>
        <w:t>、</w:t>
      </w:r>
      <w:r>
        <w:t>每月对帐。单个用户的实时帐单查询，也支持根据扣缴情况</w:t>
      </w:r>
      <w:r>
        <w:rPr>
          <w:rFonts w:hint="eastAsia"/>
        </w:rPr>
        <w:t>，</w:t>
      </w:r>
      <w:r>
        <w:t>监控异常客户</w:t>
      </w:r>
      <w:r>
        <w:rPr>
          <w:rFonts w:hint="eastAsia"/>
        </w:rPr>
        <w:t>，支持客户</w:t>
      </w:r>
      <w:r>
        <w:t>销户处理。</w:t>
      </w:r>
      <w:r>
        <w:rPr>
          <w:rFonts w:hint="eastAsia"/>
        </w:rPr>
        <w:t>帐单生成系统按月对客户申请的所有服务计帐，并生成一张统一的帐单。系统业务管理员可手动生成客户帐单，也可使系统自动生成帐单。</w:t>
      </w:r>
    </w:p>
    <w:p w14:paraId="6CD97133" w14:textId="6B8EC114" w:rsidR="00667D59" w:rsidRDefault="00A46AA9" w:rsidP="00A46AA9">
      <w:pPr>
        <w:pStyle w:val="20"/>
        <w:spacing w:before="156" w:after="156"/>
      </w:pPr>
      <w:r>
        <w:rPr>
          <w:rFonts w:hint="eastAsia"/>
          <w:lang w:eastAsia="zh-CN"/>
        </w:rPr>
        <w:t>4.1</w:t>
      </w:r>
      <w:r w:rsidR="00667D59">
        <w:rPr>
          <w:rFonts w:hint="eastAsia"/>
        </w:rPr>
        <w:t>出账管理</w:t>
      </w:r>
    </w:p>
    <w:p w14:paraId="7073DDCC" w14:textId="77777777" w:rsidR="00DF5967" w:rsidRDefault="00DF5967" w:rsidP="00DF5967">
      <w:pPr>
        <w:spacing w:before="120" w:after="120"/>
        <w:ind w:firstLineChars="270" w:firstLine="567"/>
      </w:pPr>
      <w:r>
        <w:rPr>
          <w:rFonts w:hint="eastAsia"/>
        </w:rPr>
        <w:t>出账管理主要是把经过核对分析的抄表数据进行计算，得到应该收取的燃气费金额，并且在用户账户中扣除燃气费的过程。</w:t>
      </w:r>
    </w:p>
    <w:p w14:paraId="2810BDB7" w14:textId="77777777" w:rsidR="00DF5967" w:rsidRDefault="00DF5967" w:rsidP="00DF5967">
      <w:pPr>
        <w:spacing w:before="120" w:after="120"/>
        <w:ind w:firstLineChars="270" w:firstLine="567"/>
      </w:pPr>
      <w:r>
        <w:rPr>
          <w:rFonts w:hint="eastAsia"/>
        </w:rPr>
        <w:t>出账主要分为系统实时进行的自动出账以及人为进行的人工出账。</w:t>
      </w:r>
    </w:p>
    <w:p w14:paraId="254AF0D2" w14:textId="77777777" w:rsidR="00DF5967" w:rsidRDefault="00DF5967" w:rsidP="00DF5967">
      <w:pPr>
        <w:spacing w:before="120" w:after="120"/>
        <w:ind w:firstLineChars="270" w:firstLine="567"/>
      </w:pPr>
      <w:r>
        <w:rPr>
          <w:rFonts w:hint="eastAsia"/>
        </w:rPr>
        <w:t>1</w:t>
      </w:r>
      <w:r>
        <w:rPr>
          <w:rFonts w:hint="eastAsia"/>
        </w:rPr>
        <w:t>、智能手机上的抄表数据实时上传至营业部数据库，系统对上传数据进行筛选分析，分析为正常的数据于当晚由系统自动出账。分析为异常的数据不能自动出账，经核算员比对分析置为正常后方可出账。</w:t>
      </w:r>
    </w:p>
    <w:p w14:paraId="47056BE0" w14:textId="77777777" w:rsidR="00DF5967" w:rsidRDefault="00DF5967" w:rsidP="00DF5967">
      <w:pPr>
        <w:spacing w:before="120" w:after="120"/>
        <w:ind w:firstLineChars="270" w:firstLine="567"/>
      </w:pPr>
      <w:r>
        <w:rPr>
          <w:rFonts w:hint="eastAsia"/>
        </w:rPr>
        <w:t>2</w:t>
      </w:r>
      <w:r>
        <w:rPr>
          <w:rFonts w:hint="eastAsia"/>
        </w:rPr>
        <w:t>、系统支持抄表数据人工置为正常或异常。</w:t>
      </w:r>
    </w:p>
    <w:p w14:paraId="36084412" w14:textId="77777777" w:rsidR="00DF5967" w:rsidRDefault="00DF5967" w:rsidP="00DF5967">
      <w:pPr>
        <w:spacing w:before="120" w:after="120"/>
        <w:ind w:firstLineChars="270" w:firstLine="567"/>
      </w:pPr>
      <w:r>
        <w:rPr>
          <w:rFonts w:hint="eastAsia"/>
        </w:rPr>
        <w:t>3</w:t>
      </w:r>
      <w:r>
        <w:rPr>
          <w:rFonts w:hint="eastAsia"/>
        </w:rPr>
        <w:t>、每月</w:t>
      </w:r>
      <w:r>
        <w:rPr>
          <w:rFonts w:hint="eastAsia"/>
        </w:rPr>
        <w:t>24</w:t>
      </w:r>
      <w:r>
        <w:rPr>
          <w:rFonts w:hint="eastAsia"/>
        </w:rPr>
        <w:t>日晚，由营业部系统管理员对居民</w:t>
      </w:r>
      <w:r>
        <w:rPr>
          <w:rFonts w:hint="eastAsia"/>
        </w:rPr>
        <w:t>IC</w:t>
      </w:r>
      <w:r>
        <w:rPr>
          <w:rFonts w:hint="eastAsia"/>
        </w:rPr>
        <w:t>卡表用户进行人工手动出账。系统提供分别按供气区域、核算员、抄表员、本号、用户号出账功能。</w:t>
      </w:r>
    </w:p>
    <w:p w14:paraId="1758D8A2" w14:textId="77777777" w:rsidR="00015284" w:rsidRDefault="00DF5967" w:rsidP="00015284">
      <w:pPr>
        <w:spacing w:before="120" w:after="120"/>
        <w:ind w:firstLineChars="270" w:firstLine="567"/>
      </w:pPr>
      <w:r>
        <w:rPr>
          <w:rFonts w:hint="eastAsia"/>
        </w:rPr>
        <w:t>4</w:t>
      </w:r>
      <w:r>
        <w:rPr>
          <w:rFonts w:hint="eastAsia"/>
        </w:rPr>
        <w:t>、人工手动出账可能在价格调整前后有操作行为。</w:t>
      </w:r>
    </w:p>
    <w:p w14:paraId="6CD8A4EA" w14:textId="467B788C" w:rsidR="00667D59" w:rsidRPr="00015284" w:rsidRDefault="00DF5967" w:rsidP="00015284">
      <w:pPr>
        <w:spacing w:before="120" w:after="120"/>
        <w:ind w:firstLineChars="270" w:firstLine="567"/>
      </w:pPr>
      <w:r>
        <w:rPr>
          <w:rFonts w:hint="eastAsia"/>
        </w:rPr>
        <w:t>5</w:t>
      </w:r>
      <w:r>
        <w:rPr>
          <w:rFonts w:hint="eastAsia"/>
        </w:rPr>
        <w:t>、用户到营业大厅办理业务时，申请自报的表读数允许营业员或核算员手工录入数据，提交系统自动出账。</w:t>
      </w:r>
      <w:r w:rsidR="00667D59">
        <w:rPr>
          <w:rFonts w:hAnsi="宋体" w:hint="eastAsia"/>
          <w:szCs w:val="21"/>
        </w:rPr>
        <w:t>。</w:t>
      </w:r>
    </w:p>
    <w:p w14:paraId="4E3B9AB8" w14:textId="2A9B4E1D" w:rsidR="00667D59" w:rsidRDefault="001F6098" w:rsidP="00A46AA9">
      <w:pPr>
        <w:pStyle w:val="20"/>
        <w:spacing w:before="156" w:after="156"/>
      </w:pPr>
      <w:r>
        <w:lastRenderedPageBreak/>
        <w:t>4.2</w:t>
      </w:r>
      <w:r w:rsidR="00667D59">
        <w:rPr>
          <w:rFonts w:hint="eastAsia"/>
        </w:rPr>
        <w:t>对账管理</w:t>
      </w:r>
    </w:p>
    <w:p w14:paraId="21A7C129" w14:textId="77777777" w:rsidR="00B06E1E" w:rsidRDefault="00B06E1E" w:rsidP="00B06E1E">
      <w:pPr>
        <w:spacing w:before="120" w:after="120"/>
        <w:ind w:firstLineChars="270" w:firstLine="567"/>
      </w:pPr>
      <w:r>
        <w:rPr>
          <w:rFonts w:hint="eastAsia"/>
        </w:rPr>
        <w:t>营业部对各代收费银行、私人代收费网点、公司营业大厅的收费情况进行监控。</w:t>
      </w:r>
    </w:p>
    <w:p w14:paraId="3BAA1225" w14:textId="77777777" w:rsidR="00B06E1E" w:rsidRDefault="00B06E1E" w:rsidP="00B06E1E">
      <w:pPr>
        <w:spacing w:before="120" w:after="120"/>
        <w:ind w:firstLineChars="270" w:firstLine="567"/>
      </w:pPr>
      <w:r>
        <w:rPr>
          <w:rFonts w:hint="eastAsia"/>
        </w:rPr>
        <w:t>为确保燃气费及其它收费项目收缴准确，在日终结算后各代收费银行、私人代收费网点、自收费网点要与营业部进行对账，核对当日交费、总笔数、总金额，如总金额不一致，则查找、打印错误（不一致）明细。</w:t>
      </w:r>
    </w:p>
    <w:p w14:paraId="0686DD87" w14:textId="77777777" w:rsidR="00B06E1E" w:rsidRPr="008D110D" w:rsidRDefault="00B06E1E" w:rsidP="008D110D">
      <w:pPr>
        <w:spacing w:before="120" w:after="120"/>
        <w:ind w:firstLineChars="270" w:firstLine="567"/>
      </w:pPr>
      <w:r>
        <w:rPr>
          <w:rFonts w:hint="eastAsia"/>
        </w:rPr>
        <w:t>当日对账如果不通过，就需要银行重新发起补对账。</w:t>
      </w:r>
      <w:r w:rsidRPr="008D110D">
        <w:rPr>
          <w:rFonts w:hint="eastAsia"/>
        </w:rPr>
        <w:t>银行补对账是指银行日结不成功，需银行对日结对账不成功的进行重新发起对账。银行对账补入账是指如果银行补对账时以超过软件开发时需求的时间（</w:t>
      </w:r>
      <w:r w:rsidRPr="008D110D">
        <w:rPr>
          <w:rFonts w:hint="eastAsia"/>
        </w:rPr>
        <w:t>eg</w:t>
      </w:r>
      <w:r w:rsidRPr="008D110D">
        <w:rPr>
          <w:rFonts w:hint="eastAsia"/>
        </w:rPr>
        <w:t>：如银行补对账成功时已是</w:t>
      </w:r>
      <w:r w:rsidRPr="008D110D">
        <w:rPr>
          <w:rFonts w:hint="eastAsia"/>
        </w:rPr>
        <w:t>10</w:t>
      </w:r>
      <w:r w:rsidRPr="008D110D">
        <w:rPr>
          <w:rFonts w:hint="eastAsia"/>
        </w:rPr>
        <w:t>天后，即已超过十天）需在系统中对银行补对账成功的进行系统补入账。</w:t>
      </w:r>
    </w:p>
    <w:p w14:paraId="54E649BD" w14:textId="7EED2D7A" w:rsidR="00B06E1E" w:rsidRPr="008D110D" w:rsidRDefault="00B06E1E" w:rsidP="008D110D">
      <w:pPr>
        <w:spacing w:before="120" w:after="120"/>
        <w:ind w:firstLineChars="270" w:firstLine="567"/>
      </w:pPr>
      <w:r>
        <w:rPr>
          <w:rFonts w:hint="eastAsia"/>
        </w:rPr>
        <w:t>相关业务：对账无误后，各代收费银行和代收费网点要在第二天将所收的燃气费存入总公司指定银行的燃气费专用账户中，公司规定其它收费项目收取的费用也要存入总公司指定银行的其它收费专用账户中。燃气费专用账户银行要将存款情况及时通知营业部，对没有及时存款转帐的收费网点和银行，营业部有权进行督促。公司各营业大厅当天的收费额，日结核准后交分公司财务，由分公司财务于当晚交押运公司送抵指定银行。</w:t>
      </w:r>
    </w:p>
    <w:p w14:paraId="4E6D1973" w14:textId="3DE52FF4" w:rsidR="00667D59" w:rsidRDefault="001F6098" w:rsidP="00A46AA9">
      <w:pPr>
        <w:pStyle w:val="20"/>
        <w:spacing w:before="156" w:after="156"/>
      </w:pPr>
      <w:r>
        <w:t>4.3</w:t>
      </w:r>
      <w:r w:rsidR="00667D59">
        <w:rPr>
          <w:rFonts w:hint="eastAsia"/>
        </w:rPr>
        <w:t>呆账管理</w:t>
      </w:r>
    </w:p>
    <w:p w14:paraId="4A763328" w14:textId="06496FD8" w:rsidR="00667D59" w:rsidRPr="00AB083F" w:rsidRDefault="00AB083F" w:rsidP="00AB083F">
      <w:pPr>
        <w:spacing w:before="120" w:after="120"/>
        <w:ind w:firstLineChars="270" w:firstLine="567"/>
      </w:pPr>
      <w:r>
        <w:t>呆账指三年以上既不增加也不减少的无法收回的燃气欠费，并且不能确定将来是否能收回的燃气欠费，应该确定为呆账。它作为一项资产反</w:t>
      </w:r>
      <w:r>
        <w:rPr>
          <w:rFonts w:hint="eastAsia"/>
        </w:rPr>
        <w:t>映在各年的燃气欠费表上。</w:t>
      </w:r>
    </w:p>
    <w:p w14:paraId="33957254" w14:textId="797432E9" w:rsidR="00667D59" w:rsidRDefault="001F6098" w:rsidP="00A46AA9">
      <w:pPr>
        <w:pStyle w:val="20"/>
        <w:spacing w:before="156" w:after="156"/>
      </w:pPr>
      <w:r>
        <w:t>4.4</w:t>
      </w:r>
      <w:r w:rsidR="00667D59">
        <w:rPr>
          <w:rFonts w:hint="eastAsia"/>
        </w:rPr>
        <w:t>坏账管理</w:t>
      </w:r>
    </w:p>
    <w:p w14:paraId="20C2FFD5" w14:textId="4BF78076" w:rsidR="00AB083F" w:rsidRDefault="00AB083F" w:rsidP="00AB083F">
      <w:pPr>
        <w:spacing w:before="120" w:after="120"/>
        <w:ind w:firstLineChars="270" w:firstLine="567"/>
        <w:rPr>
          <w:kern w:val="0"/>
        </w:rPr>
      </w:pPr>
      <w:r w:rsidRPr="00563F21">
        <w:rPr>
          <w:rFonts w:hint="eastAsia"/>
          <w:kern w:val="0"/>
        </w:rPr>
        <w:t>坏帐是企业无法收回的应收</w:t>
      </w:r>
      <w:r w:rsidR="000C389E">
        <w:rPr>
          <w:rFonts w:hint="eastAsia"/>
          <w:kern w:val="0"/>
        </w:rPr>
        <w:t>账</w:t>
      </w:r>
      <w:r w:rsidRPr="00563F21">
        <w:rPr>
          <w:rFonts w:hint="eastAsia"/>
          <w:kern w:val="0"/>
        </w:rPr>
        <w:t>款。企业发生坏帐，造成坏帐损失是一种很正常的现象。按照我国有关规定，坏帐损失通常是指因债务人破产或死亡，以其破产财产或其遗产清偿后，仍然不能收回的应收</w:t>
      </w:r>
      <w:r w:rsidR="00674B24">
        <w:rPr>
          <w:rFonts w:hint="eastAsia"/>
          <w:kern w:val="0"/>
        </w:rPr>
        <w:t>账</w:t>
      </w:r>
      <w:r w:rsidRPr="00563F21">
        <w:rPr>
          <w:rFonts w:hint="eastAsia"/>
          <w:kern w:val="0"/>
        </w:rPr>
        <w:t>款，或者因债务人逾期未履行偿债义务超过三年仍然不能收回的应收</w:t>
      </w:r>
      <w:r w:rsidR="00674B24">
        <w:rPr>
          <w:rFonts w:hint="eastAsia"/>
          <w:kern w:val="0"/>
        </w:rPr>
        <w:t>账</w:t>
      </w:r>
      <w:r w:rsidRPr="00563F21">
        <w:rPr>
          <w:rFonts w:hint="eastAsia"/>
          <w:kern w:val="0"/>
        </w:rPr>
        <w:t>款。</w:t>
      </w:r>
      <w:r>
        <w:rPr>
          <w:rFonts w:hint="eastAsia"/>
          <w:kern w:val="0"/>
        </w:rPr>
        <w:t>但燃气费坏账理论上应无发生，如有发生，应走系统外审批流程后，在系统中做相应坏账确认。</w:t>
      </w:r>
    </w:p>
    <w:p w14:paraId="73DD53AF" w14:textId="77777777" w:rsidR="00AB083F" w:rsidRPr="00D97563" w:rsidRDefault="00AB083F" w:rsidP="00AB083F">
      <w:pPr>
        <w:spacing w:before="120" w:after="120"/>
        <w:ind w:firstLineChars="270" w:firstLine="567"/>
        <w:rPr>
          <w:kern w:val="0"/>
        </w:rPr>
      </w:pPr>
      <w:r>
        <w:rPr>
          <w:rFonts w:hint="eastAsia"/>
          <w:kern w:val="0"/>
        </w:rPr>
        <w:t>三</w:t>
      </w:r>
      <w:r w:rsidRPr="00D97563">
        <w:rPr>
          <w:rFonts w:hint="eastAsia"/>
          <w:kern w:val="0"/>
        </w:rPr>
        <w:t>年以上既不增加也不减少的无法收回的</w:t>
      </w:r>
      <w:r>
        <w:rPr>
          <w:rFonts w:hint="eastAsia"/>
          <w:kern w:val="0"/>
        </w:rPr>
        <w:t>燃气欠费</w:t>
      </w:r>
      <w:r w:rsidRPr="00D97563">
        <w:rPr>
          <w:rFonts w:hint="eastAsia"/>
          <w:kern w:val="0"/>
        </w:rPr>
        <w:t>，并且不能确定将来是否能收回的</w:t>
      </w:r>
      <w:r>
        <w:rPr>
          <w:rFonts w:hint="eastAsia"/>
          <w:kern w:val="0"/>
        </w:rPr>
        <w:t>气欠费</w:t>
      </w:r>
      <w:r w:rsidRPr="00D97563">
        <w:rPr>
          <w:rFonts w:hint="eastAsia"/>
          <w:kern w:val="0"/>
        </w:rPr>
        <w:t>，</w:t>
      </w:r>
      <w:r>
        <w:rPr>
          <w:rFonts w:hint="eastAsia"/>
          <w:kern w:val="0"/>
        </w:rPr>
        <w:t>依据公司审批流程核准后</w:t>
      </w:r>
      <w:r w:rsidRPr="00D97563">
        <w:rPr>
          <w:rFonts w:hint="eastAsia"/>
          <w:kern w:val="0"/>
        </w:rPr>
        <w:t>确定为呆帐；已经确定不能收回的</w:t>
      </w:r>
      <w:r>
        <w:rPr>
          <w:rFonts w:hint="eastAsia"/>
          <w:kern w:val="0"/>
        </w:rPr>
        <w:t>燃气欠费呆账</w:t>
      </w:r>
      <w:r w:rsidRPr="00D97563">
        <w:rPr>
          <w:rFonts w:hint="eastAsia"/>
          <w:kern w:val="0"/>
        </w:rPr>
        <w:t>，</w:t>
      </w:r>
      <w:r>
        <w:rPr>
          <w:rFonts w:hint="eastAsia"/>
          <w:kern w:val="0"/>
        </w:rPr>
        <w:t>依据公司审批流程核准后确定为</w:t>
      </w:r>
      <w:r w:rsidRPr="00D97563">
        <w:rPr>
          <w:rFonts w:hint="eastAsia"/>
          <w:kern w:val="0"/>
        </w:rPr>
        <w:t>坏账。</w:t>
      </w:r>
    </w:p>
    <w:p w14:paraId="0CE06174" w14:textId="77777777" w:rsidR="00AB083F" w:rsidRPr="00D97563" w:rsidRDefault="00AB083F" w:rsidP="00AB083F">
      <w:pPr>
        <w:spacing w:before="120" w:after="120"/>
        <w:ind w:firstLineChars="270" w:firstLine="567"/>
        <w:rPr>
          <w:kern w:val="0"/>
        </w:rPr>
      </w:pPr>
      <w:r w:rsidRPr="00D97563">
        <w:rPr>
          <w:rFonts w:hint="eastAsia"/>
          <w:kern w:val="0"/>
        </w:rPr>
        <w:t>坏账，必须根据《企业会计制度》的规定判断。</w:t>
      </w:r>
    </w:p>
    <w:p w14:paraId="074FD078" w14:textId="170762CE" w:rsidR="00667D59" w:rsidRPr="00BC1E5B" w:rsidRDefault="00AB083F" w:rsidP="00BC1E5B">
      <w:pPr>
        <w:spacing w:before="120" w:after="120"/>
        <w:ind w:firstLineChars="270" w:firstLine="567"/>
        <w:rPr>
          <w:kern w:val="0"/>
        </w:rPr>
      </w:pPr>
      <w:r w:rsidRPr="00BC1E5B">
        <w:rPr>
          <w:kern w:val="0"/>
        </w:rPr>
        <w:t>确认损失，坏账以后不再系统账面上显示了。但燃气公司会有备查登记，如果有可能还会继续追偿。核销后如果又追回的，恢复账面记录，将当时核销的分录冲回。</w:t>
      </w:r>
    </w:p>
    <w:p w14:paraId="1BFD37CE" w14:textId="7786225E" w:rsidR="00667D59" w:rsidRDefault="001F6098" w:rsidP="00A46AA9">
      <w:pPr>
        <w:pStyle w:val="20"/>
        <w:spacing w:before="156" w:after="156"/>
      </w:pPr>
      <w:r>
        <w:t>4.5</w:t>
      </w:r>
      <w:r w:rsidR="00667D59">
        <w:rPr>
          <w:rFonts w:hint="eastAsia"/>
        </w:rPr>
        <w:t>计息管理</w:t>
      </w:r>
    </w:p>
    <w:p w14:paraId="5C5293C1" w14:textId="7C0DFC6A" w:rsidR="00667D59" w:rsidRPr="00881452" w:rsidRDefault="00C81CCB" w:rsidP="00881452">
      <w:pPr>
        <w:spacing w:before="120" w:after="120"/>
        <w:ind w:firstLineChars="270" w:firstLine="567"/>
        <w:rPr>
          <w:kern w:val="0"/>
        </w:rPr>
      </w:pPr>
      <w:r w:rsidRPr="00881452">
        <w:rPr>
          <w:rFonts w:hint="eastAsia"/>
          <w:kern w:val="0"/>
        </w:rPr>
        <w:t>计息管理是指对居民普表用户的账户余额变化按银行活期利率进行计息，计息标准按中国人民银行规定执行。</w:t>
      </w:r>
    </w:p>
    <w:p w14:paraId="1CD0A294" w14:textId="616023A0" w:rsidR="001C1050" w:rsidRPr="00881452" w:rsidRDefault="001C1050" w:rsidP="00881452">
      <w:pPr>
        <w:spacing w:before="120" w:after="120"/>
        <w:ind w:firstLineChars="270" w:firstLine="567"/>
        <w:rPr>
          <w:kern w:val="0"/>
        </w:rPr>
      </w:pPr>
      <w:r w:rsidRPr="00881452">
        <w:rPr>
          <w:rFonts w:hint="eastAsia"/>
          <w:kern w:val="0"/>
        </w:rPr>
        <w:t>系统提供计息标准的设置和变化的记录。提供用户账户余额的利息查询统计、打印管理。给用户打印的发票上要有利息一项。</w:t>
      </w:r>
    </w:p>
    <w:p w14:paraId="67AA09B5" w14:textId="31B4E005" w:rsidR="00C61C13" w:rsidRDefault="001F6098" w:rsidP="00426A46">
      <w:pPr>
        <w:pStyle w:val="20"/>
        <w:spacing w:before="156" w:after="156"/>
      </w:pPr>
      <w:r>
        <w:lastRenderedPageBreak/>
        <w:t>4.6</w:t>
      </w:r>
      <w:r w:rsidR="00667D59">
        <w:rPr>
          <w:rFonts w:hint="eastAsia"/>
        </w:rPr>
        <w:t>第三方代收费管理</w:t>
      </w:r>
    </w:p>
    <w:p w14:paraId="55476069" w14:textId="5136521D" w:rsidR="001060F5" w:rsidRPr="00FD6D25" w:rsidRDefault="00C61C13" w:rsidP="00F83835">
      <w:pPr>
        <w:spacing w:before="120" w:after="120"/>
        <w:ind w:firstLineChars="270" w:firstLine="567"/>
        <w:rPr>
          <w:kern w:val="0"/>
        </w:rPr>
      </w:pPr>
      <w:r w:rsidRPr="00881452">
        <w:rPr>
          <w:kern w:val="0"/>
        </w:rPr>
        <w:t>为方便燃气用户缴纳燃气费和生活垃圾处理费，除营业大厅收费渠道外，还可以通过银行代收费子系统让用户在银行柜面以及银行自助终端设备上实现查询和缴费功能，可以提高收缴率。银行代收费子系统包括银行代收费配置管理、交易监控、代收费</w:t>
      </w:r>
      <w:r w:rsidR="00A061E7">
        <w:rPr>
          <w:rFonts w:hint="eastAsia"/>
          <w:kern w:val="0"/>
        </w:rPr>
        <w:t>账</w:t>
      </w:r>
      <w:r w:rsidRPr="00881452">
        <w:rPr>
          <w:kern w:val="0"/>
        </w:rPr>
        <w:t>务处理、交易接口服务、交易查询与分析等模块。</w:t>
      </w:r>
    </w:p>
    <w:p w14:paraId="2E4A7D7A" w14:textId="05506072" w:rsidR="001060F5" w:rsidRPr="00FD6D25" w:rsidRDefault="00FD1306" w:rsidP="009E7664">
      <w:pPr>
        <w:pStyle w:val="30"/>
        <w:spacing w:before="156" w:after="156"/>
      </w:pPr>
      <w:r>
        <w:rPr>
          <w:rFonts w:hint="eastAsia"/>
        </w:rPr>
        <w:t>4.6.1</w:t>
      </w:r>
      <w:r w:rsidR="001060F5" w:rsidRPr="00FD6D25">
        <w:t>银行代收费配置管理</w:t>
      </w:r>
    </w:p>
    <w:p w14:paraId="7ABC8948" w14:textId="77777777" w:rsidR="001060F5" w:rsidRPr="00FD6D25" w:rsidRDefault="001060F5" w:rsidP="00FD6D25">
      <w:pPr>
        <w:spacing w:before="120" w:after="120"/>
        <w:ind w:firstLineChars="270" w:firstLine="567"/>
        <w:rPr>
          <w:kern w:val="0"/>
        </w:rPr>
      </w:pPr>
      <w:r w:rsidRPr="00FD6D25">
        <w:rPr>
          <w:kern w:val="0"/>
        </w:rPr>
        <w:t>实现</w:t>
      </w:r>
      <w:r w:rsidRPr="00FD6D25">
        <w:rPr>
          <w:rFonts w:hint="eastAsia"/>
          <w:kern w:val="0"/>
        </w:rPr>
        <w:t>各银行代收费业务的基础资料、通讯参数、业务参数选项、用户权限管理等配置管理。</w:t>
      </w:r>
      <w:r w:rsidRPr="00FD6D25">
        <w:rPr>
          <w:kern w:val="0"/>
        </w:rPr>
        <w:t>本模块下的功能分配如下：</w:t>
      </w:r>
    </w:p>
    <w:p w14:paraId="2DEB98CD" w14:textId="77777777" w:rsidR="001060F5" w:rsidRPr="00FD6D25" w:rsidRDefault="001060F5" w:rsidP="00FD6D25">
      <w:pPr>
        <w:spacing w:before="120" w:after="120"/>
        <w:ind w:firstLineChars="270" w:firstLine="567"/>
        <w:rPr>
          <w:kern w:val="0"/>
        </w:rPr>
      </w:pPr>
      <w:r w:rsidRPr="00FD6D25">
        <w:rPr>
          <w:rFonts w:hint="eastAsia"/>
          <w:kern w:val="0"/>
        </w:rPr>
        <w:t>银行代收点资料：维护银行编号、名称及业务代码等基础信息。</w:t>
      </w:r>
    </w:p>
    <w:p w14:paraId="4251BDE0" w14:textId="77777777" w:rsidR="001060F5" w:rsidRPr="00FD6D25" w:rsidRDefault="001060F5" w:rsidP="00FD6D25">
      <w:pPr>
        <w:spacing w:before="120" w:after="120"/>
        <w:ind w:firstLineChars="270" w:firstLine="567"/>
        <w:rPr>
          <w:kern w:val="0"/>
        </w:rPr>
      </w:pPr>
      <w:r w:rsidRPr="00FD6D25">
        <w:rPr>
          <w:kern w:val="0"/>
        </w:rPr>
        <w:t>通讯参数：维护营业系统与各银行代收点的通讯参数，包括各代收点</w:t>
      </w:r>
      <w:r w:rsidRPr="00FD6D25">
        <w:rPr>
          <w:kern w:val="0"/>
        </w:rPr>
        <w:t>IP</w:t>
      </w:r>
      <w:r w:rsidRPr="00FD6D25">
        <w:rPr>
          <w:kern w:val="0"/>
        </w:rPr>
        <w:t>地址、端口、</w:t>
      </w:r>
      <w:r w:rsidRPr="00FD6D25">
        <w:rPr>
          <w:rFonts w:hint="eastAsia"/>
          <w:kern w:val="0"/>
        </w:rPr>
        <w:t>FTP</w:t>
      </w:r>
      <w:r w:rsidRPr="00FD6D25">
        <w:rPr>
          <w:rFonts w:hint="eastAsia"/>
          <w:kern w:val="0"/>
        </w:rPr>
        <w:t>帐号等信息。</w:t>
      </w:r>
    </w:p>
    <w:p w14:paraId="54EE0634" w14:textId="77777777" w:rsidR="001060F5" w:rsidRPr="00FD6D25" w:rsidRDefault="001060F5" w:rsidP="00FD6D25">
      <w:pPr>
        <w:spacing w:before="120" w:after="120"/>
        <w:ind w:firstLineChars="270" w:firstLine="567"/>
        <w:rPr>
          <w:kern w:val="0"/>
        </w:rPr>
      </w:pPr>
      <w:r w:rsidRPr="00FD6D25">
        <w:rPr>
          <w:kern w:val="0"/>
        </w:rPr>
        <w:t>业务参数：各收费业务价格、收费周期、手续费、滞纳金、收费种类、购气量限制、价格优惠、阶梯气价、生活垃圾处理费收费规则等业务参数配置。</w:t>
      </w:r>
    </w:p>
    <w:p w14:paraId="4A70CBD6" w14:textId="77777777" w:rsidR="001060F5" w:rsidRPr="00FD6D25" w:rsidRDefault="001060F5" w:rsidP="00FD6D25">
      <w:pPr>
        <w:spacing w:before="120" w:after="120"/>
        <w:ind w:firstLineChars="270" w:firstLine="567"/>
        <w:rPr>
          <w:kern w:val="0"/>
        </w:rPr>
      </w:pPr>
      <w:r w:rsidRPr="00FD6D25">
        <w:rPr>
          <w:kern w:val="0"/>
        </w:rPr>
        <w:t>用户权限管理：管理各代收点用户的访问权限。</w:t>
      </w:r>
    </w:p>
    <w:p w14:paraId="6448AD80" w14:textId="552E7F10" w:rsidR="001060F5" w:rsidRPr="00FD6D25" w:rsidRDefault="009E7664" w:rsidP="009E7664">
      <w:pPr>
        <w:pStyle w:val="30"/>
        <w:spacing w:before="156" w:after="156"/>
      </w:pPr>
      <w:r>
        <w:rPr>
          <w:rFonts w:hint="eastAsia"/>
        </w:rPr>
        <w:t>4.6.2</w:t>
      </w:r>
      <w:r w:rsidR="001060F5" w:rsidRPr="00FD6D25">
        <w:t>交易监控</w:t>
      </w:r>
    </w:p>
    <w:p w14:paraId="533502C2" w14:textId="77777777" w:rsidR="001060F5" w:rsidRPr="00FD6D25" w:rsidRDefault="001060F5" w:rsidP="00FD6D25">
      <w:pPr>
        <w:spacing w:before="120" w:after="120"/>
        <w:ind w:firstLineChars="270" w:firstLine="567"/>
        <w:rPr>
          <w:kern w:val="0"/>
        </w:rPr>
      </w:pPr>
      <w:r w:rsidRPr="00FD6D25">
        <w:rPr>
          <w:kern w:val="0"/>
        </w:rPr>
        <w:t>监控银行代收费业务每日产生的交易数据，可通过此功能查询每笔交易的详细情况，包括银行网点、操作点、交易时间、交易类型、业务数据、交易状态等具体数据。本模块下的功能分配如下：</w:t>
      </w:r>
    </w:p>
    <w:p w14:paraId="33B79E99" w14:textId="77777777" w:rsidR="001060F5" w:rsidRPr="00FD6D25" w:rsidRDefault="001060F5" w:rsidP="00FD6D25">
      <w:pPr>
        <w:spacing w:before="120" w:after="120"/>
        <w:ind w:firstLineChars="270" w:firstLine="567"/>
        <w:rPr>
          <w:kern w:val="0"/>
        </w:rPr>
      </w:pPr>
      <w:r w:rsidRPr="00FD6D25">
        <w:rPr>
          <w:kern w:val="0"/>
        </w:rPr>
        <w:t>服务状态：实时显示各银行代收点交易服务状态。</w:t>
      </w:r>
    </w:p>
    <w:p w14:paraId="264C306C" w14:textId="77777777" w:rsidR="001060F5" w:rsidRPr="00FD6D25" w:rsidRDefault="001060F5" w:rsidP="00FD6D25">
      <w:pPr>
        <w:spacing w:before="120" w:after="120"/>
        <w:ind w:firstLineChars="270" w:firstLine="567"/>
        <w:rPr>
          <w:kern w:val="0"/>
        </w:rPr>
      </w:pPr>
      <w:r w:rsidRPr="00FD6D25">
        <w:rPr>
          <w:kern w:val="0"/>
        </w:rPr>
        <w:t>实时交易记录：显示各银行代收点当日实时交易，包括交易号、客户号、交易时间及交易结果信息。</w:t>
      </w:r>
    </w:p>
    <w:p w14:paraId="53EA54BB" w14:textId="77777777" w:rsidR="001060F5" w:rsidRPr="00FD6D25" w:rsidRDefault="001060F5" w:rsidP="00FD6D25">
      <w:pPr>
        <w:spacing w:before="120" w:after="120"/>
        <w:ind w:firstLineChars="270" w:firstLine="567"/>
        <w:rPr>
          <w:kern w:val="0"/>
        </w:rPr>
      </w:pPr>
      <w:r w:rsidRPr="00FD6D25">
        <w:rPr>
          <w:kern w:val="0"/>
        </w:rPr>
        <w:t>交易日志：提供当日及往期交易历史记录查询。</w:t>
      </w:r>
    </w:p>
    <w:p w14:paraId="5FC17E4C" w14:textId="3A612F56" w:rsidR="001060F5" w:rsidRPr="00FD6D25" w:rsidRDefault="006E79C4" w:rsidP="006E79C4">
      <w:pPr>
        <w:pStyle w:val="30"/>
        <w:spacing w:before="156" w:after="156"/>
      </w:pPr>
      <w:r>
        <w:rPr>
          <w:rFonts w:hint="eastAsia"/>
        </w:rPr>
        <w:t>4.6.</w:t>
      </w:r>
      <w:r>
        <w:t>3</w:t>
      </w:r>
      <w:r w:rsidR="001060F5" w:rsidRPr="00FD6D25">
        <w:t>代收费帐务处理</w:t>
      </w:r>
    </w:p>
    <w:p w14:paraId="1D1706D3" w14:textId="77777777" w:rsidR="001060F5" w:rsidRPr="00FD6D25" w:rsidRDefault="001060F5" w:rsidP="00FD6D25">
      <w:pPr>
        <w:spacing w:before="120" w:after="120"/>
        <w:ind w:firstLineChars="270" w:firstLine="567"/>
        <w:rPr>
          <w:kern w:val="0"/>
        </w:rPr>
      </w:pPr>
      <w:r w:rsidRPr="00FD6D25">
        <w:rPr>
          <w:kern w:val="0"/>
        </w:rPr>
        <w:t>银行代收费服务帐务处理主要实现每日各银行代收费交易的对账、入账处理功能，并出具相应对帐文件，便于与各银行代收点的帐务核对。本模块下的功能分配如下：</w:t>
      </w:r>
    </w:p>
    <w:p w14:paraId="176D7EA2" w14:textId="77777777" w:rsidR="001060F5" w:rsidRPr="00FD6D25" w:rsidRDefault="001060F5" w:rsidP="00FD6D25">
      <w:pPr>
        <w:spacing w:before="120" w:after="120"/>
        <w:ind w:firstLineChars="270" w:firstLine="567"/>
        <w:rPr>
          <w:kern w:val="0"/>
        </w:rPr>
      </w:pPr>
      <w:r w:rsidRPr="00FD6D25">
        <w:rPr>
          <w:rFonts w:hint="eastAsia"/>
          <w:kern w:val="0"/>
        </w:rPr>
        <w:t>对帐：银行端交易记录与营业系统端交易记录核对，每日自动会进行对帐操作，同时支持手工对账。</w:t>
      </w:r>
    </w:p>
    <w:p w14:paraId="5E9FC63F" w14:textId="77777777" w:rsidR="001060F5" w:rsidRPr="00FD6D25" w:rsidRDefault="001060F5" w:rsidP="00FD6D25">
      <w:pPr>
        <w:spacing w:before="120" w:after="120"/>
        <w:ind w:firstLineChars="270" w:firstLine="567"/>
        <w:rPr>
          <w:kern w:val="0"/>
        </w:rPr>
      </w:pPr>
      <w:r w:rsidRPr="00FD6D25">
        <w:rPr>
          <w:kern w:val="0"/>
        </w:rPr>
        <w:t>对帐记录：显示与各银行代收收点的交易历史对帐记录。</w:t>
      </w:r>
    </w:p>
    <w:p w14:paraId="32853DF9" w14:textId="77777777" w:rsidR="001060F5" w:rsidRPr="00FD6D25" w:rsidRDefault="001060F5" w:rsidP="00FD6D25">
      <w:pPr>
        <w:spacing w:before="120" w:after="120"/>
        <w:ind w:firstLineChars="270" w:firstLine="567"/>
        <w:rPr>
          <w:kern w:val="0"/>
        </w:rPr>
      </w:pPr>
      <w:r w:rsidRPr="00FD6D25">
        <w:rPr>
          <w:kern w:val="0"/>
        </w:rPr>
        <w:t>入帐：对帐无误后会进行入帐操作，成功后在营业系统中会显示在相关账务报表中。系统支持交易实时对账和入账。</w:t>
      </w:r>
    </w:p>
    <w:p w14:paraId="3CA74031" w14:textId="1D7B4E1E" w:rsidR="001060F5" w:rsidRPr="00FD6D25" w:rsidRDefault="006E79C4" w:rsidP="006E79C4">
      <w:pPr>
        <w:pStyle w:val="30"/>
        <w:spacing w:before="156" w:after="156"/>
      </w:pPr>
      <w:r>
        <w:rPr>
          <w:rFonts w:hint="eastAsia"/>
        </w:rPr>
        <w:lastRenderedPageBreak/>
        <w:t>4.6.4</w:t>
      </w:r>
      <w:r w:rsidR="001060F5" w:rsidRPr="00FD6D25">
        <w:t>交易接口服务</w:t>
      </w:r>
      <w:r w:rsidR="001060F5" w:rsidRPr="00FD6D25">
        <w:t xml:space="preserve"> </w:t>
      </w:r>
    </w:p>
    <w:p w14:paraId="77565D42" w14:textId="77777777" w:rsidR="001060F5" w:rsidRPr="00FD6D25" w:rsidRDefault="001060F5" w:rsidP="00FD6D25">
      <w:pPr>
        <w:spacing w:before="120" w:after="120"/>
        <w:ind w:firstLineChars="270" w:firstLine="567"/>
        <w:rPr>
          <w:kern w:val="0"/>
        </w:rPr>
      </w:pPr>
      <w:r w:rsidRPr="00FD6D25">
        <w:rPr>
          <w:kern w:val="0"/>
        </w:rPr>
        <w:t>银行代收费业务是通过营业系统提供的交易接口服务来实现银行与中庆燃气公司营业系统之间的数据通讯的，该服务在实施时设计有约定的接口规范供银行端开发时参考。本模块下的功能分配如下：</w:t>
      </w:r>
    </w:p>
    <w:p w14:paraId="4744956D" w14:textId="77777777" w:rsidR="001060F5" w:rsidRPr="00FD6D25" w:rsidRDefault="001060F5" w:rsidP="00FD6D25">
      <w:pPr>
        <w:spacing w:before="120" w:after="120"/>
        <w:ind w:firstLineChars="270" w:firstLine="567"/>
        <w:rPr>
          <w:kern w:val="0"/>
        </w:rPr>
      </w:pPr>
      <w:r w:rsidRPr="00FD6D25">
        <w:rPr>
          <w:rFonts w:hint="eastAsia"/>
          <w:kern w:val="0"/>
        </w:rPr>
        <w:t>用户信息查询：</w:t>
      </w:r>
      <w:r w:rsidRPr="00FD6D25">
        <w:rPr>
          <w:kern w:val="0"/>
        </w:rPr>
        <w:t>用户在银行柜面办理交费业务时，首先根据用户号查询该用户的基本资料及应缴纳费用的金额。输入数据：</w:t>
      </w:r>
      <w:r w:rsidRPr="00FD6D25">
        <w:rPr>
          <w:rFonts w:hint="eastAsia"/>
          <w:kern w:val="0"/>
        </w:rPr>
        <w:t>银行编号、用户号。</w:t>
      </w:r>
      <w:r w:rsidRPr="00FD6D25">
        <w:rPr>
          <w:kern w:val="0"/>
        </w:rPr>
        <w:t>输出数据：</w:t>
      </w:r>
      <w:r w:rsidRPr="00FD6D25">
        <w:rPr>
          <w:rFonts w:hint="eastAsia"/>
          <w:kern w:val="0"/>
        </w:rPr>
        <w:t>用户名称、用气类型、用户地址、燃气费余额、当前违约金、当前读数、城市生活垃圾处理费应缴额、总余额等。</w:t>
      </w:r>
    </w:p>
    <w:p w14:paraId="2D255888" w14:textId="77777777" w:rsidR="001060F5" w:rsidRPr="00FD6D25" w:rsidRDefault="001060F5" w:rsidP="00FD6D25">
      <w:pPr>
        <w:spacing w:before="120" w:after="120"/>
        <w:ind w:firstLineChars="270" w:firstLine="567"/>
        <w:rPr>
          <w:kern w:val="0"/>
        </w:rPr>
      </w:pPr>
      <w:r w:rsidRPr="00FD6D25">
        <w:rPr>
          <w:rFonts w:hint="eastAsia"/>
          <w:kern w:val="0"/>
        </w:rPr>
        <w:t>普表用户缴费：用户交费信息入银行系统账后，向营业系统发送交费请求包，营业系统响应后，向银行系统发送交费返回包。</w:t>
      </w:r>
      <w:r w:rsidRPr="00FD6D25">
        <w:rPr>
          <w:kern w:val="0"/>
        </w:rPr>
        <w:t>输入数据：</w:t>
      </w:r>
      <w:r w:rsidRPr="00FD6D25">
        <w:rPr>
          <w:rFonts w:hint="eastAsia"/>
          <w:kern w:val="0"/>
        </w:rPr>
        <w:t>银行编号、网点编号、柜员编号、用户号、燃气费交费金额、银行流水号、银行日期。</w:t>
      </w:r>
      <w:r w:rsidRPr="00FD6D25">
        <w:rPr>
          <w:kern w:val="0"/>
        </w:rPr>
        <w:t>输出数据：</w:t>
      </w:r>
      <w:r w:rsidRPr="00FD6D25">
        <w:rPr>
          <w:rFonts w:hint="eastAsia"/>
          <w:kern w:val="0"/>
        </w:rPr>
        <w:t>售气单位、抄表员代号、核算员代号、用户号、用户名称、用户地址、用气类型、燃气价格、交费金额、上次交费后余额、城市生活垃圾处理费余额、出帐日期</w:t>
      </w:r>
      <w:r w:rsidRPr="00FD6D25">
        <w:rPr>
          <w:kern w:val="0"/>
        </w:rPr>
        <w:t>1</w:t>
      </w:r>
      <w:r w:rsidRPr="00FD6D25">
        <w:rPr>
          <w:kern w:val="0"/>
        </w:rPr>
        <w:t>、表示数</w:t>
      </w:r>
      <w:r w:rsidRPr="00FD6D25">
        <w:rPr>
          <w:kern w:val="0"/>
        </w:rPr>
        <w:t>1</w:t>
      </w:r>
      <w:r w:rsidRPr="00FD6D25">
        <w:rPr>
          <w:kern w:val="0"/>
        </w:rPr>
        <w:t>、用气量</w:t>
      </w:r>
      <w:r w:rsidRPr="00FD6D25">
        <w:rPr>
          <w:kern w:val="0"/>
        </w:rPr>
        <w:t>1</w:t>
      </w:r>
      <w:r w:rsidRPr="00FD6D25">
        <w:rPr>
          <w:kern w:val="0"/>
        </w:rPr>
        <w:t>、应收燃气费</w:t>
      </w:r>
      <w:r w:rsidRPr="00FD6D25">
        <w:rPr>
          <w:kern w:val="0"/>
        </w:rPr>
        <w:t>1</w:t>
      </w:r>
      <w:r w:rsidRPr="00FD6D25">
        <w:rPr>
          <w:kern w:val="0"/>
        </w:rPr>
        <w:t>、实收燃气费</w:t>
      </w:r>
      <w:r w:rsidRPr="00FD6D25">
        <w:rPr>
          <w:kern w:val="0"/>
        </w:rPr>
        <w:t>1</w:t>
      </w:r>
      <w:r w:rsidRPr="00FD6D25">
        <w:rPr>
          <w:kern w:val="0"/>
        </w:rPr>
        <w:t>、应收违约金</w:t>
      </w:r>
      <w:r w:rsidRPr="00FD6D25">
        <w:rPr>
          <w:kern w:val="0"/>
        </w:rPr>
        <w:t>1</w:t>
      </w:r>
      <w:r w:rsidRPr="00FD6D25">
        <w:rPr>
          <w:kern w:val="0"/>
        </w:rPr>
        <w:t>、出帐日期</w:t>
      </w:r>
      <w:r w:rsidRPr="00FD6D25">
        <w:rPr>
          <w:kern w:val="0"/>
        </w:rPr>
        <w:t>2</w:t>
      </w:r>
      <w:r w:rsidRPr="00FD6D25">
        <w:rPr>
          <w:kern w:val="0"/>
        </w:rPr>
        <w:t>、表示数</w:t>
      </w:r>
      <w:r w:rsidRPr="00FD6D25">
        <w:rPr>
          <w:kern w:val="0"/>
        </w:rPr>
        <w:t>2</w:t>
      </w:r>
      <w:r w:rsidRPr="00FD6D25">
        <w:rPr>
          <w:kern w:val="0"/>
        </w:rPr>
        <w:t>、用气量</w:t>
      </w:r>
      <w:r w:rsidRPr="00FD6D25">
        <w:rPr>
          <w:kern w:val="0"/>
        </w:rPr>
        <w:t>2</w:t>
      </w:r>
      <w:r w:rsidRPr="00FD6D25">
        <w:rPr>
          <w:kern w:val="0"/>
        </w:rPr>
        <w:t>、应收燃气费</w:t>
      </w:r>
      <w:r w:rsidRPr="00FD6D25">
        <w:rPr>
          <w:kern w:val="0"/>
        </w:rPr>
        <w:t>2</w:t>
      </w:r>
      <w:r w:rsidRPr="00FD6D25">
        <w:rPr>
          <w:kern w:val="0"/>
        </w:rPr>
        <w:t>、实收燃气费</w:t>
      </w:r>
      <w:r w:rsidRPr="00FD6D25">
        <w:rPr>
          <w:kern w:val="0"/>
        </w:rPr>
        <w:t>2</w:t>
      </w:r>
      <w:r w:rsidRPr="00FD6D25">
        <w:rPr>
          <w:kern w:val="0"/>
        </w:rPr>
        <w:t>、应收违约金</w:t>
      </w:r>
      <w:r w:rsidRPr="00FD6D25">
        <w:rPr>
          <w:kern w:val="0"/>
        </w:rPr>
        <w:t>2</w:t>
      </w:r>
      <w:r w:rsidRPr="00FD6D25">
        <w:rPr>
          <w:kern w:val="0"/>
        </w:rPr>
        <w:t>、出帐日期</w:t>
      </w:r>
      <w:r w:rsidRPr="00FD6D25">
        <w:rPr>
          <w:kern w:val="0"/>
        </w:rPr>
        <w:t>3</w:t>
      </w:r>
      <w:r w:rsidRPr="00FD6D25">
        <w:rPr>
          <w:kern w:val="0"/>
        </w:rPr>
        <w:t>、表示数</w:t>
      </w:r>
      <w:r w:rsidRPr="00FD6D25">
        <w:rPr>
          <w:kern w:val="0"/>
        </w:rPr>
        <w:t>3</w:t>
      </w:r>
      <w:r w:rsidRPr="00FD6D25">
        <w:rPr>
          <w:kern w:val="0"/>
        </w:rPr>
        <w:t>、用气量</w:t>
      </w:r>
      <w:r w:rsidRPr="00FD6D25">
        <w:rPr>
          <w:kern w:val="0"/>
        </w:rPr>
        <w:t>3</w:t>
      </w:r>
      <w:r w:rsidRPr="00FD6D25">
        <w:rPr>
          <w:kern w:val="0"/>
        </w:rPr>
        <w:t>、应收燃气费</w:t>
      </w:r>
      <w:r w:rsidRPr="00FD6D25">
        <w:rPr>
          <w:kern w:val="0"/>
        </w:rPr>
        <w:t>3</w:t>
      </w:r>
      <w:r w:rsidRPr="00FD6D25">
        <w:rPr>
          <w:kern w:val="0"/>
        </w:rPr>
        <w:t>、实收燃气费</w:t>
      </w:r>
      <w:r w:rsidRPr="00FD6D25">
        <w:rPr>
          <w:kern w:val="0"/>
        </w:rPr>
        <w:t>3</w:t>
      </w:r>
      <w:r w:rsidRPr="00FD6D25">
        <w:rPr>
          <w:kern w:val="0"/>
        </w:rPr>
        <w:t>、应收违约金</w:t>
      </w:r>
      <w:r w:rsidRPr="00FD6D25">
        <w:rPr>
          <w:kern w:val="0"/>
        </w:rPr>
        <w:t>3</w:t>
      </w:r>
      <w:r w:rsidRPr="00FD6D25">
        <w:rPr>
          <w:kern w:val="0"/>
        </w:rPr>
        <w:t>、本次违约金、本次燃气费余额、本次违约金余额、预示表读数、等。</w:t>
      </w:r>
    </w:p>
    <w:p w14:paraId="0CC21C65" w14:textId="77777777" w:rsidR="001060F5" w:rsidRPr="00FD6D25" w:rsidRDefault="001060F5" w:rsidP="00FD6D25">
      <w:pPr>
        <w:spacing w:before="120" w:after="120"/>
        <w:ind w:firstLineChars="270" w:firstLine="567"/>
        <w:rPr>
          <w:kern w:val="0"/>
        </w:rPr>
      </w:pPr>
      <w:r w:rsidRPr="00FD6D25">
        <w:rPr>
          <w:kern w:val="0"/>
        </w:rPr>
        <w:t>作废处理：</w:t>
      </w:r>
      <w:r w:rsidRPr="00FD6D25">
        <w:rPr>
          <w:rFonts w:hint="eastAsia"/>
          <w:kern w:val="0"/>
        </w:rPr>
        <w:t>如果银行柜员发现错误交费，需由银行系统根据用户号、交费流水号、缴费金额等信息向营业系统发起作废请求，营业系统将返回作废结果信息，银行柜员应根据结果作废发票并执行退款操作。</w:t>
      </w:r>
      <w:r w:rsidRPr="00FD6D25">
        <w:rPr>
          <w:kern w:val="0"/>
        </w:rPr>
        <w:t>输入数据：</w:t>
      </w:r>
      <w:r w:rsidRPr="00FD6D25">
        <w:rPr>
          <w:rFonts w:hint="eastAsia"/>
          <w:kern w:val="0"/>
        </w:rPr>
        <w:t>银行编号、网点编号、柜员编号、用户号、交费流水号、交费金额、作废日期。</w:t>
      </w:r>
      <w:r w:rsidRPr="00FD6D25">
        <w:rPr>
          <w:kern w:val="0"/>
        </w:rPr>
        <w:t>输出数据：</w:t>
      </w:r>
      <w:r w:rsidRPr="00FD6D25">
        <w:rPr>
          <w:rFonts w:hint="eastAsia"/>
          <w:kern w:val="0"/>
        </w:rPr>
        <w:t>交易结果、银行编号、用户号、冲正（作废）金额。</w:t>
      </w:r>
    </w:p>
    <w:p w14:paraId="0DC81102" w14:textId="77777777" w:rsidR="001060F5" w:rsidRPr="00FD6D25" w:rsidRDefault="001060F5" w:rsidP="00FD6D25">
      <w:pPr>
        <w:spacing w:before="120" w:after="120"/>
        <w:ind w:firstLineChars="270" w:firstLine="567"/>
        <w:rPr>
          <w:kern w:val="0"/>
        </w:rPr>
      </w:pPr>
      <w:r w:rsidRPr="00FD6D25">
        <w:rPr>
          <w:kern w:val="0"/>
        </w:rPr>
        <w:t>日终对帐处理：</w:t>
      </w:r>
      <w:r w:rsidRPr="00FD6D25">
        <w:rPr>
          <w:rFonts w:hint="eastAsia"/>
          <w:kern w:val="0"/>
        </w:rPr>
        <w:t>每日</w:t>
      </w:r>
      <w:r w:rsidRPr="00FD6D25">
        <w:rPr>
          <w:kern w:val="0"/>
        </w:rPr>
        <w:t>17:00——18:00</w:t>
      </w:r>
      <w:r w:rsidRPr="00FD6D25">
        <w:rPr>
          <w:kern w:val="0"/>
        </w:rPr>
        <w:t>，银行系统将当日营业收费情况形成日终对账文件，并向营业系统发出对账请求包，营业系统获得该对帐文件并进行收费对帐工作，之后返回对帐结果包。</w:t>
      </w:r>
      <w:r w:rsidRPr="00FD6D25">
        <w:rPr>
          <w:rFonts w:hint="eastAsia"/>
          <w:kern w:val="0"/>
        </w:rPr>
        <w:t>在每日对帐之后，银行的收费数据应该算第二天收费数据。如果因为网络故障等原因，银行和燃气公司无法实现当日对帐，接口支持隔日对帐。输入数据：银行编号、对账日期、文件名、收费笔数、收费总额、写卡笔数、写卡总量。</w:t>
      </w:r>
      <w:r w:rsidRPr="00FD6D25">
        <w:rPr>
          <w:kern w:val="0"/>
        </w:rPr>
        <w:t>输出数据：</w:t>
      </w:r>
      <w:r w:rsidRPr="00FD6D25">
        <w:rPr>
          <w:rFonts w:hint="eastAsia"/>
          <w:kern w:val="0"/>
        </w:rPr>
        <w:t>结果代码、银行编号、对账日期。</w:t>
      </w:r>
    </w:p>
    <w:p w14:paraId="4F4123B0" w14:textId="77777777" w:rsidR="001060F5" w:rsidRPr="00FD6D25" w:rsidRDefault="001060F5" w:rsidP="00FD6D25">
      <w:pPr>
        <w:spacing w:before="120" w:after="120"/>
        <w:ind w:firstLineChars="270" w:firstLine="567"/>
        <w:rPr>
          <w:kern w:val="0"/>
        </w:rPr>
      </w:pPr>
      <w:r w:rsidRPr="00FD6D25">
        <w:rPr>
          <w:rFonts w:hint="eastAsia"/>
          <w:kern w:val="0"/>
        </w:rPr>
        <w:t>发票查询：用户通过银行渠道进行的缴费和充值交易需要到银行端打印发票，但发票上需要打印最近三次的缴费或充值记录信息，该记录以中庆燃气公司营业系统记录为准，因此需要银行端向营业系统发起发票补打查询请求，营业系统返回相应信息。发票补打完成后，需要向营业系统提交发票打印记录。输入数据：用户类型、用户号、</w:t>
      </w:r>
      <w:r w:rsidRPr="00FD6D25">
        <w:rPr>
          <w:kern w:val="0"/>
        </w:rPr>
        <w:t>IC</w:t>
      </w:r>
      <w:r w:rsidRPr="00FD6D25">
        <w:rPr>
          <w:kern w:val="0"/>
        </w:rPr>
        <w:t>卡标识号、</w:t>
      </w:r>
      <w:r w:rsidRPr="00FD6D25">
        <w:rPr>
          <w:kern w:val="0"/>
        </w:rPr>
        <w:t>IC</w:t>
      </w:r>
      <w:r w:rsidRPr="00FD6D25">
        <w:rPr>
          <w:kern w:val="0"/>
        </w:rPr>
        <w:t>卡类型、银行交易号。输出数据：</w:t>
      </w:r>
      <w:r w:rsidRPr="00FD6D25">
        <w:rPr>
          <w:rFonts w:hint="eastAsia"/>
          <w:kern w:val="0"/>
        </w:rPr>
        <w:t>交易结果、售气单位、户名、用户编号、用户地址、本次购气金额、本次购气金额、前次余额、本次余额、明细表头、明细项、抄表员、开据、复核、本次购气发票是否已打印。</w:t>
      </w:r>
    </w:p>
    <w:p w14:paraId="1102E5FD" w14:textId="77777777" w:rsidR="001060F5" w:rsidRPr="00FD6D25" w:rsidRDefault="001060F5" w:rsidP="00FD6D25">
      <w:pPr>
        <w:spacing w:before="120" w:after="120"/>
        <w:ind w:firstLineChars="270" w:firstLine="567"/>
        <w:rPr>
          <w:kern w:val="0"/>
        </w:rPr>
      </w:pPr>
      <w:r w:rsidRPr="00FD6D25">
        <w:rPr>
          <w:kern w:val="0"/>
        </w:rPr>
        <w:t>发票打印：输入数据：</w:t>
      </w:r>
      <w:r w:rsidRPr="00FD6D25">
        <w:rPr>
          <w:rFonts w:hint="eastAsia"/>
          <w:kern w:val="0"/>
        </w:rPr>
        <w:t>业务编码、银行编号、用户类型、用户号、</w:t>
      </w:r>
      <w:r w:rsidRPr="00FD6D25">
        <w:rPr>
          <w:kern w:val="0"/>
        </w:rPr>
        <w:t>IC</w:t>
      </w:r>
      <w:r w:rsidRPr="00FD6D25">
        <w:rPr>
          <w:kern w:val="0"/>
        </w:rPr>
        <w:t>卡标识号、</w:t>
      </w:r>
      <w:r w:rsidRPr="00FD6D25">
        <w:rPr>
          <w:kern w:val="0"/>
        </w:rPr>
        <w:t>IC</w:t>
      </w:r>
      <w:r w:rsidRPr="00FD6D25">
        <w:rPr>
          <w:kern w:val="0"/>
        </w:rPr>
        <w:t>卡类型、银行交易号、打印标识、打印时间、交易金额。输出数据：</w:t>
      </w:r>
      <w:r w:rsidRPr="00FD6D25">
        <w:rPr>
          <w:rFonts w:hint="eastAsia"/>
          <w:kern w:val="0"/>
        </w:rPr>
        <w:t>业务编码、交易结果、用户类型、</w:t>
      </w:r>
      <w:r w:rsidRPr="00FD6D25">
        <w:rPr>
          <w:kern w:val="0"/>
        </w:rPr>
        <w:t>IC</w:t>
      </w:r>
      <w:r w:rsidRPr="00FD6D25">
        <w:rPr>
          <w:kern w:val="0"/>
        </w:rPr>
        <w:t>卡标识号、</w:t>
      </w:r>
      <w:r w:rsidRPr="00FD6D25">
        <w:rPr>
          <w:kern w:val="0"/>
        </w:rPr>
        <w:t>IC</w:t>
      </w:r>
      <w:r w:rsidRPr="00FD6D25">
        <w:rPr>
          <w:kern w:val="0"/>
        </w:rPr>
        <w:t>卡类型、用户编号、银行交易号。</w:t>
      </w:r>
    </w:p>
    <w:p w14:paraId="373DE697" w14:textId="77777777" w:rsidR="001060F5" w:rsidRPr="00FD6D25" w:rsidRDefault="001060F5" w:rsidP="00FD6D25">
      <w:pPr>
        <w:spacing w:before="120" w:after="120"/>
        <w:ind w:firstLineChars="270" w:firstLine="567"/>
        <w:rPr>
          <w:kern w:val="0"/>
        </w:rPr>
      </w:pPr>
      <w:r w:rsidRPr="00FD6D25">
        <w:rPr>
          <w:rFonts w:hint="eastAsia"/>
          <w:kern w:val="0"/>
        </w:rPr>
        <w:t>IC</w:t>
      </w:r>
      <w:r w:rsidRPr="00FD6D25">
        <w:rPr>
          <w:rFonts w:hint="eastAsia"/>
          <w:kern w:val="0"/>
        </w:rPr>
        <w:t>卡用户信息查询：</w:t>
      </w:r>
      <w:r w:rsidRPr="00FD6D25">
        <w:rPr>
          <w:kern w:val="0"/>
        </w:rPr>
        <w:t>IC</w:t>
      </w:r>
      <w:r w:rsidRPr="00FD6D25">
        <w:rPr>
          <w:rFonts w:hint="eastAsia"/>
          <w:kern w:val="0"/>
        </w:rPr>
        <w:t>卡用户通过银行渠道办理业务时，需要使用专用读卡器读取</w:t>
      </w:r>
      <w:r w:rsidRPr="00FD6D25">
        <w:rPr>
          <w:kern w:val="0"/>
        </w:rPr>
        <w:t>IC</w:t>
      </w:r>
      <w:r w:rsidRPr="00FD6D25">
        <w:rPr>
          <w:rFonts w:hint="eastAsia"/>
          <w:kern w:val="0"/>
        </w:rPr>
        <w:t>卡卡数据后向营业系统发起查询请求，营业系统返回用户信息及当前燃气价格。输入数据：银行编号、</w:t>
      </w:r>
      <w:r w:rsidRPr="00FD6D25">
        <w:rPr>
          <w:kern w:val="0"/>
        </w:rPr>
        <w:t>IC</w:t>
      </w:r>
      <w:r w:rsidRPr="00FD6D25">
        <w:rPr>
          <w:kern w:val="0"/>
        </w:rPr>
        <w:t>卡标识号、</w:t>
      </w:r>
      <w:r w:rsidRPr="00FD6D25">
        <w:rPr>
          <w:kern w:val="0"/>
        </w:rPr>
        <w:t>IC</w:t>
      </w:r>
      <w:r w:rsidRPr="00FD6D25">
        <w:rPr>
          <w:kern w:val="0"/>
        </w:rPr>
        <w:t>卡类型。输出数据：</w:t>
      </w:r>
      <w:r w:rsidRPr="00FD6D25">
        <w:rPr>
          <w:rFonts w:hint="eastAsia"/>
          <w:kern w:val="0"/>
        </w:rPr>
        <w:t>交易结果、用户编号、用户名称、用气类型、用户地址、本周期内已购气量、基础单价、阶梯气量</w:t>
      </w:r>
      <w:r w:rsidRPr="00FD6D25">
        <w:rPr>
          <w:kern w:val="0"/>
        </w:rPr>
        <w:t>1</w:t>
      </w:r>
      <w:r w:rsidRPr="00FD6D25">
        <w:rPr>
          <w:kern w:val="0"/>
        </w:rPr>
        <w:t>、阶梯气价</w:t>
      </w:r>
      <w:r w:rsidRPr="00FD6D25">
        <w:rPr>
          <w:kern w:val="0"/>
        </w:rPr>
        <w:t>1</w:t>
      </w:r>
      <w:r w:rsidRPr="00FD6D25">
        <w:rPr>
          <w:kern w:val="0"/>
        </w:rPr>
        <w:t>、阶梯气量</w:t>
      </w:r>
      <w:r w:rsidRPr="00FD6D25">
        <w:rPr>
          <w:kern w:val="0"/>
        </w:rPr>
        <w:t>2</w:t>
      </w:r>
      <w:r w:rsidRPr="00FD6D25">
        <w:rPr>
          <w:kern w:val="0"/>
        </w:rPr>
        <w:t>、阶梯气价</w:t>
      </w:r>
      <w:r w:rsidRPr="00FD6D25">
        <w:rPr>
          <w:kern w:val="0"/>
        </w:rPr>
        <w:t>2</w:t>
      </w:r>
      <w:r w:rsidRPr="00FD6D25">
        <w:rPr>
          <w:kern w:val="0"/>
        </w:rPr>
        <w:t>、阶梯气量</w:t>
      </w:r>
      <w:r w:rsidRPr="00FD6D25">
        <w:rPr>
          <w:kern w:val="0"/>
        </w:rPr>
        <w:t>3</w:t>
      </w:r>
      <w:r w:rsidRPr="00FD6D25">
        <w:rPr>
          <w:kern w:val="0"/>
        </w:rPr>
        <w:t>、阶梯气价</w:t>
      </w:r>
      <w:r w:rsidRPr="00FD6D25">
        <w:rPr>
          <w:kern w:val="0"/>
        </w:rPr>
        <w:t>3</w:t>
      </w:r>
      <w:r w:rsidRPr="00FD6D25">
        <w:rPr>
          <w:kern w:val="0"/>
        </w:rPr>
        <w:t>、阶梯气量</w:t>
      </w:r>
      <w:r w:rsidRPr="00FD6D25">
        <w:rPr>
          <w:kern w:val="0"/>
        </w:rPr>
        <w:t>4</w:t>
      </w:r>
      <w:r w:rsidRPr="00FD6D25">
        <w:rPr>
          <w:kern w:val="0"/>
        </w:rPr>
        <w:t>、阶梯气价</w:t>
      </w:r>
      <w:r w:rsidRPr="00FD6D25">
        <w:rPr>
          <w:kern w:val="0"/>
        </w:rPr>
        <w:t>4</w:t>
      </w:r>
      <w:r w:rsidRPr="00FD6D25">
        <w:rPr>
          <w:kern w:val="0"/>
        </w:rPr>
        <w:t>、阶梯气量</w:t>
      </w:r>
      <w:r w:rsidRPr="00FD6D25">
        <w:rPr>
          <w:kern w:val="0"/>
        </w:rPr>
        <w:t>5</w:t>
      </w:r>
      <w:r w:rsidRPr="00FD6D25">
        <w:rPr>
          <w:kern w:val="0"/>
        </w:rPr>
        <w:t>、阶梯气价</w:t>
      </w:r>
      <w:r w:rsidRPr="00FD6D25">
        <w:rPr>
          <w:kern w:val="0"/>
        </w:rPr>
        <w:t>5</w:t>
      </w:r>
      <w:r w:rsidRPr="00FD6D25">
        <w:rPr>
          <w:kern w:val="0"/>
        </w:rPr>
        <w:t>、</w:t>
      </w:r>
      <w:r w:rsidRPr="00FD6D25">
        <w:rPr>
          <w:kern w:val="0"/>
        </w:rPr>
        <w:lastRenderedPageBreak/>
        <w:t>阶梯气量</w:t>
      </w:r>
      <w:r w:rsidRPr="00FD6D25">
        <w:rPr>
          <w:kern w:val="0"/>
        </w:rPr>
        <w:t>6</w:t>
      </w:r>
      <w:r w:rsidRPr="00FD6D25">
        <w:rPr>
          <w:kern w:val="0"/>
        </w:rPr>
        <w:t>、阶梯气价</w:t>
      </w:r>
      <w:r w:rsidRPr="00FD6D25">
        <w:rPr>
          <w:kern w:val="0"/>
        </w:rPr>
        <w:t>6</w:t>
      </w:r>
      <w:r w:rsidRPr="00FD6D25">
        <w:rPr>
          <w:kern w:val="0"/>
        </w:rPr>
        <w:t>、最大购气量、上次购气量、上次购气时间</w:t>
      </w:r>
      <w:r w:rsidRPr="00FD6D25">
        <w:rPr>
          <w:rFonts w:hint="eastAsia"/>
          <w:kern w:val="0"/>
        </w:rPr>
        <w:t>、城市生活垃圾处理费余额。</w:t>
      </w:r>
    </w:p>
    <w:p w14:paraId="5CC3F3DD" w14:textId="77777777" w:rsidR="001060F5" w:rsidRPr="00FD6D25" w:rsidRDefault="001060F5" w:rsidP="00FD6D25">
      <w:pPr>
        <w:spacing w:before="120" w:after="120"/>
        <w:ind w:firstLineChars="270" w:firstLine="567"/>
        <w:rPr>
          <w:kern w:val="0"/>
        </w:rPr>
      </w:pPr>
      <w:r w:rsidRPr="00FD6D25">
        <w:rPr>
          <w:rFonts w:hint="eastAsia"/>
          <w:kern w:val="0"/>
        </w:rPr>
        <w:t>网银用户信息查询：系统支持银行网银用户在线查询用户信息，与柜面和自助终端设备查询方式不同，用户在使用网银渠道时不具备读取</w:t>
      </w:r>
      <w:r w:rsidRPr="00FD6D25">
        <w:rPr>
          <w:rFonts w:hint="eastAsia"/>
          <w:kern w:val="0"/>
        </w:rPr>
        <w:t>IC</w:t>
      </w:r>
      <w:r w:rsidRPr="00FD6D25">
        <w:rPr>
          <w:rFonts w:hint="eastAsia"/>
          <w:kern w:val="0"/>
        </w:rPr>
        <w:t>卡条件，网银用户查询接口也相应有所不同。</w:t>
      </w:r>
      <w:r w:rsidRPr="00FD6D25">
        <w:rPr>
          <w:kern w:val="0"/>
        </w:rPr>
        <w:t>输入数据：业务编号、银行编号、用户号。输出数据：</w:t>
      </w:r>
      <w:r w:rsidRPr="00FD6D25">
        <w:rPr>
          <w:rFonts w:hint="eastAsia"/>
          <w:kern w:val="0"/>
        </w:rPr>
        <w:t>交易结果、用户编号、用户名称、用气类型、用户地址、本周期内已购气量、基础单价、阶梯气量</w:t>
      </w:r>
      <w:r w:rsidRPr="00FD6D25">
        <w:rPr>
          <w:kern w:val="0"/>
        </w:rPr>
        <w:t>1</w:t>
      </w:r>
      <w:r w:rsidRPr="00FD6D25">
        <w:rPr>
          <w:kern w:val="0"/>
        </w:rPr>
        <w:t>、阶梯气价</w:t>
      </w:r>
      <w:r w:rsidRPr="00FD6D25">
        <w:rPr>
          <w:kern w:val="0"/>
        </w:rPr>
        <w:t>1</w:t>
      </w:r>
      <w:r w:rsidRPr="00FD6D25">
        <w:rPr>
          <w:kern w:val="0"/>
        </w:rPr>
        <w:t>、阶梯气量</w:t>
      </w:r>
      <w:r w:rsidRPr="00FD6D25">
        <w:rPr>
          <w:kern w:val="0"/>
        </w:rPr>
        <w:t>2</w:t>
      </w:r>
      <w:r w:rsidRPr="00FD6D25">
        <w:rPr>
          <w:kern w:val="0"/>
        </w:rPr>
        <w:t>、阶梯气价</w:t>
      </w:r>
      <w:r w:rsidRPr="00FD6D25">
        <w:rPr>
          <w:kern w:val="0"/>
        </w:rPr>
        <w:t>2</w:t>
      </w:r>
      <w:r w:rsidRPr="00FD6D25">
        <w:rPr>
          <w:kern w:val="0"/>
        </w:rPr>
        <w:t>、阶梯气量</w:t>
      </w:r>
      <w:r w:rsidRPr="00FD6D25">
        <w:rPr>
          <w:kern w:val="0"/>
        </w:rPr>
        <w:t>3</w:t>
      </w:r>
      <w:r w:rsidRPr="00FD6D25">
        <w:rPr>
          <w:kern w:val="0"/>
        </w:rPr>
        <w:t>、阶梯气价</w:t>
      </w:r>
      <w:r w:rsidRPr="00FD6D25">
        <w:rPr>
          <w:kern w:val="0"/>
        </w:rPr>
        <w:t>3</w:t>
      </w:r>
      <w:r w:rsidRPr="00FD6D25">
        <w:rPr>
          <w:kern w:val="0"/>
        </w:rPr>
        <w:t>、阶梯气量</w:t>
      </w:r>
      <w:r w:rsidRPr="00FD6D25">
        <w:rPr>
          <w:kern w:val="0"/>
        </w:rPr>
        <w:t>4</w:t>
      </w:r>
      <w:r w:rsidRPr="00FD6D25">
        <w:rPr>
          <w:kern w:val="0"/>
        </w:rPr>
        <w:t>、阶梯气价</w:t>
      </w:r>
      <w:r w:rsidRPr="00FD6D25">
        <w:rPr>
          <w:kern w:val="0"/>
        </w:rPr>
        <w:t>4</w:t>
      </w:r>
      <w:r w:rsidRPr="00FD6D25">
        <w:rPr>
          <w:kern w:val="0"/>
        </w:rPr>
        <w:t>、阶梯气量</w:t>
      </w:r>
      <w:r w:rsidRPr="00FD6D25">
        <w:rPr>
          <w:kern w:val="0"/>
        </w:rPr>
        <w:t>5</w:t>
      </w:r>
      <w:r w:rsidRPr="00FD6D25">
        <w:rPr>
          <w:kern w:val="0"/>
        </w:rPr>
        <w:t>、阶梯气价</w:t>
      </w:r>
      <w:r w:rsidRPr="00FD6D25">
        <w:rPr>
          <w:kern w:val="0"/>
        </w:rPr>
        <w:t>5</w:t>
      </w:r>
      <w:r w:rsidRPr="00FD6D25">
        <w:rPr>
          <w:kern w:val="0"/>
        </w:rPr>
        <w:t>、阶梯气量</w:t>
      </w:r>
      <w:r w:rsidRPr="00FD6D25">
        <w:rPr>
          <w:kern w:val="0"/>
        </w:rPr>
        <w:t>6</w:t>
      </w:r>
      <w:r w:rsidRPr="00FD6D25">
        <w:rPr>
          <w:kern w:val="0"/>
        </w:rPr>
        <w:t>、阶梯气价</w:t>
      </w:r>
      <w:r w:rsidRPr="00FD6D25">
        <w:rPr>
          <w:kern w:val="0"/>
        </w:rPr>
        <w:t>6</w:t>
      </w:r>
      <w:r w:rsidRPr="00FD6D25">
        <w:rPr>
          <w:kern w:val="0"/>
        </w:rPr>
        <w:t>、最大购气量、上次购气量、上次购气时间</w:t>
      </w:r>
      <w:r w:rsidRPr="00FD6D25">
        <w:rPr>
          <w:rFonts w:hint="eastAsia"/>
          <w:kern w:val="0"/>
        </w:rPr>
        <w:t>、城市生活垃圾处理费余额。</w:t>
      </w:r>
    </w:p>
    <w:p w14:paraId="646F4A49" w14:textId="77777777" w:rsidR="001060F5" w:rsidRPr="00FD6D25" w:rsidRDefault="001060F5" w:rsidP="00FD6D25">
      <w:pPr>
        <w:spacing w:before="120" w:after="120"/>
        <w:ind w:firstLineChars="270" w:firstLine="567"/>
        <w:rPr>
          <w:kern w:val="0"/>
        </w:rPr>
      </w:pPr>
      <w:r w:rsidRPr="00FD6D25">
        <w:rPr>
          <w:rFonts w:hint="eastAsia"/>
          <w:kern w:val="0"/>
        </w:rPr>
        <w:t>IC</w:t>
      </w:r>
      <w:r w:rsidRPr="00FD6D25">
        <w:rPr>
          <w:rFonts w:hint="eastAsia"/>
          <w:kern w:val="0"/>
        </w:rPr>
        <w:t>卡充值：用户持卡在银行柜面或自助终端上进行充值，银行端在收到用户预存金额后（根据价格换算为购气量），根据约定的数据格式提交到燃气公司营业系统，营业系统在成功入帐后返回写卡密文，此密文将用于银行端写入</w:t>
      </w:r>
      <w:r w:rsidRPr="00FD6D25">
        <w:rPr>
          <w:kern w:val="0"/>
        </w:rPr>
        <w:t>IC</w:t>
      </w:r>
      <w:r w:rsidRPr="00FD6D25">
        <w:rPr>
          <w:kern w:val="0"/>
        </w:rPr>
        <w:t>卡。</w:t>
      </w:r>
      <w:r w:rsidRPr="00FD6D25">
        <w:rPr>
          <w:rFonts w:hint="eastAsia"/>
          <w:kern w:val="0"/>
        </w:rPr>
        <w:t>输入</w:t>
      </w:r>
      <w:r w:rsidRPr="00FD6D25">
        <w:rPr>
          <w:kern w:val="0"/>
        </w:rPr>
        <w:t>数据：银行编号、</w:t>
      </w:r>
      <w:r w:rsidRPr="00FD6D25">
        <w:rPr>
          <w:kern w:val="0"/>
        </w:rPr>
        <w:t>IC</w:t>
      </w:r>
      <w:r w:rsidRPr="00FD6D25">
        <w:rPr>
          <w:kern w:val="0"/>
        </w:rPr>
        <w:t>卡标识号、</w:t>
      </w:r>
      <w:r w:rsidRPr="00FD6D25">
        <w:rPr>
          <w:kern w:val="0"/>
        </w:rPr>
        <w:t>IC</w:t>
      </w:r>
      <w:r w:rsidRPr="00FD6D25">
        <w:rPr>
          <w:kern w:val="0"/>
        </w:rPr>
        <w:t>卡类型、本次购气量、本次气费充值金额、交易时间、交易流水号、柜员编号。输出数据：</w:t>
      </w:r>
      <w:r w:rsidRPr="00FD6D25">
        <w:rPr>
          <w:rFonts w:hint="eastAsia"/>
          <w:kern w:val="0"/>
        </w:rPr>
        <w:t>交易结果、用户编号、用户名称、本次购气量、本次充值额、帐户余额、交易时间</w:t>
      </w:r>
      <w:r w:rsidRPr="00FD6D25">
        <w:rPr>
          <w:kern w:val="0"/>
        </w:rPr>
        <w:t>。</w:t>
      </w:r>
    </w:p>
    <w:p w14:paraId="1C81CD08" w14:textId="77777777" w:rsidR="001060F5" w:rsidRPr="00FD6D25" w:rsidRDefault="001060F5" w:rsidP="00FD6D25">
      <w:pPr>
        <w:spacing w:before="120" w:after="120"/>
        <w:ind w:firstLineChars="270" w:firstLine="567"/>
        <w:rPr>
          <w:kern w:val="0"/>
        </w:rPr>
      </w:pPr>
      <w:r w:rsidRPr="00FD6D25">
        <w:rPr>
          <w:rFonts w:hint="eastAsia"/>
          <w:kern w:val="0"/>
        </w:rPr>
        <w:t>IC</w:t>
      </w:r>
      <w:r w:rsidRPr="00FD6D25">
        <w:rPr>
          <w:rFonts w:hint="eastAsia"/>
          <w:kern w:val="0"/>
        </w:rPr>
        <w:t>卡写卡：用户通过银行柜面、自助终端或网银渠道完成</w:t>
      </w:r>
      <w:r w:rsidRPr="00FD6D25">
        <w:rPr>
          <w:rFonts w:hint="eastAsia"/>
          <w:kern w:val="0"/>
        </w:rPr>
        <w:t>IC</w:t>
      </w:r>
      <w:r w:rsidRPr="00FD6D25">
        <w:rPr>
          <w:rFonts w:hint="eastAsia"/>
          <w:kern w:val="0"/>
        </w:rPr>
        <w:t>卡充值后，可以到柜面或自助终端上发起写卡交易，通过此接口完成写卡。银行系统通过</w:t>
      </w:r>
      <w:r w:rsidRPr="00FD6D25">
        <w:rPr>
          <w:kern w:val="0"/>
        </w:rPr>
        <w:t>IC</w:t>
      </w:r>
      <w:r w:rsidRPr="00FD6D25">
        <w:rPr>
          <w:kern w:val="0"/>
        </w:rPr>
        <w:t>卡识别码向营业系统发起请求，得到未写卡的余额（累计）并根据当时的气价换算成的购气量密文，通过</w:t>
      </w:r>
      <w:r w:rsidRPr="00FD6D25">
        <w:rPr>
          <w:kern w:val="0"/>
        </w:rPr>
        <w:t>IC</w:t>
      </w:r>
      <w:r w:rsidRPr="00FD6D25">
        <w:rPr>
          <w:kern w:val="0"/>
        </w:rPr>
        <w:t>卡读写设备进行写卡，并反馈给营业系统是否成功写卡。</w:t>
      </w:r>
      <w:r w:rsidRPr="00FD6D25">
        <w:rPr>
          <w:rFonts w:hint="eastAsia"/>
          <w:kern w:val="0"/>
        </w:rPr>
        <w:t>输入</w:t>
      </w:r>
      <w:r w:rsidRPr="00FD6D25">
        <w:rPr>
          <w:kern w:val="0"/>
        </w:rPr>
        <w:t>数据：银行编号、</w:t>
      </w:r>
      <w:r w:rsidRPr="00FD6D25">
        <w:rPr>
          <w:kern w:val="0"/>
        </w:rPr>
        <w:t>IC</w:t>
      </w:r>
      <w:r w:rsidRPr="00FD6D25">
        <w:rPr>
          <w:kern w:val="0"/>
        </w:rPr>
        <w:t>卡标识号、</w:t>
      </w:r>
      <w:r w:rsidRPr="00FD6D25">
        <w:rPr>
          <w:kern w:val="0"/>
        </w:rPr>
        <w:t>IC</w:t>
      </w:r>
      <w:r w:rsidRPr="00FD6D25">
        <w:rPr>
          <w:kern w:val="0"/>
        </w:rPr>
        <w:t>卡类型、本次购气量、本次气费充值金额、交易时间、交易流水号、柜员编号。输出数据：</w:t>
      </w:r>
      <w:r w:rsidRPr="00FD6D25">
        <w:rPr>
          <w:rFonts w:hint="eastAsia"/>
          <w:kern w:val="0"/>
        </w:rPr>
        <w:t>交易结果、</w:t>
      </w:r>
      <w:r w:rsidRPr="00FD6D25">
        <w:rPr>
          <w:kern w:val="0"/>
        </w:rPr>
        <w:t>IC</w:t>
      </w:r>
      <w:r w:rsidRPr="00FD6D25">
        <w:rPr>
          <w:kern w:val="0"/>
        </w:rPr>
        <w:t>卡标识号、</w:t>
      </w:r>
      <w:r w:rsidRPr="00FD6D25">
        <w:rPr>
          <w:kern w:val="0"/>
        </w:rPr>
        <w:t>IC</w:t>
      </w:r>
      <w:r w:rsidRPr="00FD6D25">
        <w:rPr>
          <w:kern w:val="0"/>
        </w:rPr>
        <w:t>卡类型、用户编号、购气量、写卡密文、写卡日期、用户名称、上次充值日期。</w:t>
      </w:r>
    </w:p>
    <w:p w14:paraId="3AA35EB5" w14:textId="77777777" w:rsidR="001060F5" w:rsidRPr="00FD6D25" w:rsidRDefault="001060F5" w:rsidP="00FD6D25">
      <w:pPr>
        <w:spacing w:before="120" w:after="120"/>
        <w:ind w:firstLineChars="270" w:firstLine="567"/>
        <w:rPr>
          <w:kern w:val="0"/>
        </w:rPr>
      </w:pPr>
      <w:r w:rsidRPr="00FD6D25">
        <w:rPr>
          <w:kern w:val="0"/>
        </w:rPr>
        <w:t>IC</w:t>
      </w:r>
      <w:r w:rsidRPr="00FD6D25">
        <w:rPr>
          <w:kern w:val="0"/>
        </w:rPr>
        <w:t>卡写卡结果通知：银行端将购气密文写入用户</w:t>
      </w:r>
      <w:r w:rsidRPr="00FD6D25">
        <w:rPr>
          <w:rFonts w:hint="eastAsia"/>
          <w:kern w:val="0"/>
        </w:rPr>
        <w:t>IC</w:t>
      </w:r>
      <w:r w:rsidRPr="00FD6D25">
        <w:rPr>
          <w:rFonts w:hint="eastAsia"/>
          <w:kern w:val="0"/>
        </w:rPr>
        <w:t>卡后，需要通知营业系统写卡结果。输入数据：业务编码、银行编号、</w:t>
      </w:r>
      <w:r w:rsidRPr="00FD6D25">
        <w:rPr>
          <w:kern w:val="0"/>
        </w:rPr>
        <w:t>IC</w:t>
      </w:r>
      <w:r w:rsidRPr="00FD6D25">
        <w:rPr>
          <w:kern w:val="0"/>
        </w:rPr>
        <w:t>卡标识号、</w:t>
      </w:r>
      <w:r w:rsidRPr="00FD6D25">
        <w:rPr>
          <w:kern w:val="0"/>
        </w:rPr>
        <w:t>IC</w:t>
      </w:r>
      <w:r w:rsidRPr="00FD6D25">
        <w:rPr>
          <w:kern w:val="0"/>
        </w:rPr>
        <w:t>卡类型、交易流水号、写卡状态、写卡时间。输出数据：</w:t>
      </w:r>
      <w:r w:rsidRPr="00FD6D25">
        <w:rPr>
          <w:rFonts w:hint="eastAsia"/>
          <w:kern w:val="0"/>
        </w:rPr>
        <w:t>业务编码、交易结果、用户编号。</w:t>
      </w:r>
    </w:p>
    <w:p w14:paraId="28752570" w14:textId="77777777" w:rsidR="001060F5" w:rsidRPr="00FD6D25" w:rsidRDefault="001060F5" w:rsidP="00FD6D25">
      <w:pPr>
        <w:spacing w:before="120" w:after="120"/>
        <w:ind w:firstLineChars="270" w:firstLine="567"/>
        <w:rPr>
          <w:kern w:val="0"/>
        </w:rPr>
      </w:pPr>
      <w:r w:rsidRPr="00FD6D25">
        <w:rPr>
          <w:kern w:val="0"/>
        </w:rPr>
        <w:t>生活垃圾处理费查询：</w:t>
      </w:r>
      <w:r w:rsidRPr="00FD6D25">
        <w:rPr>
          <w:rFonts w:hint="eastAsia"/>
          <w:kern w:val="0"/>
        </w:rPr>
        <w:t>用户在交纳燃气费或者</w:t>
      </w:r>
      <w:r w:rsidRPr="00FD6D25">
        <w:rPr>
          <w:kern w:val="0"/>
        </w:rPr>
        <w:t>进行</w:t>
      </w:r>
      <w:r w:rsidRPr="00FD6D25">
        <w:rPr>
          <w:rFonts w:hint="eastAsia"/>
          <w:kern w:val="0"/>
        </w:rPr>
        <w:t>IC</w:t>
      </w:r>
      <w:r w:rsidRPr="00FD6D25">
        <w:rPr>
          <w:rFonts w:hint="eastAsia"/>
          <w:kern w:val="0"/>
        </w:rPr>
        <w:t>卡充值交易时，营业系统返回该用户生活垃圾处理费缴纳情况。</w:t>
      </w:r>
      <w:r w:rsidRPr="00FD6D25">
        <w:rPr>
          <w:kern w:val="0"/>
        </w:rPr>
        <w:t>输入数据：业务编码、用户号。输出数据：业务编码、交易结果、用户姓名、住址、未缴总额、未缴明细</w:t>
      </w:r>
    </w:p>
    <w:p w14:paraId="312A11CE" w14:textId="77777777" w:rsidR="001060F5" w:rsidRPr="00FD6D25" w:rsidRDefault="001060F5" w:rsidP="00FD6D25">
      <w:pPr>
        <w:spacing w:before="120" w:after="120"/>
        <w:ind w:firstLineChars="270" w:firstLine="567"/>
        <w:rPr>
          <w:kern w:val="0"/>
        </w:rPr>
      </w:pPr>
      <w:r w:rsidRPr="00FD6D25">
        <w:rPr>
          <w:kern w:val="0"/>
        </w:rPr>
        <w:t>生活垃圾处理费缴纳：</w:t>
      </w:r>
      <w:r w:rsidRPr="00FD6D25">
        <w:rPr>
          <w:rFonts w:hint="eastAsia"/>
          <w:kern w:val="0"/>
        </w:rPr>
        <w:t>用户在银行端柜面、自助终端、网银渠道通过此接口完成生活垃圾处理费的缴纳。</w:t>
      </w:r>
      <w:r w:rsidRPr="00FD6D25">
        <w:rPr>
          <w:kern w:val="0"/>
        </w:rPr>
        <w:t>输入数据：业务编码、用户号、缴纳月份、缴费总额。输出数据：业务缴码、交易结果、用户号、用户姓名。</w:t>
      </w:r>
    </w:p>
    <w:p w14:paraId="35F9D6B1" w14:textId="6DE79F08" w:rsidR="001060F5" w:rsidRPr="00FD6D25" w:rsidRDefault="00E875FA" w:rsidP="00E875FA">
      <w:pPr>
        <w:pStyle w:val="30"/>
        <w:spacing w:before="156" w:after="156"/>
      </w:pPr>
      <w:r>
        <w:rPr>
          <w:rFonts w:hint="eastAsia"/>
        </w:rPr>
        <w:t>4.6.5</w:t>
      </w:r>
      <w:r w:rsidR="001060F5" w:rsidRPr="00FD6D25">
        <w:t>交易查询与分析</w:t>
      </w:r>
    </w:p>
    <w:p w14:paraId="4CAE0962" w14:textId="77777777" w:rsidR="001060F5" w:rsidRPr="00FD6D25" w:rsidRDefault="001060F5" w:rsidP="00FD6D25">
      <w:pPr>
        <w:spacing w:before="120" w:after="120"/>
        <w:ind w:firstLineChars="270" w:firstLine="567"/>
        <w:rPr>
          <w:kern w:val="0"/>
        </w:rPr>
      </w:pPr>
      <w:r w:rsidRPr="00FD6D25">
        <w:rPr>
          <w:kern w:val="0"/>
        </w:rPr>
        <w:t>该模块提供银行代收费业务相关的交易查询与统计分析，包括根据客户号、时间段、交易号等关键词的模糊查询或精确查询，以及按银行代收点、统计周期、客户类型等维度进行统计分析。具体的功能分配如下：</w:t>
      </w:r>
    </w:p>
    <w:p w14:paraId="4BAAE093" w14:textId="77777777" w:rsidR="001060F5" w:rsidRPr="00FD6D25" w:rsidRDefault="001060F5" w:rsidP="00FD6D25">
      <w:pPr>
        <w:spacing w:before="120" w:after="120"/>
        <w:ind w:firstLineChars="270" w:firstLine="567"/>
        <w:rPr>
          <w:kern w:val="0"/>
        </w:rPr>
      </w:pPr>
      <w:r w:rsidRPr="00FD6D25">
        <w:rPr>
          <w:rFonts w:hint="eastAsia"/>
          <w:kern w:val="0"/>
        </w:rPr>
        <w:t>交易查询：提供按客户号、交易号等模糊查询或指定查询条件的精确查询功能。</w:t>
      </w:r>
    </w:p>
    <w:p w14:paraId="11BE86D5" w14:textId="49F58AFD" w:rsidR="001060F5" w:rsidRPr="00FD6D25" w:rsidRDefault="001060F5" w:rsidP="00FD6D25">
      <w:pPr>
        <w:spacing w:before="120" w:after="120"/>
        <w:ind w:firstLineChars="270" w:firstLine="567"/>
        <w:rPr>
          <w:kern w:val="0"/>
        </w:rPr>
      </w:pPr>
      <w:r w:rsidRPr="00FD6D25">
        <w:rPr>
          <w:kern w:val="0"/>
        </w:rPr>
        <w:t>统计分析：按银行代收点、月份、年、用户类型、缴费渠道对交易数量及金额进行汇总统计，通过同比、环比方式输出分析报表。</w:t>
      </w:r>
    </w:p>
    <w:p w14:paraId="76C36F99" w14:textId="23C81E35" w:rsidR="00667D59" w:rsidRDefault="001F6098" w:rsidP="00A46AA9">
      <w:pPr>
        <w:pStyle w:val="20"/>
        <w:spacing w:before="156" w:after="156"/>
      </w:pPr>
      <w:r>
        <w:lastRenderedPageBreak/>
        <w:t>4.7</w:t>
      </w:r>
      <w:r w:rsidR="00667D59">
        <w:rPr>
          <w:rFonts w:hint="eastAsia"/>
        </w:rPr>
        <w:t>燃气费违约金管理</w:t>
      </w:r>
    </w:p>
    <w:p w14:paraId="18A47C9D" w14:textId="51631A5E" w:rsidR="0088049A" w:rsidRPr="00881452" w:rsidRDefault="0088049A" w:rsidP="00881452">
      <w:pPr>
        <w:spacing w:before="120" w:after="120"/>
        <w:ind w:firstLineChars="270" w:firstLine="567"/>
        <w:rPr>
          <w:kern w:val="0"/>
        </w:rPr>
      </w:pPr>
      <w:r w:rsidRPr="00881452">
        <w:rPr>
          <w:rFonts w:hint="eastAsia"/>
          <w:kern w:val="0"/>
        </w:rPr>
        <w:t>违约金管理是指欠费用户未在期限内补欠费的需要交违约金。</w:t>
      </w:r>
    </w:p>
    <w:p w14:paraId="256B97B2" w14:textId="4928737B" w:rsidR="0088049A" w:rsidRPr="00881452" w:rsidRDefault="0088049A" w:rsidP="00881452">
      <w:pPr>
        <w:spacing w:before="120" w:after="120"/>
        <w:ind w:firstLineChars="270" w:firstLine="567"/>
        <w:rPr>
          <w:kern w:val="0"/>
        </w:rPr>
      </w:pPr>
      <w:r w:rsidRPr="00881452">
        <w:rPr>
          <w:rFonts w:hint="eastAsia"/>
          <w:kern w:val="0"/>
        </w:rPr>
        <w:t>燃气费违约金的交费利率、期限可分为居民、非居民两类，并可由营业部系统管理员根据《哈尔滨城市燃气管理条例》设定。从每月月结时间计算违约金，顺延</w:t>
      </w:r>
      <w:r w:rsidRPr="00881452">
        <w:rPr>
          <w:rFonts w:hint="eastAsia"/>
          <w:kern w:val="0"/>
        </w:rPr>
        <w:t>20</w:t>
      </w:r>
      <w:r w:rsidRPr="00881452">
        <w:rPr>
          <w:rFonts w:hint="eastAsia"/>
          <w:kern w:val="0"/>
        </w:rPr>
        <w:t>天（可维护）。</w:t>
      </w:r>
    </w:p>
    <w:p w14:paraId="2BA73CA4" w14:textId="1099AEBB" w:rsidR="0088049A" w:rsidRPr="00881452" w:rsidDel="00241B37" w:rsidRDefault="0088049A" w:rsidP="00881452">
      <w:pPr>
        <w:spacing w:before="120" w:after="120"/>
        <w:ind w:firstLineChars="270" w:firstLine="567"/>
        <w:rPr>
          <w:del w:id="17" w:author="Ailen" w:date="2016-11-23T18:27:00Z"/>
          <w:kern w:val="0"/>
        </w:rPr>
      </w:pPr>
      <w:del w:id="18" w:author="Ailen" w:date="2016-11-23T18:27:00Z">
        <w:r w:rsidRPr="00881452" w:rsidDel="00241B37">
          <w:rPr>
            <w:rFonts w:hint="eastAsia"/>
            <w:kern w:val="0"/>
          </w:rPr>
          <w:delText>生活垃圾处理费的违约金计算按《哈尔滨市城市生活垃圾处理费征收办法》中的规定执行。</w:delText>
        </w:r>
      </w:del>
    </w:p>
    <w:p w14:paraId="429D36BE" w14:textId="10C9DAC9" w:rsidR="00667D59" w:rsidRPr="00881452" w:rsidRDefault="0088049A" w:rsidP="00881452">
      <w:pPr>
        <w:spacing w:before="120" w:after="120"/>
        <w:ind w:firstLineChars="270" w:firstLine="567"/>
        <w:rPr>
          <w:kern w:val="0"/>
        </w:rPr>
      </w:pPr>
      <w:r w:rsidRPr="00881452">
        <w:rPr>
          <w:rFonts w:hint="eastAsia"/>
          <w:kern w:val="0"/>
        </w:rPr>
        <w:t>若因抄表错误或用户申请等原因产生的违约金，会发生违约金更正业务。</w:t>
      </w:r>
    </w:p>
    <w:p w14:paraId="244A0219" w14:textId="5A0AB726" w:rsidR="00667D59" w:rsidRDefault="001F6098" w:rsidP="00A46AA9">
      <w:pPr>
        <w:pStyle w:val="20"/>
        <w:spacing w:before="156" w:after="156"/>
      </w:pPr>
      <w:r>
        <w:t>4.8</w:t>
      </w:r>
      <w:r w:rsidR="00667D59">
        <w:rPr>
          <w:rFonts w:hint="eastAsia"/>
        </w:rPr>
        <w:t>生活垃圾处理费违约金</w:t>
      </w:r>
    </w:p>
    <w:p w14:paraId="1831E751" w14:textId="77777777" w:rsidR="00273127" w:rsidRPr="00881452" w:rsidRDefault="00667D59" w:rsidP="00273127">
      <w:pPr>
        <w:spacing w:before="120" w:after="120"/>
        <w:ind w:firstLineChars="270" w:firstLine="567"/>
        <w:rPr>
          <w:ins w:id="19" w:author="Ailen" w:date="2016-11-23T18:30:00Z"/>
          <w:kern w:val="0"/>
        </w:rPr>
      </w:pPr>
      <w:del w:id="20" w:author="Ailen" w:date="2016-11-23T18:30:00Z">
        <w:r w:rsidRPr="00881452" w:rsidDel="00273127">
          <w:rPr>
            <w:rFonts w:hint="eastAsia"/>
            <w:kern w:val="0"/>
          </w:rPr>
          <w:delText>按哈尔滨市政府及哈尔滨城管局文件执行。</w:delText>
        </w:r>
      </w:del>
      <w:ins w:id="21" w:author="Ailen" w:date="2016-11-23T18:30:00Z">
        <w:r w:rsidR="00273127" w:rsidRPr="00881452">
          <w:rPr>
            <w:rFonts w:hint="eastAsia"/>
            <w:kern w:val="0"/>
          </w:rPr>
          <w:t>生活垃圾处理费的违约金计算按《哈尔滨市城市生活垃圾处理费征收办法》中的规定执行。</w:t>
        </w:r>
      </w:ins>
    </w:p>
    <w:p w14:paraId="48A98018" w14:textId="54B3FE5C" w:rsidR="00027D54" w:rsidRPr="00273127" w:rsidDel="00273127" w:rsidRDefault="00027D54" w:rsidP="00371978">
      <w:pPr>
        <w:spacing w:before="120" w:after="120"/>
        <w:ind w:firstLineChars="270" w:firstLine="567"/>
        <w:rPr>
          <w:del w:id="22" w:author="Ailen" w:date="2016-11-23T18:30:00Z"/>
          <w:kern w:val="0"/>
        </w:rPr>
      </w:pPr>
    </w:p>
    <w:p w14:paraId="2196222C" w14:textId="65FA3A00" w:rsidR="00371978" w:rsidRDefault="00FD37DF" w:rsidP="00371978">
      <w:pPr>
        <w:pStyle w:val="17"/>
        <w:rPr>
          <w:sz w:val="32"/>
          <w:szCs w:val="32"/>
        </w:rPr>
      </w:pPr>
      <w:r>
        <w:rPr>
          <w:rFonts w:hint="eastAsia"/>
          <w:sz w:val="32"/>
          <w:szCs w:val="32"/>
        </w:rPr>
        <w:t>5</w:t>
      </w:r>
      <w:r w:rsidR="00371978">
        <w:rPr>
          <w:rFonts w:hint="eastAsia"/>
          <w:sz w:val="32"/>
          <w:szCs w:val="32"/>
        </w:rPr>
        <w:t>收费管理子系统</w:t>
      </w:r>
    </w:p>
    <w:p w14:paraId="17A9A6E3" w14:textId="77777777" w:rsidR="00371978" w:rsidRPr="002C491E" w:rsidRDefault="00371978" w:rsidP="00371978">
      <w:pPr>
        <w:spacing w:before="120" w:after="120"/>
        <w:ind w:leftChars="200" w:left="420" w:firstLineChars="200" w:firstLine="420"/>
        <w:rPr>
          <w:szCs w:val="21"/>
        </w:rPr>
      </w:pPr>
      <w:r w:rsidRPr="002C491E">
        <w:rPr>
          <w:rFonts w:hint="eastAsia"/>
          <w:szCs w:val="21"/>
        </w:rPr>
        <w:t>现今燃气的价格有两种：一是基本价格，二是优惠价格。未来可能会有季节价格。</w:t>
      </w:r>
    </w:p>
    <w:p w14:paraId="62740F14" w14:textId="77777777" w:rsidR="00371978" w:rsidRDefault="00371978" w:rsidP="00371978">
      <w:pPr>
        <w:spacing w:before="120" w:after="120"/>
        <w:ind w:leftChars="200" w:left="420" w:firstLineChars="200" w:firstLine="420"/>
        <w:rPr>
          <w:szCs w:val="21"/>
        </w:rPr>
      </w:pPr>
      <w:r w:rsidRPr="002C491E">
        <w:rPr>
          <w:rFonts w:hint="eastAsia"/>
          <w:szCs w:val="21"/>
        </w:rPr>
        <w:t>基本价格是经哈尔滨市发展和改革委员会审批的，对用户公开的价格，客户类别不同，基本价格也不同。现今哈尔滨市居民用气实行阶梯气价管理。</w:t>
      </w:r>
      <w:r>
        <w:rPr>
          <w:rFonts w:hint="eastAsia"/>
          <w:szCs w:val="21"/>
        </w:rPr>
        <w:t>收费管理系统分为：</w:t>
      </w:r>
    </w:p>
    <w:p w14:paraId="19737073" w14:textId="77777777" w:rsidR="00371978" w:rsidRPr="004D6861" w:rsidRDefault="00371978" w:rsidP="00371978">
      <w:pPr>
        <w:spacing w:before="120" w:after="120"/>
        <w:ind w:leftChars="200" w:left="420" w:firstLineChars="200" w:firstLine="420"/>
        <w:rPr>
          <w:szCs w:val="21"/>
        </w:rPr>
      </w:pPr>
      <w:r>
        <w:rPr>
          <w:rFonts w:hint="eastAsia"/>
          <w:szCs w:val="21"/>
        </w:rPr>
        <w:t>燃气收费、便民服务收费、收费差错业务、收费日结月结、退款管理、还款计划管理用户账单递交、追补追缴管理八个模块</w:t>
      </w:r>
    </w:p>
    <w:p w14:paraId="7CAD9AC1" w14:textId="6ED5608E" w:rsidR="00371978" w:rsidRDefault="00FD37DF" w:rsidP="00371978">
      <w:pPr>
        <w:pStyle w:val="20"/>
        <w:spacing w:before="156" w:after="156"/>
        <w:rPr>
          <w:sz w:val="30"/>
          <w:szCs w:val="30"/>
        </w:rPr>
      </w:pPr>
      <w:r>
        <w:rPr>
          <w:sz w:val="30"/>
          <w:szCs w:val="30"/>
        </w:rPr>
        <w:t>5</w:t>
      </w:r>
      <w:r w:rsidR="00371978" w:rsidRPr="00A17F46">
        <w:rPr>
          <w:sz w:val="30"/>
          <w:szCs w:val="30"/>
        </w:rPr>
        <w:t>.1</w:t>
      </w:r>
      <w:r w:rsidR="00371978" w:rsidRPr="00A17F46">
        <w:rPr>
          <w:rFonts w:hint="eastAsia"/>
          <w:sz w:val="30"/>
          <w:szCs w:val="30"/>
        </w:rPr>
        <w:t>燃气收费管理</w:t>
      </w:r>
    </w:p>
    <w:p w14:paraId="2B16DA0C" w14:textId="77777777" w:rsidR="00371978" w:rsidRDefault="00371978" w:rsidP="00371978">
      <w:pPr>
        <w:spacing w:before="120" w:after="120"/>
        <w:ind w:firstLineChars="200" w:firstLine="420"/>
      </w:pPr>
      <w:r>
        <w:t>燃气公司收费方式主要有：</w:t>
      </w:r>
    </w:p>
    <w:p w14:paraId="26B7C279" w14:textId="77777777" w:rsidR="00371978" w:rsidRPr="00A17F46" w:rsidRDefault="00371978" w:rsidP="00371978">
      <w:pPr>
        <w:spacing w:before="120" w:after="120"/>
        <w:ind w:firstLineChars="200" w:firstLine="420"/>
        <w:rPr>
          <w:rFonts w:ascii="宋体"/>
          <w:szCs w:val="21"/>
        </w:rPr>
      </w:pPr>
      <w:r>
        <w:rPr>
          <w:rFonts w:hint="eastAsia"/>
        </w:rPr>
        <w:t>1</w:t>
      </w:r>
      <w:r>
        <w:rPr>
          <w:rFonts w:hint="eastAsia"/>
        </w:rPr>
        <w:t>、预购气费收费：该方式是目前基本的收费方式。</w:t>
      </w:r>
      <w:r w:rsidRPr="00A17F46">
        <w:rPr>
          <w:rFonts w:ascii="宋体" w:hint="eastAsia"/>
          <w:szCs w:val="21"/>
        </w:rPr>
        <w:t>燃气公司在全市各自收费网点（供气管理单位营业窗口）及合作银行实行计算机联网收费。用户持前次缴费发票或燃气公司提供的购气卡，到燃气公司下设的任何自收费网点、任意合作银行网点交费，也可持自己在银行办理的银联卡缴纳燃气费。适用于该种收费方式的用户全部用户。</w:t>
      </w:r>
    </w:p>
    <w:p w14:paraId="72AC53B3" w14:textId="77777777" w:rsidR="00371978" w:rsidRPr="00A17F46" w:rsidRDefault="00371978" w:rsidP="00371978">
      <w:pPr>
        <w:spacing w:before="120" w:after="120"/>
        <w:ind w:firstLineChars="200" w:firstLine="420"/>
        <w:rPr>
          <w:rFonts w:ascii="宋体" w:hAnsi="宋体"/>
          <w:szCs w:val="21"/>
        </w:rPr>
      </w:pPr>
      <w:r w:rsidRPr="00A17F46">
        <w:rPr>
          <w:rFonts w:ascii="宋体" w:hAnsi="宋体" w:hint="eastAsia"/>
          <w:szCs w:val="21"/>
        </w:rPr>
        <w:t>营业部监督扣划燃气费，当数据不准确时，营业部系统管理员与基层单位核实后给予更正，并保存更改记录后再进行扣划。</w:t>
      </w:r>
    </w:p>
    <w:p w14:paraId="5813FFA0" w14:textId="77777777" w:rsidR="00371978" w:rsidRPr="00A17F46" w:rsidRDefault="00371978" w:rsidP="00371978">
      <w:pPr>
        <w:spacing w:before="120" w:after="120"/>
        <w:ind w:firstLineChars="200" w:firstLine="420"/>
        <w:rPr>
          <w:rFonts w:ascii="宋体"/>
          <w:szCs w:val="21"/>
        </w:rPr>
      </w:pPr>
      <w:r w:rsidRPr="00A17F46">
        <w:rPr>
          <w:rFonts w:ascii="宋体" w:hint="eastAsia"/>
          <w:szCs w:val="21"/>
        </w:rPr>
        <w:t>燃气公司每月根据查收员抄表带回的用户燃气使用量收取燃气费，对计费后产生欠费用户，在系统月结20天内仍不缴纳气费的，将计取所欠燃气费的违约金。</w:t>
      </w:r>
    </w:p>
    <w:p w14:paraId="124271DF" w14:textId="77777777" w:rsidR="00371978" w:rsidRPr="00A17F46" w:rsidRDefault="00371978" w:rsidP="00371978">
      <w:pPr>
        <w:spacing w:before="120" w:after="120"/>
        <w:ind w:firstLineChars="200" w:firstLine="420"/>
        <w:rPr>
          <w:rFonts w:ascii="宋体" w:hAnsi="宋体"/>
          <w:szCs w:val="21"/>
        </w:rPr>
      </w:pPr>
      <w:r w:rsidRPr="00A17F46">
        <w:rPr>
          <w:rFonts w:ascii="宋体" w:hAnsi="宋体"/>
          <w:szCs w:val="21"/>
        </w:rPr>
        <w:t xml:space="preserve">2、 </w:t>
      </w:r>
      <w:r w:rsidRPr="00A17F46">
        <w:rPr>
          <w:rFonts w:ascii="宋体" w:hAnsi="宋体" w:hint="eastAsia"/>
          <w:szCs w:val="21"/>
        </w:rPr>
        <w:t>预付费表收费：目前我公司所使用的预付费表主要是IC卡表。未来会有无线远传带IC卡控制器的预付费表。开栓后第一次购气的IC卡表用户只能到我公司营业大厅开卡缴费，或未来在开栓现场办理开卡缴费业务。</w:t>
      </w:r>
    </w:p>
    <w:p w14:paraId="1A173C33" w14:textId="77777777" w:rsidR="00371978" w:rsidRPr="00A17F46" w:rsidRDefault="00371978" w:rsidP="00371978">
      <w:pPr>
        <w:spacing w:before="120" w:after="120"/>
        <w:ind w:firstLineChars="200" w:firstLine="420"/>
        <w:rPr>
          <w:rFonts w:ascii="宋体" w:hAnsi="宋体"/>
          <w:szCs w:val="21"/>
        </w:rPr>
      </w:pPr>
      <w:r w:rsidRPr="00A17F46">
        <w:rPr>
          <w:rFonts w:ascii="宋体" w:hAnsi="宋体" w:hint="eastAsia"/>
          <w:szCs w:val="21"/>
        </w:rPr>
        <w:t>凡使用IC卡表的用户持卡到所管辖的供气管理单位营业窗口或合作银行购气。</w:t>
      </w:r>
    </w:p>
    <w:p w14:paraId="086D2F3F" w14:textId="77777777" w:rsidR="00371978" w:rsidRPr="00A17F46" w:rsidRDefault="00371978" w:rsidP="00371978">
      <w:pPr>
        <w:spacing w:before="120" w:after="120"/>
        <w:ind w:firstLineChars="200" w:firstLine="420"/>
        <w:rPr>
          <w:rFonts w:ascii="宋体" w:hAnsi="宋体"/>
          <w:szCs w:val="21"/>
        </w:rPr>
      </w:pPr>
      <w:r w:rsidRPr="00A17F46">
        <w:rPr>
          <w:rFonts w:ascii="宋体" w:hAnsi="宋体"/>
          <w:szCs w:val="21"/>
        </w:rPr>
        <w:lastRenderedPageBreak/>
        <w:t>3</w:t>
      </w:r>
      <w:r w:rsidRPr="00A17F46">
        <w:rPr>
          <w:rFonts w:ascii="宋体" w:hAnsi="宋体" w:hint="eastAsia"/>
          <w:szCs w:val="21"/>
        </w:rPr>
        <w:t>、特约委托收费：该收费方式适用于已在银行设立账户的非民用户。其基本方式是，用户、燃气公司、代办银行签订《代收协议》（非相关），实行特约委托收费。燃气公司在代办银行建立账户，代办银行接到燃气公司的扣款通知后，无条件的将用户燃气费扣至燃气公司账户。各供气管理单位将辖区内的特约委托收费用户表读数及燃气用量报营业部，由营业部通知代办行将特约委托用户应缴煤气费扣划到指定账户中。</w:t>
      </w:r>
    </w:p>
    <w:p w14:paraId="5FBA38A2" w14:textId="77777777" w:rsidR="00371978" w:rsidRPr="00A17F46" w:rsidRDefault="00371978" w:rsidP="00371978">
      <w:pPr>
        <w:spacing w:before="120" w:after="120"/>
        <w:ind w:firstLineChars="200" w:firstLine="420"/>
        <w:rPr>
          <w:rFonts w:ascii="宋体" w:hAnsi="宋体"/>
          <w:szCs w:val="21"/>
        </w:rPr>
      </w:pPr>
      <w:r w:rsidRPr="00A17F46">
        <w:rPr>
          <w:rFonts w:ascii="宋体" w:hAnsi="宋体" w:hint="eastAsia"/>
          <w:szCs w:val="21"/>
        </w:rPr>
        <w:t>4、现场收费：用户没有按上面3种方式交费，而是当查收员到家抄表时，将每月的燃气费通过智能手机APP以现金方式、支付宝、微信等方式交付缴纳的，</w:t>
      </w:r>
      <w:r>
        <w:rPr>
          <w:rFonts w:hint="eastAsia"/>
        </w:rPr>
        <w:t>在</w:t>
      </w:r>
      <w:r>
        <w:t>系统</w:t>
      </w:r>
      <w:r>
        <w:t>APP</w:t>
      </w:r>
      <w:r>
        <w:t>显示收费成功后选</w:t>
      </w:r>
      <w:r w:rsidRPr="00E72E61">
        <w:t>择连</w:t>
      </w:r>
      <w:r>
        <w:t>接</w:t>
      </w:r>
      <w:r>
        <w:rPr>
          <w:rFonts w:hint="eastAsia"/>
        </w:rPr>
        <w:t>蓝牙</w:t>
      </w:r>
      <w:r>
        <w:t>打印机，</w:t>
      </w:r>
      <w:r>
        <w:rPr>
          <w:rFonts w:hint="eastAsia"/>
        </w:rPr>
        <w:t>给</w:t>
      </w:r>
      <w:r>
        <w:t>用户</w:t>
      </w:r>
      <w:r>
        <w:rPr>
          <w:rFonts w:hint="eastAsia"/>
        </w:rPr>
        <w:t>打印</w:t>
      </w:r>
      <w:r>
        <w:t>票据单</w:t>
      </w:r>
      <w:r>
        <w:rPr>
          <w:rFonts w:hint="eastAsia"/>
        </w:rPr>
        <w:t>。</w:t>
      </w:r>
      <w:r w:rsidRPr="00C168A2">
        <w:rPr>
          <w:rFonts w:hint="eastAsia"/>
        </w:rPr>
        <w:t>收费数据实时上传至营业部数据库。收费票据一联交付用户另一联交给前台，前台以此为依据补打发票，收费小票和发票装订到一起由前台交给分公司发票管理员。如果未收费，可根据用户需要打印缴费通知单（非居民打印计算票据），之后用户自行到网点</w:t>
      </w:r>
      <w:r w:rsidRPr="00C168A2">
        <w:rPr>
          <w:rFonts w:hint="eastAsia"/>
        </w:rPr>
        <w:t>/</w:t>
      </w:r>
      <w:r w:rsidRPr="00C168A2">
        <w:rPr>
          <w:rFonts w:hint="eastAsia"/>
        </w:rPr>
        <w:t>银行缴费。</w:t>
      </w:r>
      <w:r w:rsidRPr="00A17F46">
        <w:rPr>
          <w:rFonts w:ascii="宋体" w:hAnsi="宋体" w:hint="eastAsia"/>
          <w:szCs w:val="21"/>
        </w:rPr>
        <w:t>对超期交费的用户，仍参照“预存气费收费”方式，收取违约金。此种收费方式只对极少数有特殊情况的用户使用。现场收费成功，可考虑由系统给用户发出缴费成功的短信通知，对现金缴费用户待下月抄表时将发票由查收员送至用户手中。</w:t>
      </w:r>
    </w:p>
    <w:p w14:paraId="061B9A43" w14:textId="77777777" w:rsidR="00371978" w:rsidRPr="004D6861" w:rsidRDefault="00371978" w:rsidP="00371978">
      <w:pPr>
        <w:spacing w:before="120" w:after="120"/>
        <w:ind w:firstLineChars="200" w:firstLine="420"/>
        <w:rPr>
          <w:rFonts w:ascii="宋体" w:hAnsi="宋体"/>
          <w:szCs w:val="21"/>
        </w:rPr>
      </w:pPr>
      <w:r w:rsidRPr="00A17F46">
        <w:rPr>
          <w:rFonts w:ascii="宋体" w:hAnsi="宋体" w:hint="eastAsia"/>
          <w:szCs w:val="21"/>
        </w:rPr>
        <w:t>5、IC卡顺价收费：当发生用气价格上调时，</w:t>
      </w:r>
      <w:r>
        <w:rPr>
          <w:rFonts w:hint="eastAsia"/>
        </w:rPr>
        <w:t>查收员在顺价当天或前一天到用户现场抄表</w:t>
      </w:r>
      <w:r>
        <w:rPr>
          <w:rFonts w:hint="eastAsia"/>
        </w:rPr>
        <w:t>(</w:t>
      </w:r>
      <w:r>
        <w:rPr>
          <w:rFonts w:hint="eastAsia"/>
        </w:rPr>
        <w:t>用气量、余量或余额、用气金额</w:t>
      </w:r>
      <w:r>
        <w:rPr>
          <w:rFonts w:hint="eastAsia"/>
        </w:rPr>
        <w:t>)</w:t>
      </w:r>
      <w:r>
        <w:rPr>
          <w:rFonts w:hint="eastAsia"/>
        </w:rPr>
        <w:t>，</w:t>
      </w:r>
      <w:r>
        <w:rPr>
          <w:rFonts w:hint="eastAsia"/>
        </w:rPr>
        <w:t xml:space="preserve"> </w:t>
      </w:r>
      <w:r>
        <w:rPr>
          <w:rFonts w:hint="eastAsia"/>
        </w:rPr>
        <w:t>抄完表之后数据上传，顺价计费出账。</w:t>
      </w:r>
      <w:r w:rsidRPr="00A17F46">
        <w:rPr>
          <w:rFonts w:ascii="宋体" w:hAnsi="宋体" w:hint="eastAsia"/>
          <w:szCs w:val="21"/>
        </w:rPr>
        <w:t>IC卡表用户可能会发生表内剩余气量（金额）</w:t>
      </w:r>
      <w:r w:rsidRPr="00A17F46">
        <w:rPr>
          <w:rFonts w:hint="eastAsia"/>
        </w:rPr>
        <w:t>经计算与顺价后单价之差额需要进行补收</w:t>
      </w:r>
      <w:r w:rsidRPr="00A17F46">
        <w:rPr>
          <w:rFonts w:ascii="宋体" w:hAnsi="宋体" w:hint="eastAsia"/>
          <w:szCs w:val="21"/>
        </w:rPr>
        <w:t>。</w:t>
      </w:r>
    </w:p>
    <w:p w14:paraId="6BF9B608" w14:textId="38273DDC" w:rsidR="00371978" w:rsidRDefault="00FD37DF" w:rsidP="00371978">
      <w:pPr>
        <w:pStyle w:val="30"/>
        <w:spacing w:before="156" w:after="156"/>
      </w:pPr>
      <w:r>
        <w:rPr>
          <w:rFonts w:hint="eastAsia"/>
        </w:rPr>
        <w:t>5</w:t>
      </w:r>
      <w:r w:rsidR="00371978">
        <w:rPr>
          <w:rFonts w:hint="eastAsia"/>
        </w:rPr>
        <w:t>.1.1</w:t>
      </w:r>
      <w:r w:rsidR="00371978">
        <w:rPr>
          <w:rFonts w:hint="eastAsia"/>
        </w:rPr>
        <w:t>收费管理</w:t>
      </w:r>
    </w:p>
    <w:p w14:paraId="65C94BDD" w14:textId="77777777" w:rsidR="00371978" w:rsidRDefault="00371978" w:rsidP="003A00CD">
      <w:pPr>
        <w:pStyle w:val="a5"/>
        <w:numPr>
          <w:ilvl w:val="3"/>
          <w:numId w:val="18"/>
        </w:numPr>
        <w:spacing w:before="120" w:after="120"/>
        <w:ind w:left="0" w:firstLine="420"/>
      </w:pPr>
      <w:r>
        <w:rPr>
          <w:rFonts w:hint="eastAsia"/>
        </w:rPr>
        <w:t>系统可灵活设定违约金费率和延迟天数量。居民和非居民的违约金费率和延迟天数量可能存在不同情况</w:t>
      </w:r>
    </w:p>
    <w:p w14:paraId="767039F8" w14:textId="77777777" w:rsidR="00371978" w:rsidRDefault="00371978" w:rsidP="00371978">
      <w:pPr>
        <w:pStyle w:val="a5"/>
        <w:spacing w:before="120" w:after="120"/>
        <w:ind w:leftChars="-200" w:left="-420"/>
      </w:pPr>
      <w:r>
        <w:rPr>
          <w:rFonts w:hint="eastAsia"/>
        </w:rPr>
        <w:t>系统支持收费差错、全额退费及部分退费处理。</w:t>
      </w:r>
    </w:p>
    <w:p w14:paraId="4A6CD362" w14:textId="77777777" w:rsidR="00371978" w:rsidRPr="007F3C93" w:rsidRDefault="00371978" w:rsidP="003A00CD">
      <w:pPr>
        <w:pStyle w:val="a5"/>
        <w:numPr>
          <w:ilvl w:val="3"/>
          <w:numId w:val="18"/>
        </w:numPr>
        <w:spacing w:before="120" w:after="120"/>
        <w:ind w:left="0" w:firstLine="420"/>
      </w:pPr>
      <w:r>
        <w:rPr>
          <w:rFonts w:hint="eastAsia"/>
        </w:rPr>
        <w:t>系统支持</w:t>
      </w:r>
      <w:r>
        <w:rPr>
          <w:rFonts w:hint="eastAsia"/>
        </w:rPr>
        <w:t>IC</w:t>
      </w:r>
      <w:r>
        <w:rPr>
          <w:rFonts w:hint="eastAsia"/>
        </w:rPr>
        <w:t>卡用户购气后全额退款或部分退款，将</w:t>
      </w:r>
      <w:r w:rsidRPr="007F3C93">
        <w:rPr>
          <w:rFonts w:hint="eastAsia"/>
        </w:rPr>
        <w:t>用户购气卡内有量（额）退到账户余额中，不涉及现金</w:t>
      </w:r>
    </w:p>
    <w:p w14:paraId="4BF62CD8" w14:textId="77777777" w:rsidR="00371978" w:rsidRDefault="00371978" w:rsidP="003A00CD">
      <w:pPr>
        <w:pStyle w:val="a5"/>
        <w:numPr>
          <w:ilvl w:val="3"/>
          <w:numId w:val="18"/>
        </w:numPr>
        <w:spacing w:before="120" w:after="120"/>
        <w:ind w:left="0" w:firstLine="420"/>
      </w:pPr>
      <w:r>
        <w:rPr>
          <w:rFonts w:hint="eastAsia"/>
        </w:rPr>
        <w:t>当用户发生燃气费欠费时，系统会有相应提示。当用户到燃气公司或银行办理业务时，系统提示欠费，工作人员进行催缴。</w:t>
      </w:r>
    </w:p>
    <w:p w14:paraId="3E2336EE" w14:textId="77777777" w:rsidR="00371978" w:rsidRDefault="00371978" w:rsidP="003A00CD">
      <w:pPr>
        <w:pStyle w:val="a5"/>
        <w:numPr>
          <w:ilvl w:val="3"/>
          <w:numId w:val="18"/>
        </w:numPr>
        <w:spacing w:before="120" w:after="120"/>
        <w:ind w:left="0" w:firstLine="420"/>
      </w:pPr>
      <w:r>
        <w:rPr>
          <w:rFonts w:hint="eastAsia"/>
        </w:rPr>
        <w:t>系统支持收费明细查询和统计</w:t>
      </w:r>
    </w:p>
    <w:p w14:paraId="67FF27D8" w14:textId="77777777" w:rsidR="00371978" w:rsidRDefault="00371978" w:rsidP="003A00CD">
      <w:pPr>
        <w:pStyle w:val="a5"/>
        <w:numPr>
          <w:ilvl w:val="3"/>
          <w:numId w:val="18"/>
        </w:numPr>
        <w:spacing w:before="120" w:after="120"/>
        <w:ind w:left="0" w:firstLine="420"/>
      </w:pPr>
      <w:r>
        <w:rPr>
          <w:rFonts w:hint="eastAsia"/>
        </w:rPr>
        <w:t>系统支持用气价格上调时，</w:t>
      </w:r>
      <w:r>
        <w:rPr>
          <w:rFonts w:hint="eastAsia"/>
        </w:rPr>
        <w:t>IC</w:t>
      </w:r>
      <w:r>
        <w:rPr>
          <w:rFonts w:hint="eastAsia"/>
        </w:rPr>
        <w:t>卡表用户差量差价计算补缴，并且支持相关查询统计。</w:t>
      </w:r>
    </w:p>
    <w:p w14:paraId="42A86C13" w14:textId="77777777" w:rsidR="00371978" w:rsidRDefault="00371978" w:rsidP="003A00CD">
      <w:pPr>
        <w:pStyle w:val="a5"/>
        <w:numPr>
          <w:ilvl w:val="3"/>
          <w:numId w:val="18"/>
        </w:numPr>
        <w:spacing w:before="120" w:after="120"/>
        <w:ind w:left="0" w:firstLine="420"/>
      </w:pPr>
      <w:r>
        <w:rPr>
          <w:rFonts w:hint="eastAsia"/>
        </w:rPr>
        <w:t>系统支持收费方式自定义，包括现金、支票、倒存、</w:t>
      </w:r>
      <w:r>
        <w:rPr>
          <w:rFonts w:hint="eastAsia"/>
        </w:rPr>
        <w:t>POS</w:t>
      </w:r>
      <w:r>
        <w:rPr>
          <w:rFonts w:hint="eastAsia"/>
        </w:rPr>
        <w:t>机等。系统可按各种收费方式查询统计收费金额，并倒出相关数据。系统还可按各种用气类型查询统计各种收费方式的收费数据。</w:t>
      </w:r>
    </w:p>
    <w:p w14:paraId="5246F03D" w14:textId="77777777" w:rsidR="00371978" w:rsidRDefault="00371978" w:rsidP="00371978">
      <w:pPr>
        <w:pStyle w:val="a5"/>
        <w:spacing w:before="120" w:after="120"/>
        <w:ind w:leftChars="100" w:left="210" w:firstLineChars="0" w:firstLine="200"/>
      </w:pPr>
      <w:r>
        <w:rPr>
          <w:rFonts w:hint="eastAsia"/>
        </w:rPr>
        <w:t>7</w:t>
      </w:r>
      <w:r>
        <w:rPr>
          <w:rFonts w:hint="eastAsia"/>
        </w:rPr>
        <w:t>．系统支持收费方式自定义，包括现金、支票、倒存、</w:t>
      </w:r>
      <w:r>
        <w:rPr>
          <w:rFonts w:hint="eastAsia"/>
        </w:rPr>
        <w:t>POS</w:t>
      </w:r>
      <w:r>
        <w:rPr>
          <w:rFonts w:hint="eastAsia"/>
        </w:rPr>
        <w:t>机等。系统可按各种收费方式查询统计收费金额，并倒出相关数据。系统还可按各种用气类型查询统计各种收费方式的收费数据。</w:t>
      </w:r>
    </w:p>
    <w:p w14:paraId="067B3E1D" w14:textId="77777777" w:rsidR="00371978" w:rsidRDefault="00371978" w:rsidP="00371978">
      <w:pPr>
        <w:pStyle w:val="a5"/>
        <w:spacing w:before="120" w:after="120"/>
        <w:ind w:leftChars="100" w:left="210" w:firstLineChars="0" w:firstLine="200"/>
      </w:pPr>
      <w:r>
        <w:rPr>
          <w:rFonts w:hint="eastAsia"/>
        </w:rPr>
        <w:t>8</w:t>
      </w:r>
      <w:r>
        <w:rPr>
          <w:rFonts w:hint="eastAsia"/>
        </w:rPr>
        <w:t>．系统支持多家银行</w:t>
      </w:r>
      <w:r>
        <w:rPr>
          <w:rFonts w:hint="eastAsia"/>
        </w:rPr>
        <w:t>POS</w:t>
      </w:r>
      <w:r>
        <w:rPr>
          <w:rFonts w:hint="eastAsia"/>
        </w:rPr>
        <w:t>机收费。</w:t>
      </w:r>
    </w:p>
    <w:p w14:paraId="410A8BDE" w14:textId="77777777" w:rsidR="00371978" w:rsidRPr="00671E54" w:rsidRDefault="00371978" w:rsidP="00371978">
      <w:pPr>
        <w:pStyle w:val="a5"/>
        <w:spacing w:before="120" w:after="120"/>
        <w:ind w:leftChars="100" w:left="210" w:firstLineChars="0" w:firstLine="200"/>
      </w:pPr>
      <w:r>
        <w:rPr>
          <w:rFonts w:hint="eastAsia"/>
        </w:rPr>
        <w:t>9</w:t>
      </w:r>
      <w:r>
        <w:rPr>
          <w:rFonts w:hint="eastAsia"/>
        </w:rPr>
        <w:t>．顺价生效日后至出帐前期间，存在顺价前后气费单价同时存在的情况（营业厅、银行、代收费点使用顺价后的单价，出帐时使用顺价前单价）</w:t>
      </w:r>
    </w:p>
    <w:p w14:paraId="4CA4995E" w14:textId="77777777" w:rsidR="00371978" w:rsidRPr="00481625" w:rsidRDefault="00371978" w:rsidP="00371978">
      <w:pPr>
        <w:pStyle w:val="a5"/>
        <w:spacing w:before="120" w:after="120"/>
        <w:ind w:leftChars="100" w:left="210" w:firstLineChars="0" w:firstLine="200"/>
      </w:pPr>
      <w:r>
        <w:rPr>
          <w:rFonts w:hint="eastAsia"/>
        </w:rPr>
        <w:t>10</w:t>
      </w:r>
      <w:r>
        <w:rPr>
          <w:rFonts w:hint="eastAsia"/>
        </w:rPr>
        <w:t>．</w:t>
      </w:r>
      <w:r>
        <w:rPr>
          <w:rFonts w:hint="eastAsia"/>
        </w:rPr>
        <w:t>IC</w:t>
      </w:r>
      <w:r>
        <w:rPr>
          <w:rFonts w:hint="eastAsia"/>
        </w:rPr>
        <w:t>卡表用户充值存在气量表和金额表两种。使用气量表的用户在充值时，系统往用户购气卡里写的是气量值；使用金额表的用户在充值时，系统往用户购气卡里写的是金额</w:t>
      </w:r>
      <w:r>
        <w:rPr>
          <w:rFonts w:hint="eastAsia"/>
        </w:rPr>
        <w:lastRenderedPageBreak/>
        <w:t>值；</w:t>
      </w:r>
    </w:p>
    <w:p w14:paraId="619C7D31" w14:textId="77777777" w:rsidR="00371978" w:rsidRDefault="00371978" w:rsidP="00371978">
      <w:pPr>
        <w:pStyle w:val="a5"/>
        <w:spacing w:before="120" w:after="120"/>
        <w:ind w:leftChars="100" w:left="210" w:firstLineChars="0" w:firstLine="200"/>
      </w:pPr>
      <w:r>
        <w:rPr>
          <w:rFonts w:hint="eastAsia"/>
        </w:rPr>
        <w:t>11</w:t>
      </w:r>
      <w:r>
        <w:rPr>
          <w:rFonts w:hint="eastAsia"/>
        </w:rPr>
        <w:t>．</w:t>
      </w:r>
      <w:r>
        <w:rPr>
          <w:rFonts w:hint="eastAsia"/>
        </w:rPr>
        <w:t>IC</w:t>
      </w:r>
      <w:r>
        <w:rPr>
          <w:rFonts w:hint="eastAsia"/>
        </w:rPr>
        <w:t>卡表购气时，系统应能提取卡片里存储的用户表上累计用气量、余量或累计用气金额、余额，并保存至系统单独的数据表里，与查收员的抄表情况进行对比。</w:t>
      </w:r>
    </w:p>
    <w:p w14:paraId="4B7BBD08" w14:textId="77777777" w:rsidR="00371978" w:rsidRDefault="00371978" w:rsidP="00371978">
      <w:pPr>
        <w:pStyle w:val="a5"/>
        <w:spacing w:before="120" w:after="120"/>
        <w:ind w:leftChars="100" w:left="210" w:firstLineChars="0" w:firstLine="200"/>
      </w:pPr>
      <w:r>
        <w:rPr>
          <w:rFonts w:hint="eastAsia"/>
        </w:rPr>
        <w:t>12</w:t>
      </w:r>
      <w:r>
        <w:rPr>
          <w:rFonts w:hint="eastAsia"/>
        </w:rPr>
        <w:t>．当用户是从普表换成</w:t>
      </w:r>
      <w:r>
        <w:rPr>
          <w:rFonts w:hint="eastAsia"/>
        </w:rPr>
        <w:t>IC</w:t>
      </w:r>
      <w:r>
        <w:rPr>
          <w:rFonts w:hint="eastAsia"/>
        </w:rPr>
        <w:t>卡表时，系统提供将用户普表账户中的气费余额转存至用户购气卡中。</w:t>
      </w:r>
    </w:p>
    <w:p w14:paraId="650FBBE3" w14:textId="77777777" w:rsidR="00371978" w:rsidRDefault="00371978" w:rsidP="00371978">
      <w:pPr>
        <w:pStyle w:val="a5"/>
        <w:spacing w:before="120" w:after="120"/>
        <w:ind w:leftChars="100" w:left="210" w:firstLineChars="0" w:firstLine="200"/>
      </w:pPr>
      <w:r>
        <w:rPr>
          <w:rFonts w:hint="eastAsia"/>
        </w:rPr>
        <w:t>13</w:t>
      </w:r>
      <w:r>
        <w:rPr>
          <w:rFonts w:hint="eastAsia"/>
        </w:rPr>
        <w:t>．用户缴费时要提供发票打印功能，系统要记录打印的发票票号与哪位用户对应。</w:t>
      </w:r>
    </w:p>
    <w:p w14:paraId="27A7E775" w14:textId="77777777" w:rsidR="00371978" w:rsidRPr="00135544" w:rsidRDefault="00371978" w:rsidP="00371978">
      <w:pPr>
        <w:pStyle w:val="a5"/>
        <w:spacing w:before="120" w:after="120"/>
        <w:ind w:leftChars="100" w:left="210" w:firstLineChars="0" w:firstLine="200"/>
      </w:pPr>
      <w:r>
        <w:rPr>
          <w:rFonts w:hint="eastAsia"/>
        </w:rPr>
        <w:t>14</w:t>
      </w:r>
      <w:r>
        <w:rPr>
          <w:rFonts w:hint="eastAsia"/>
        </w:rPr>
        <w:t>．燃气收费的支付方式有现金、支票、转账、汇款、</w:t>
      </w:r>
      <w:r>
        <w:rPr>
          <w:rFonts w:hint="eastAsia"/>
        </w:rPr>
        <w:t>POS</w:t>
      </w:r>
      <w:r>
        <w:rPr>
          <w:rFonts w:hint="eastAsia"/>
        </w:rPr>
        <w:t>机等，系统提供灵活定义，收费时可自由选择支付方式。</w:t>
      </w:r>
    </w:p>
    <w:p w14:paraId="6F672DDF" w14:textId="77777777" w:rsidR="00371978" w:rsidRPr="004D6861" w:rsidRDefault="00371978" w:rsidP="00371978"/>
    <w:p w14:paraId="6457B0F5" w14:textId="5A2876F3" w:rsidR="00371978" w:rsidRDefault="00FD37DF" w:rsidP="00371978">
      <w:pPr>
        <w:pStyle w:val="20"/>
        <w:spacing w:before="156" w:after="156"/>
        <w:rPr>
          <w:sz w:val="30"/>
          <w:szCs w:val="30"/>
        </w:rPr>
      </w:pPr>
      <w:r>
        <w:rPr>
          <w:sz w:val="30"/>
          <w:szCs w:val="30"/>
        </w:rPr>
        <w:t>5</w:t>
      </w:r>
      <w:r w:rsidR="00371978" w:rsidRPr="002C491E">
        <w:rPr>
          <w:sz w:val="30"/>
          <w:szCs w:val="30"/>
        </w:rPr>
        <w:t>.2</w:t>
      </w:r>
      <w:r w:rsidR="00371978" w:rsidRPr="002C491E">
        <w:rPr>
          <w:rFonts w:hint="eastAsia"/>
          <w:sz w:val="30"/>
          <w:szCs w:val="30"/>
        </w:rPr>
        <w:t>便民收费管理</w:t>
      </w:r>
    </w:p>
    <w:p w14:paraId="132C84E4" w14:textId="77777777" w:rsidR="00371978" w:rsidRDefault="00371978" w:rsidP="00371978">
      <w:pPr>
        <w:spacing w:before="120" w:after="120"/>
        <w:ind w:leftChars="200" w:left="420" w:firstLineChars="270" w:firstLine="567"/>
        <w:rPr>
          <w:rFonts w:ascii="Arial" w:hAnsi="Arial" w:cs="Arial"/>
          <w:color w:val="3366CC"/>
          <w:sz w:val="16"/>
          <w:szCs w:val="16"/>
          <w:vertAlign w:val="superscript"/>
        </w:rPr>
      </w:pPr>
      <w:r w:rsidRPr="00EB53D2">
        <w:t>便民服务是燃气公司以为民、</w:t>
      </w:r>
      <w:hyperlink r:id="rId13" w:tgtFrame="_blank" w:history="1">
        <w:r w:rsidRPr="00EB53D2">
          <w:t>便民</w:t>
        </w:r>
      </w:hyperlink>
      <w:r w:rsidRPr="00EB53D2">
        <w:t>、利民为</w:t>
      </w:r>
      <w:hyperlink r:id="rId14" w:tgtFrame="_blank" w:history="1">
        <w:r w:rsidRPr="00EB53D2">
          <w:t>服务</w:t>
        </w:r>
      </w:hyperlink>
      <w:r w:rsidRPr="00EB53D2">
        <w:t>宗旨，为</w:t>
      </w:r>
      <w:r>
        <w:t>燃气用户</w:t>
      </w:r>
      <w:r w:rsidRPr="00EB53D2">
        <w:t>提供</w:t>
      </w:r>
      <w:r>
        <w:t>燃气业务相关的</w:t>
      </w:r>
      <w:r w:rsidRPr="00EB53D2">
        <w:t>各类便民服务，具有快捷、</w:t>
      </w:r>
      <w:hyperlink r:id="rId15" w:tgtFrame="_blank" w:history="1">
        <w:r w:rsidRPr="00EB53D2">
          <w:t>方便</w:t>
        </w:r>
      </w:hyperlink>
      <w:r w:rsidRPr="00EB53D2">
        <w:t>、安全等特点。</w:t>
      </w:r>
    </w:p>
    <w:p w14:paraId="2DF2E929" w14:textId="77777777" w:rsidR="00371978" w:rsidRPr="002C491E" w:rsidRDefault="00371978" w:rsidP="00371978">
      <w:pPr>
        <w:spacing w:before="120" w:after="120"/>
        <w:ind w:leftChars="200" w:left="420" w:firstLineChars="270" w:firstLine="567"/>
      </w:pPr>
      <w:r>
        <w:t>便民服务种类包括热水器、胶管、灶具、壁挂炉、管夹子、报警器的销售安装、改管移表、表具丢失赔偿、表具检测费收缴、燃气保险费收费、</w:t>
      </w:r>
      <w:r>
        <w:rPr>
          <w:rFonts w:hint="eastAsia"/>
        </w:rPr>
        <w:t>IC</w:t>
      </w:r>
      <w:r>
        <w:rPr>
          <w:rFonts w:hint="eastAsia"/>
        </w:rPr>
        <w:t>卡补卡、关栓或重新用气工程费及人工费等。</w:t>
      </w:r>
    </w:p>
    <w:p w14:paraId="5AE78490" w14:textId="0110F222" w:rsidR="00371978" w:rsidRDefault="00FD37DF" w:rsidP="00371978">
      <w:pPr>
        <w:pStyle w:val="30"/>
        <w:spacing w:before="156" w:after="156"/>
        <w:rPr>
          <w:sz w:val="30"/>
          <w:szCs w:val="30"/>
        </w:rPr>
      </w:pPr>
      <w:r>
        <w:rPr>
          <w:sz w:val="30"/>
          <w:szCs w:val="30"/>
        </w:rPr>
        <w:t>5</w:t>
      </w:r>
      <w:r w:rsidR="00371978" w:rsidRPr="004D6861">
        <w:rPr>
          <w:sz w:val="30"/>
          <w:szCs w:val="30"/>
        </w:rPr>
        <w:t>.2.1</w:t>
      </w:r>
      <w:r w:rsidR="00371978" w:rsidRPr="004D6861">
        <w:rPr>
          <w:rFonts w:hint="eastAsia"/>
          <w:sz w:val="30"/>
          <w:szCs w:val="30"/>
        </w:rPr>
        <w:t>收费管理</w:t>
      </w:r>
    </w:p>
    <w:p w14:paraId="7ED56AC4" w14:textId="77777777" w:rsidR="00371978" w:rsidRDefault="00371978" w:rsidP="00371978">
      <w:pPr>
        <w:spacing w:before="120" w:after="120"/>
        <w:ind w:firstLineChars="270" w:firstLine="567"/>
      </w:pPr>
      <w:r>
        <w:rPr>
          <w:rFonts w:hint="eastAsia"/>
        </w:rPr>
        <w:t>1</w:t>
      </w:r>
      <w:r>
        <w:rPr>
          <w:rFonts w:hint="eastAsia"/>
        </w:rPr>
        <w:t>、</w:t>
      </w:r>
      <w:r>
        <w:rPr>
          <w:rFonts w:hint="eastAsia"/>
        </w:rPr>
        <w:t xml:space="preserve"> </w:t>
      </w:r>
      <w:r>
        <w:rPr>
          <w:rFonts w:hint="eastAsia"/>
        </w:rPr>
        <w:t>系统对便民服务项目可灵活定义，提供项目列表，可增加及修改。</w:t>
      </w:r>
    </w:p>
    <w:p w14:paraId="5C6DD4F7" w14:textId="77777777" w:rsidR="00371978" w:rsidRDefault="00371978" w:rsidP="00371978">
      <w:pPr>
        <w:spacing w:before="120" w:after="120"/>
        <w:ind w:firstLineChars="270" w:firstLine="567"/>
      </w:pPr>
      <w:r>
        <w:rPr>
          <w:rFonts w:hint="eastAsia"/>
        </w:rPr>
        <w:t>2</w:t>
      </w:r>
      <w:r>
        <w:rPr>
          <w:rFonts w:hint="eastAsia"/>
        </w:rPr>
        <w:t>、项目收缴费用最小可填写为</w:t>
      </w:r>
      <w:r>
        <w:rPr>
          <w:rFonts w:hint="eastAsia"/>
        </w:rPr>
        <w:t>0</w:t>
      </w:r>
      <w:r>
        <w:rPr>
          <w:rFonts w:hint="eastAsia"/>
        </w:rPr>
        <w:t>，支持小数点后两位。</w:t>
      </w:r>
    </w:p>
    <w:p w14:paraId="7C8FF9FE" w14:textId="77777777" w:rsidR="00371978" w:rsidRDefault="00371978" w:rsidP="00371978">
      <w:pPr>
        <w:spacing w:before="120" w:after="120"/>
        <w:ind w:firstLineChars="270" w:firstLine="567"/>
      </w:pPr>
      <w:r>
        <w:rPr>
          <w:rFonts w:hint="eastAsia"/>
        </w:rPr>
        <w:t>3</w:t>
      </w:r>
      <w:r>
        <w:rPr>
          <w:rFonts w:hint="eastAsia"/>
        </w:rPr>
        <w:t>、对未开栓未在账的用户也支持相关便民服务，系统给予业务办理。</w:t>
      </w:r>
    </w:p>
    <w:p w14:paraId="3A76858D" w14:textId="77777777" w:rsidR="00371978" w:rsidRPr="004D6861" w:rsidRDefault="00371978" w:rsidP="00371978">
      <w:pPr>
        <w:spacing w:before="120" w:after="120"/>
        <w:ind w:firstLineChars="270" w:firstLine="567"/>
      </w:pPr>
      <w:r>
        <w:rPr>
          <w:rFonts w:hint="eastAsia"/>
        </w:rPr>
        <w:t>4</w:t>
      </w:r>
      <w:r>
        <w:rPr>
          <w:rFonts w:hint="eastAsia"/>
        </w:rPr>
        <w:t>、系统提供所有便民服务的定义、查询统计。</w:t>
      </w:r>
    </w:p>
    <w:p w14:paraId="6FEE4ADC" w14:textId="79EE8C82" w:rsidR="00371978" w:rsidRDefault="00FD37DF" w:rsidP="00371978">
      <w:pPr>
        <w:pStyle w:val="20"/>
        <w:spacing w:before="156" w:after="156"/>
        <w:rPr>
          <w:sz w:val="30"/>
          <w:szCs w:val="30"/>
        </w:rPr>
      </w:pPr>
      <w:r>
        <w:rPr>
          <w:sz w:val="30"/>
          <w:szCs w:val="30"/>
        </w:rPr>
        <w:t>5</w:t>
      </w:r>
      <w:r w:rsidR="00371978">
        <w:rPr>
          <w:sz w:val="30"/>
          <w:szCs w:val="30"/>
        </w:rPr>
        <w:t>.3</w:t>
      </w:r>
      <w:r w:rsidR="00371978" w:rsidRPr="002B330D">
        <w:rPr>
          <w:rFonts w:hint="eastAsia"/>
          <w:sz w:val="30"/>
          <w:szCs w:val="30"/>
        </w:rPr>
        <w:t>退款管理</w:t>
      </w:r>
    </w:p>
    <w:p w14:paraId="23BAD58E" w14:textId="77777777" w:rsidR="00371978" w:rsidRPr="002B330D" w:rsidRDefault="00371978" w:rsidP="00371978">
      <w:pPr>
        <w:spacing w:before="120" w:after="120"/>
        <w:ind w:left="420" w:firstLineChars="200" w:firstLine="420"/>
        <w:jc w:val="left"/>
      </w:pPr>
      <w:r>
        <w:t>退款是营业厅工作人员手误收错费用、楼栋拆除、停用燃气、</w:t>
      </w:r>
      <w:r>
        <w:rPr>
          <w:rFonts w:hint="eastAsia"/>
        </w:rPr>
        <w:t xml:space="preserve"> </w:t>
      </w:r>
      <w:r>
        <w:rPr>
          <w:rFonts w:hint="eastAsia"/>
        </w:rPr>
        <w:t>价格调整</w:t>
      </w:r>
      <w:r>
        <w:t>等情况发生时产生的业务操作。</w:t>
      </w:r>
      <w:r>
        <w:rPr>
          <w:rFonts w:hint="eastAsia"/>
        </w:rPr>
        <w:t>用户或代办人到营业厅提出申请，提供房主身份证（如果是代办，代办人提供房主和代办人身份证）及可联系到的电话号等材料，营业厅工作人员受理，扫描房主或代办人身份证件查看退费金额与用户确认，提交营业室副主任审核</w:t>
      </w:r>
    </w:p>
    <w:p w14:paraId="519F772F" w14:textId="136E1D35" w:rsidR="00371978" w:rsidRDefault="00FD37DF" w:rsidP="00371978">
      <w:pPr>
        <w:pStyle w:val="30"/>
        <w:spacing w:before="156" w:after="156"/>
        <w:rPr>
          <w:sz w:val="30"/>
          <w:szCs w:val="30"/>
        </w:rPr>
      </w:pPr>
      <w:r>
        <w:rPr>
          <w:sz w:val="30"/>
          <w:szCs w:val="30"/>
        </w:rPr>
        <w:t>5</w:t>
      </w:r>
      <w:r w:rsidR="00371978" w:rsidRPr="002B330D">
        <w:rPr>
          <w:sz w:val="30"/>
          <w:szCs w:val="30"/>
        </w:rPr>
        <w:t>.3.1</w:t>
      </w:r>
      <w:r w:rsidR="00371978" w:rsidRPr="002B330D">
        <w:rPr>
          <w:rFonts w:hint="eastAsia"/>
          <w:sz w:val="30"/>
          <w:szCs w:val="30"/>
        </w:rPr>
        <w:t>退款管理</w:t>
      </w:r>
    </w:p>
    <w:p w14:paraId="6DAC34AA" w14:textId="77777777" w:rsidR="00371978" w:rsidRDefault="00371978" w:rsidP="00371978">
      <w:pPr>
        <w:spacing w:before="120" w:after="120"/>
        <w:ind w:left="567"/>
      </w:pPr>
      <w:r>
        <w:rPr>
          <w:rFonts w:hint="eastAsia"/>
        </w:rPr>
        <w:t>1</w:t>
      </w:r>
      <w:r>
        <w:rPr>
          <w:rFonts w:hint="eastAsia"/>
        </w:rPr>
        <w:t>、系统要对退款业务进行审批流程定义，由营业厅工作人员提出退款申请后，大厅主任、主管经理、营业部收费管理员、营业部部长进行审批后，打印出退款单据，报送财务部。</w:t>
      </w:r>
    </w:p>
    <w:p w14:paraId="026D61DC" w14:textId="77777777" w:rsidR="00371978" w:rsidRDefault="00371978" w:rsidP="00371978">
      <w:pPr>
        <w:spacing w:before="120" w:after="120"/>
        <w:ind w:left="567"/>
      </w:pPr>
      <w:r>
        <w:rPr>
          <w:rFonts w:hint="eastAsia"/>
        </w:rPr>
        <w:t>2</w:t>
      </w:r>
      <w:r>
        <w:rPr>
          <w:rFonts w:hint="eastAsia"/>
        </w:rPr>
        <w:t>、整楼拆除退款要由整楼拆除业务发起，待用户气费结清，账户余额大于</w:t>
      </w:r>
      <w:r>
        <w:rPr>
          <w:rFonts w:hint="eastAsia"/>
        </w:rPr>
        <w:t>0</w:t>
      </w:r>
      <w:r>
        <w:rPr>
          <w:rFonts w:hint="eastAsia"/>
        </w:rPr>
        <w:t>时，经相关人员审批通过后，打印出退款单据，报送财务部。</w:t>
      </w:r>
    </w:p>
    <w:p w14:paraId="394FF164" w14:textId="77777777" w:rsidR="00371978" w:rsidRDefault="00371978" w:rsidP="00371978">
      <w:pPr>
        <w:spacing w:before="120" w:after="120"/>
        <w:ind w:firstLineChars="270" w:firstLine="567"/>
      </w:pPr>
      <w:r>
        <w:rPr>
          <w:rFonts w:hint="eastAsia"/>
        </w:rPr>
        <w:t>3</w:t>
      </w:r>
      <w:r>
        <w:rPr>
          <w:rFonts w:hint="eastAsia"/>
        </w:rPr>
        <w:t>、系统要支持</w:t>
      </w:r>
      <w:r>
        <w:rPr>
          <w:rFonts w:hint="eastAsia"/>
        </w:rPr>
        <w:t>IC</w:t>
      </w:r>
      <w:r>
        <w:rPr>
          <w:rFonts w:hint="eastAsia"/>
        </w:rPr>
        <w:t>卡表全额退款或差额退款。</w:t>
      </w:r>
    </w:p>
    <w:p w14:paraId="4AEC5336" w14:textId="77777777" w:rsidR="00371978" w:rsidRDefault="00371978" w:rsidP="00371978">
      <w:pPr>
        <w:spacing w:before="120" w:after="120"/>
        <w:ind w:firstLineChars="270" w:firstLine="567"/>
      </w:pPr>
      <w:r>
        <w:rPr>
          <w:rFonts w:hint="eastAsia"/>
        </w:rPr>
        <w:lastRenderedPageBreak/>
        <w:t>4</w:t>
      </w:r>
      <w:r>
        <w:rPr>
          <w:rFonts w:hint="eastAsia"/>
        </w:rPr>
        <w:t>、系统对审批流程级别可以自定义。</w:t>
      </w:r>
    </w:p>
    <w:p w14:paraId="67410CD7" w14:textId="77777777" w:rsidR="00371978" w:rsidRDefault="00371978" w:rsidP="00371978">
      <w:pPr>
        <w:spacing w:before="120" w:after="120"/>
        <w:ind w:firstLineChars="270" w:firstLine="567"/>
      </w:pPr>
      <w:r>
        <w:rPr>
          <w:rFonts w:hint="eastAsia"/>
        </w:rPr>
        <w:t>5</w:t>
      </w:r>
      <w:r>
        <w:rPr>
          <w:rFonts w:hint="eastAsia"/>
        </w:rPr>
        <w:t>、系统退款后，但用户没有及时取走的款额，系统应有明细查询。</w:t>
      </w:r>
    </w:p>
    <w:p w14:paraId="45968639" w14:textId="77777777" w:rsidR="00371978" w:rsidRPr="002B330D" w:rsidRDefault="00371978" w:rsidP="00371978">
      <w:pPr>
        <w:spacing w:before="120" w:after="120"/>
        <w:ind w:left="567"/>
      </w:pPr>
      <w:r>
        <w:rPr>
          <w:rFonts w:hint="eastAsia"/>
        </w:rPr>
        <w:t>6</w:t>
      </w:r>
      <w:r>
        <w:rPr>
          <w:rFonts w:hint="eastAsia"/>
        </w:rPr>
        <w:t>、系统提供</w:t>
      </w:r>
      <w:r>
        <w:rPr>
          <w:rFonts w:hint="eastAsia"/>
        </w:rPr>
        <w:t>IC</w:t>
      </w:r>
      <w:r>
        <w:rPr>
          <w:rFonts w:hint="eastAsia"/>
        </w:rPr>
        <w:t>卡表卡内余量退回处理，不涉及现金，只是将购气卡内余量（额外）退回系统用户账户中。</w:t>
      </w:r>
    </w:p>
    <w:p w14:paraId="3AA804AF" w14:textId="3242CC15" w:rsidR="00371978" w:rsidRDefault="00FD37DF" w:rsidP="00371978">
      <w:pPr>
        <w:pStyle w:val="20"/>
        <w:spacing w:before="156" w:after="156"/>
        <w:rPr>
          <w:sz w:val="30"/>
          <w:szCs w:val="30"/>
        </w:rPr>
      </w:pPr>
      <w:r>
        <w:rPr>
          <w:sz w:val="30"/>
          <w:szCs w:val="30"/>
        </w:rPr>
        <w:t>5</w:t>
      </w:r>
      <w:r w:rsidR="00371978" w:rsidRPr="00A0257D">
        <w:rPr>
          <w:sz w:val="30"/>
          <w:szCs w:val="30"/>
        </w:rPr>
        <w:t>.4</w:t>
      </w:r>
      <w:r w:rsidR="00371978" w:rsidRPr="00A0257D">
        <w:rPr>
          <w:rFonts w:hint="eastAsia"/>
          <w:sz w:val="30"/>
          <w:szCs w:val="30"/>
        </w:rPr>
        <w:t>收费差错业务</w:t>
      </w:r>
    </w:p>
    <w:p w14:paraId="5AC88E75" w14:textId="77777777" w:rsidR="00371978" w:rsidRDefault="00371978" w:rsidP="00371978">
      <w:pPr>
        <w:spacing w:before="120" w:after="120"/>
        <w:ind w:left="420" w:firstLineChars="70" w:firstLine="147"/>
        <w:rPr>
          <w:lang w:val="x-none"/>
        </w:rPr>
      </w:pPr>
      <w:r>
        <w:rPr>
          <w:rFonts w:hint="eastAsia"/>
          <w:lang w:val="x-none"/>
        </w:rPr>
        <w:t>费差错业务是指分公司营业大厅营业员在收费后发现收费错误，需要通过收费差错进行收费更正处理。</w:t>
      </w:r>
    </w:p>
    <w:p w14:paraId="5B0DF306" w14:textId="77777777" w:rsidR="00371978" w:rsidRPr="00A0257D" w:rsidRDefault="00371978" w:rsidP="00371978">
      <w:pPr>
        <w:spacing w:before="120" w:after="120"/>
        <w:ind w:left="420" w:firstLineChars="70" w:firstLine="147"/>
        <w:rPr>
          <w:lang w:val="x-none"/>
        </w:rPr>
      </w:pPr>
      <w:r>
        <w:rPr>
          <w:rFonts w:hint="eastAsia"/>
          <w:lang w:val="x-none"/>
        </w:rPr>
        <w:t>收费差错可能在营业员当天日结前发现或在日结后发现。收费差错有支付方式选择错误或金额错误。</w:t>
      </w:r>
    </w:p>
    <w:p w14:paraId="413102D3" w14:textId="4667465A" w:rsidR="00371978" w:rsidRDefault="00FD37DF" w:rsidP="00371978">
      <w:pPr>
        <w:pStyle w:val="30"/>
        <w:spacing w:before="156" w:after="156"/>
        <w:rPr>
          <w:sz w:val="30"/>
          <w:szCs w:val="30"/>
        </w:rPr>
      </w:pPr>
      <w:r>
        <w:rPr>
          <w:sz w:val="30"/>
          <w:szCs w:val="30"/>
        </w:rPr>
        <w:t>5</w:t>
      </w:r>
      <w:r w:rsidR="00371978" w:rsidRPr="00A0257D">
        <w:rPr>
          <w:sz w:val="30"/>
          <w:szCs w:val="30"/>
        </w:rPr>
        <w:t>.4.1</w:t>
      </w:r>
      <w:r w:rsidR="00371978" w:rsidRPr="00A0257D">
        <w:rPr>
          <w:rFonts w:hint="eastAsia"/>
          <w:sz w:val="30"/>
          <w:szCs w:val="30"/>
        </w:rPr>
        <w:t>差错管理</w:t>
      </w:r>
    </w:p>
    <w:p w14:paraId="104623BC" w14:textId="77777777" w:rsidR="00371978" w:rsidRDefault="00371978" w:rsidP="00371978">
      <w:pPr>
        <w:spacing w:before="156" w:after="156"/>
        <w:ind w:left="420" w:firstLineChars="70" w:firstLine="147"/>
        <w:jc w:val="left"/>
      </w:pPr>
      <w:r>
        <w:rPr>
          <w:rFonts w:hint="eastAsia"/>
          <w:lang w:val="x-none"/>
        </w:rPr>
        <w:t>1</w:t>
      </w:r>
      <w:r>
        <w:rPr>
          <w:rFonts w:hint="eastAsia"/>
          <w:lang w:val="x-none"/>
        </w:rPr>
        <w:t>、收费差错如若是支付方式错误，经</w:t>
      </w:r>
      <w:r>
        <w:rPr>
          <w:rFonts w:hint="eastAsia"/>
        </w:rPr>
        <w:t>分公司营业大厅</w:t>
      </w:r>
      <w:r w:rsidRPr="00027E4F">
        <w:rPr>
          <w:rFonts w:hint="eastAsia"/>
        </w:rPr>
        <w:t>主任审批</w:t>
      </w:r>
      <w:r>
        <w:rPr>
          <w:rFonts w:hint="eastAsia"/>
        </w:rPr>
        <w:t>通过，由营业</w:t>
      </w:r>
      <w:r w:rsidRPr="00027E4F">
        <w:rPr>
          <w:rFonts w:hint="eastAsia"/>
        </w:rPr>
        <w:t>员自己修改</w:t>
      </w:r>
      <w:r>
        <w:rPr>
          <w:rFonts w:hint="eastAsia"/>
        </w:rPr>
        <w:t>即可</w:t>
      </w:r>
      <w:r w:rsidRPr="00027E4F">
        <w:rPr>
          <w:rFonts w:hint="eastAsia"/>
        </w:rPr>
        <w:t>。</w:t>
      </w:r>
    </w:p>
    <w:p w14:paraId="6DD596EC" w14:textId="77777777" w:rsidR="00371978" w:rsidRPr="002914B5" w:rsidRDefault="00371978" w:rsidP="00371978">
      <w:pPr>
        <w:spacing w:before="156" w:after="156"/>
        <w:ind w:left="420" w:firstLineChars="70" w:firstLine="147"/>
        <w:jc w:val="left"/>
      </w:pPr>
      <w:r>
        <w:rPr>
          <w:rFonts w:hint="eastAsia"/>
        </w:rPr>
        <w:t>2</w:t>
      </w:r>
      <w:r>
        <w:rPr>
          <w:rFonts w:hint="eastAsia"/>
        </w:rPr>
        <w:t>、收费差错</w:t>
      </w:r>
      <w:r w:rsidRPr="002914B5">
        <w:rPr>
          <w:rFonts w:hint="eastAsia"/>
        </w:rPr>
        <w:t>如果是收费金额</w:t>
      </w:r>
      <w:r>
        <w:rPr>
          <w:rFonts w:hint="eastAsia"/>
        </w:rPr>
        <w:t>错误，</w:t>
      </w:r>
      <w:r w:rsidRPr="002914B5">
        <w:rPr>
          <w:rFonts w:hint="eastAsia"/>
        </w:rPr>
        <w:t>出错在</w:t>
      </w:r>
      <w:r w:rsidRPr="002914B5">
        <w:rPr>
          <w:rFonts w:hint="eastAsia"/>
        </w:rPr>
        <w:t>100</w:t>
      </w:r>
      <w:r w:rsidRPr="002914B5">
        <w:rPr>
          <w:rFonts w:hint="eastAsia"/>
        </w:rPr>
        <w:t>元以下（公司营业部</w:t>
      </w:r>
      <w:r w:rsidRPr="002914B5">
        <w:t>可自行设置</w:t>
      </w:r>
      <w:r w:rsidRPr="002914B5">
        <w:rPr>
          <w:rFonts w:hint="eastAsia"/>
        </w:rPr>
        <w:t>）</w:t>
      </w:r>
      <w:r w:rsidRPr="00027E4F">
        <w:rPr>
          <w:rFonts w:hint="eastAsia"/>
        </w:rPr>
        <w:t>，分公司</w:t>
      </w:r>
      <w:r w:rsidRPr="002914B5">
        <w:rPr>
          <w:rFonts w:hint="eastAsia"/>
        </w:rPr>
        <w:t>室副</w:t>
      </w:r>
      <w:r w:rsidRPr="002914B5">
        <w:t>主任</w:t>
      </w:r>
      <w:r w:rsidRPr="00027E4F">
        <w:rPr>
          <w:rFonts w:hint="eastAsia"/>
        </w:rPr>
        <w:t>、分公司副</w:t>
      </w:r>
      <w:r w:rsidRPr="002914B5">
        <w:t>经理</w:t>
      </w:r>
      <w:r w:rsidRPr="002914B5">
        <w:rPr>
          <w:rFonts w:hint="eastAsia"/>
        </w:rPr>
        <w:t>审批</w:t>
      </w:r>
      <w:r>
        <w:rPr>
          <w:rFonts w:hint="eastAsia"/>
        </w:rPr>
        <w:t>通过，</w:t>
      </w:r>
      <w:r w:rsidRPr="002914B5">
        <w:rPr>
          <w:rFonts w:hint="eastAsia"/>
        </w:rPr>
        <w:t>营业员执行</w:t>
      </w:r>
      <w:r>
        <w:rPr>
          <w:rFonts w:hint="eastAsia"/>
        </w:rPr>
        <w:t>。如果收费金额出错</w:t>
      </w:r>
      <w:r w:rsidRPr="002914B5">
        <w:rPr>
          <w:rFonts w:hint="eastAsia"/>
        </w:rPr>
        <w:t>在</w:t>
      </w:r>
      <w:r w:rsidRPr="002914B5">
        <w:rPr>
          <w:rFonts w:hint="eastAsia"/>
        </w:rPr>
        <w:t>100</w:t>
      </w:r>
      <w:r w:rsidRPr="002914B5">
        <w:rPr>
          <w:rFonts w:hint="eastAsia"/>
        </w:rPr>
        <w:t>元以上</w:t>
      </w:r>
      <w:r w:rsidRPr="002914B5">
        <w:rPr>
          <w:rFonts w:hint="eastAsia"/>
        </w:rPr>
        <w:t xml:space="preserve"> 10000</w:t>
      </w:r>
      <w:r w:rsidRPr="002914B5">
        <w:rPr>
          <w:rFonts w:hint="eastAsia"/>
        </w:rPr>
        <w:t>元以下，需要分公司领导、营业部</w:t>
      </w:r>
      <w:r w:rsidRPr="002914B5">
        <w:rPr>
          <w:rFonts w:hint="eastAsia"/>
        </w:rPr>
        <w:t>(</w:t>
      </w:r>
      <w:r w:rsidRPr="002914B5">
        <w:rPr>
          <w:rFonts w:hint="eastAsia"/>
        </w:rPr>
        <w:t>收费管理</w:t>
      </w:r>
      <w:r w:rsidRPr="002914B5">
        <w:rPr>
          <w:rFonts w:hint="eastAsia"/>
        </w:rPr>
        <w:t>)</w:t>
      </w:r>
      <w:r w:rsidRPr="002914B5">
        <w:rPr>
          <w:rFonts w:hint="eastAsia"/>
        </w:rPr>
        <w:t>审批，营业厅</w:t>
      </w:r>
      <w:r w:rsidRPr="002914B5">
        <w:t>营业员执行</w:t>
      </w:r>
      <w:r w:rsidRPr="00027E4F">
        <w:rPr>
          <w:rFonts w:hint="eastAsia"/>
        </w:rPr>
        <w:t>，如果出错金额在</w:t>
      </w:r>
      <w:r w:rsidRPr="002914B5">
        <w:rPr>
          <w:rFonts w:hint="eastAsia"/>
        </w:rPr>
        <w:t>10000</w:t>
      </w:r>
      <w:r>
        <w:rPr>
          <w:rFonts w:hint="eastAsia"/>
        </w:rPr>
        <w:t>元以上，</w:t>
      </w:r>
      <w:r w:rsidRPr="002914B5">
        <w:rPr>
          <w:rFonts w:hint="eastAsia"/>
        </w:rPr>
        <w:t>最终需要营业部长进行审批</w:t>
      </w:r>
      <w:r>
        <w:rPr>
          <w:rFonts w:hint="eastAsia"/>
        </w:rPr>
        <w:t>，</w:t>
      </w:r>
      <w:r w:rsidRPr="002914B5">
        <w:rPr>
          <w:rFonts w:hint="eastAsia"/>
        </w:rPr>
        <w:t>营业厅</w:t>
      </w:r>
      <w:r w:rsidRPr="002914B5">
        <w:t>营业员执行</w:t>
      </w:r>
      <w:r w:rsidRPr="00027E4F">
        <w:rPr>
          <w:rFonts w:hint="eastAsia"/>
        </w:rPr>
        <w:t>。</w:t>
      </w:r>
    </w:p>
    <w:p w14:paraId="360BBB58" w14:textId="77777777" w:rsidR="00371978" w:rsidRPr="002914B5" w:rsidRDefault="00371978" w:rsidP="00371978">
      <w:pPr>
        <w:spacing w:before="156" w:after="156"/>
        <w:ind w:left="420" w:firstLineChars="70" w:firstLine="147"/>
        <w:jc w:val="left"/>
      </w:pPr>
      <w:r>
        <w:rPr>
          <w:rFonts w:hint="eastAsia"/>
        </w:rPr>
        <w:t>3</w:t>
      </w:r>
      <w:r>
        <w:rPr>
          <w:rFonts w:hint="eastAsia"/>
        </w:rPr>
        <w:t>、</w:t>
      </w:r>
      <w:r w:rsidRPr="002914B5">
        <w:rPr>
          <w:rFonts w:hint="eastAsia"/>
        </w:rPr>
        <w:t>IC</w:t>
      </w:r>
      <w:r>
        <w:rPr>
          <w:rFonts w:hint="eastAsia"/>
        </w:rPr>
        <w:t>卡收费错误时，需要分公司营业大厅主任给予授权，营业员方可执行先退款后重新充值业务。此项处理只限不涉及现金业务。</w:t>
      </w:r>
    </w:p>
    <w:p w14:paraId="7B1EF01D" w14:textId="77777777" w:rsidR="00371978" w:rsidRDefault="00371978" w:rsidP="00371978">
      <w:pPr>
        <w:spacing w:before="156" w:after="156"/>
        <w:ind w:left="420" w:firstLineChars="70" w:firstLine="147"/>
        <w:jc w:val="left"/>
      </w:pPr>
      <w:r>
        <w:rPr>
          <w:rFonts w:hint="eastAsia"/>
        </w:rPr>
        <w:t>4</w:t>
      </w:r>
      <w:r>
        <w:rPr>
          <w:rFonts w:hint="eastAsia"/>
        </w:rPr>
        <w:t>、审批流程各级定义是可以由系统管理员进行配置的，审批人员可以驳回申请；在未进行第一级审批时，申请人员发现错误可以自行撤销。</w:t>
      </w:r>
    </w:p>
    <w:p w14:paraId="6CEE7DDF" w14:textId="77777777" w:rsidR="00371978" w:rsidRPr="00A0257D" w:rsidRDefault="00371978" w:rsidP="00371978">
      <w:pPr>
        <w:spacing w:before="156" w:after="156"/>
        <w:ind w:firstLineChars="270" w:firstLine="567"/>
        <w:jc w:val="left"/>
      </w:pPr>
      <w:r>
        <w:rPr>
          <w:rFonts w:hint="eastAsia"/>
        </w:rPr>
        <w:t>5</w:t>
      </w:r>
      <w:r>
        <w:rPr>
          <w:rFonts w:hint="eastAsia"/>
        </w:rPr>
        <w:t>、系统提供各类收费差错业务的查询统计功能。</w:t>
      </w:r>
    </w:p>
    <w:p w14:paraId="145FBF16" w14:textId="1D48C14A" w:rsidR="00371978" w:rsidRDefault="00FD37DF" w:rsidP="00371978">
      <w:pPr>
        <w:pStyle w:val="20"/>
        <w:spacing w:before="156" w:after="156"/>
        <w:rPr>
          <w:sz w:val="30"/>
          <w:szCs w:val="30"/>
        </w:rPr>
      </w:pPr>
      <w:r>
        <w:rPr>
          <w:sz w:val="30"/>
          <w:szCs w:val="30"/>
        </w:rPr>
        <w:t>5</w:t>
      </w:r>
      <w:r w:rsidR="00371978" w:rsidRPr="00A0257D">
        <w:rPr>
          <w:sz w:val="30"/>
          <w:szCs w:val="30"/>
        </w:rPr>
        <w:t>.5</w:t>
      </w:r>
      <w:r w:rsidR="00371978" w:rsidRPr="00A0257D">
        <w:rPr>
          <w:rFonts w:hint="eastAsia"/>
          <w:sz w:val="30"/>
          <w:szCs w:val="30"/>
        </w:rPr>
        <w:t>收费日结月结</w:t>
      </w:r>
    </w:p>
    <w:p w14:paraId="38327833" w14:textId="77777777" w:rsidR="00371978" w:rsidRDefault="00371978" w:rsidP="00371978">
      <w:pPr>
        <w:spacing w:before="120" w:after="120"/>
        <w:ind w:leftChars="300" w:left="630" w:firstLineChars="100" w:firstLine="210"/>
        <w:rPr>
          <w:lang w:val="x-none"/>
        </w:rPr>
      </w:pPr>
      <w:r>
        <w:rPr>
          <w:rFonts w:hint="eastAsia"/>
          <w:lang w:val="x-none"/>
        </w:rPr>
        <w:t>分公司营业大厅工作人员每日收费工作结束后，工作人员均要在核对当天收费款项后进行日结。每月工作结束后，系统自动进行月结。</w:t>
      </w:r>
    </w:p>
    <w:p w14:paraId="033A01C4" w14:textId="77777777" w:rsidR="00371978" w:rsidRDefault="00371978" w:rsidP="00371978">
      <w:pPr>
        <w:spacing w:before="156" w:after="156"/>
        <w:ind w:leftChars="300" w:left="630"/>
        <w:jc w:val="left"/>
      </w:pPr>
      <w:r>
        <w:rPr>
          <w:rFonts w:hint="eastAsia"/>
        </w:rPr>
        <w:t>1</w:t>
      </w:r>
      <w:r>
        <w:rPr>
          <w:rFonts w:hint="eastAsia"/>
        </w:rPr>
        <w:t>、营业大厅工作人员要对当日收取的燃气费核对无误后，点击日结功能，系统自动统计当日收费金额、收费方式、收费项目、缴费笔数，打印日结单、款项交接单。</w:t>
      </w:r>
    </w:p>
    <w:p w14:paraId="63626962" w14:textId="77777777" w:rsidR="00371978" w:rsidRDefault="00371978" w:rsidP="00371978">
      <w:pPr>
        <w:spacing w:before="120" w:after="120"/>
        <w:ind w:leftChars="300" w:left="630"/>
        <w:jc w:val="left"/>
      </w:pPr>
      <w:r>
        <w:rPr>
          <w:rFonts w:hint="eastAsia"/>
        </w:rPr>
        <w:t>2</w:t>
      </w:r>
      <w:r>
        <w:rPr>
          <w:rFonts w:hint="eastAsia"/>
        </w:rPr>
        <w:t>、系统查出收费用户明细，工作人员确认无误后，持收费明细，日结单、款项交接单、收取的燃气费到综合室财务人员交款。</w:t>
      </w:r>
    </w:p>
    <w:p w14:paraId="5171C2BF" w14:textId="77777777" w:rsidR="00371978" w:rsidRDefault="00371978" w:rsidP="00371978">
      <w:pPr>
        <w:spacing w:before="120" w:after="120"/>
        <w:ind w:leftChars="100" w:left="210" w:firstLineChars="200" w:firstLine="420"/>
      </w:pPr>
      <w:r>
        <w:rPr>
          <w:rFonts w:hint="eastAsia"/>
        </w:rPr>
        <w:t>3</w:t>
      </w:r>
      <w:r>
        <w:rPr>
          <w:rFonts w:hint="eastAsia"/>
        </w:rPr>
        <w:t>、财务审核无误后，进行盖章确认</w:t>
      </w:r>
      <w:r>
        <w:rPr>
          <w:rFonts w:hint="eastAsia"/>
        </w:rPr>
        <w:t>;</w:t>
      </w:r>
      <w:r>
        <w:rPr>
          <w:rFonts w:hint="eastAsia"/>
        </w:rPr>
        <w:t>财务人员将当日款项存入银行燃气专用帐户。</w:t>
      </w:r>
    </w:p>
    <w:p w14:paraId="14490AAE" w14:textId="77777777" w:rsidR="00371978" w:rsidRPr="00A0257D" w:rsidRDefault="00371978" w:rsidP="00371978">
      <w:pPr>
        <w:spacing w:before="120" w:after="120"/>
        <w:ind w:leftChars="300" w:left="630"/>
        <w:rPr>
          <w:lang w:val="x-none"/>
        </w:rPr>
      </w:pPr>
      <w:r>
        <w:rPr>
          <w:rFonts w:hint="eastAsia"/>
        </w:rPr>
        <w:t>4</w:t>
      </w:r>
      <w:r>
        <w:rPr>
          <w:rFonts w:hint="eastAsia"/>
        </w:rPr>
        <w:t>、营业大厅工作人员对上月结算日至本月结算日收取的燃气费和生活垃圾处理费进行汇总。并与分公司综合室财务人员对帐，核对无误后，制作统计报表；相关人员进行签字确认。</w:t>
      </w:r>
    </w:p>
    <w:p w14:paraId="512B8143" w14:textId="2DB6A457" w:rsidR="00371978" w:rsidRDefault="00FD37DF" w:rsidP="00371978">
      <w:pPr>
        <w:pStyle w:val="30"/>
        <w:spacing w:before="156" w:after="156"/>
        <w:rPr>
          <w:sz w:val="30"/>
          <w:szCs w:val="30"/>
        </w:rPr>
      </w:pPr>
      <w:r>
        <w:rPr>
          <w:sz w:val="30"/>
          <w:szCs w:val="30"/>
        </w:rPr>
        <w:lastRenderedPageBreak/>
        <w:t>5</w:t>
      </w:r>
      <w:r w:rsidR="00371978" w:rsidRPr="00661985">
        <w:rPr>
          <w:sz w:val="30"/>
          <w:szCs w:val="30"/>
        </w:rPr>
        <w:t>.5.1</w:t>
      </w:r>
      <w:r w:rsidR="00371978" w:rsidRPr="00661985">
        <w:rPr>
          <w:rFonts w:hint="eastAsia"/>
          <w:sz w:val="30"/>
          <w:szCs w:val="30"/>
        </w:rPr>
        <w:t>日结月结管理</w:t>
      </w:r>
    </w:p>
    <w:p w14:paraId="0D0ACF32" w14:textId="77777777" w:rsidR="00371978" w:rsidRDefault="00371978" w:rsidP="00371978">
      <w:pPr>
        <w:spacing w:before="120" w:after="120"/>
        <w:ind w:firstLineChars="270" w:firstLine="567"/>
        <w:rPr>
          <w:lang w:val="x-none"/>
        </w:rPr>
      </w:pPr>
      <w:r>
        <w:rPr>
          <w:rFonts w:hint="eastAsia"/>
          <w:lang w:val="x-none"/>
        </w:rPr>
        <w:t>1</w:t>
      </w:r>
      <w:r>
        <w:rPr>
          <w:rFonts w:hint="eastAsia"/>
          <w:lang w:val="x-none"/>
        </w:rPr>
        <w:t>、系统提供日收费明细查询统计、月收费统计等内容。</w:t>
      </w:r>
    </w:p>
    <w:p w14:paraId="72BB5B32" w14:textId="77777777" w:rsidR="00371978" w:rsidRDefault="00371978" w:rsidP="00371978">
      <w:pPr>
        <w:spacing w:before="120" w:after="120"/>
        <w:ind w:firstLineChars="270" w:firstLine="567"/>
        <w:rPr>
          <w:lang w:val="x-none"/>
        </w:rPr>
      </w:pPr>
      <w:r>
        <w:rPr>
          <w:rFonts w:hint="eastAsia"/>
          <w:lang w:val="x-none"/>
        </w:rPr>
        <w:t>2</w:t>
      </w:r>
      <w:r>
        <w:rPr>
          <w:rFonts w:hint="eastAsia"/>
          <w:lang w:val="x-none"/>
        </w:rPr>
        <w:t>、系统支持各类报表的打印和导出。</w:t>
      </w:r>
    </w:p>
    <w:p w14:paraId="18A6898C" w14:textId="77777777" w:rsidR="00371978" w:rsidRDefault="00371978" w:rsidP="00371978">
      <w:pPr>
        <w:spacing w:before="120" w:after="120"/>
        <w:ind w:firstLineChars="270" w:firstLine="567"/>
        <w:rPr>
          <w:lang w:val="x-none"/>
        </w:rPr>
      </w:pPr>
      <w:r>
        <w:rPr>
          <w:rFonts w:hint="eastAsia"/>
          <w:lang w:val="x-none"/>
        </w:rPr>
        <w:t>3</w:t>
      </w:r>
      <w:r>
        <w:rPr>
          <w:rFonts w:hint="eastAsia"/>
          <w:lang w:val="x-none"/>
        </w:rPr>
        <w:t>、系统支持时间区间进行收费查询。</w:t>
      </w:r>
    </w:p>
    <w:p w14:paraId="47F7876A" w14:textId="77777777" w:rsidR="00371978" w:rsidRDefault="00371978" w:rsidP="00371978">
      <w:pPr>
        <w:spacing w:before="120" w:after="120"/>
        <w:ind w:left="567"/>
        <w:rPr>
          <w:lang w:val="x-none"/>
        </w:rPr>
      </w:pPr>
      <w:r>
        <w:rPr>
          <w:rFonts w:hint="eastAsia"/>
          <w:lang w:val="x-none"/>
        </w:rPr>
        <w:t>4</w:t>
      </w:r>
      <w:r>
        <w:rPr>
          <w:rFonts w:hint="eastAsia"/>
          <w:lang w:val="x-none"/>
        </w:rPr>
        <w:t>、收费查询统计要分出居民、非居民、</w:t>
      </w:r>
      <w:r>
        <w:rPr>
          <w:rFonts w:hint="eastAsia"/>
          <w:lang w:val="x-none"/>
        </w:rPr>
        <w:t>IC</w:t>
      </w:r>
      <w:r>
        <w:rPr>
          <w:rFonts w:hint="eastAsia"/>
          <w:lang w:val="x-none"/>
        </w:rPr>
        <w:t>卡、燃气费、生活垃圾处理费、便民服务收费、退款等明细内容。</w:t>
      </w:r>
    </w:p>
    <w:p w14:paraId="7E12D940" w14:textId="77777777" w:rsidR="00371978" w:rsidRDefault="00371978" w:rsidP="00371978">
      <w:pPr>
        <w:spacing w:before="120" w:after="120"/>
        <w:ind w:firstLineChars="270" w:firstLine="567"/>
        <w:rPr>
          <w:lang w:val="x-none"/>
        </w:rPr>
      </w:pPr>
      <w:r>
        <w:rPr>
          <w:rFonts w:hint="eastAsia"/>
          <w:lang w:val="x-none"/>
        </w:rPr>
        <w:t>5</w:t>
      </w:r>
      <w:r>
        <w:rPr>
          <w:rFonts w:hint="eastAsia"/>
          <w:lang w:val="x-none"/>
        </w:rPr>
        <w:t>、系统提供各种收费方式的日结和月结查询统计。</w:t>
      </w:r>
    </w:p>
    <w:p w14:paraId="34257419" w14:textId="77777777" w:rsidR="00371978" w:rsidRPr="00661985" w:rsidRDefault="00371978" w:rsidP="00371978">
      <w:pPr>
        <w:spacing w:before="120" w:after="120"/>
        <w:ind w:left="567"/>
        <w:rPr>
          <w:lang w:val="x-none"/>
        </w:rPr>
      </w:pPr>
      <w:r>
        <w:rPr>
          <w:rFonts w:hint="eastAsia"/>
          <w:lang w:val="x-none"/>
        </w:rPr>
        <w:t>6</w:t>
      </w:r>
      <w:r>
        <w:rPr>
          <w:rFonts w:hint="eastAsia"/>
          <w:lang w:val="x-none"/>
        </w:rPr>
        <w:t>、系统提供日结单和款项交接单的打印及查询，要分出燃气费、生活垃圾处理费、便民服务收费等项目，同时要分出居民和非居民、</w:t>
      </w:r>
      <w:r>
        <w:rPr>
          <w:rFonts w:hint="eastAsia"/>
          <w:lang w:val="x-none"/>
        </w:rPr>
        <w:t>IC</w:t>
      </w:r>
      <w:r>
        <w:rPr>
          <w:rFonts w:hint="eastAsia"/>
          <w:lang w:val="x-none"/>
        </w:rPr>
        <w:t>卡和普表。</w:t>
      </w:r>
    </w:p>
    <w:p w14:paraId="1BE3A2B3" w14:textId="615C1179" w:rsidR="00371978" w:rsidRDefault="00FD37DF" w:rsidP="00371978">
      <w:pPr>
        <w:pStyle w:val="20"/>
        <w:spacing w:before="156" w:after="156"/>
        <w:rPr>
          <w:sz w:val="30"/>
          <w:szCs w:val="30"/>
        </w:rPr>
      </w:pPr>
      <w:r>
        <w:rPr>
          <w:sz w:val="30"/>
          <w:szCs w:val="30"/>
        </w:rPr>
        <w:t>5</w:t>
      </w:r>
      <w:r w:rsidR="00371978" w:rsidRPr="00661985">
        <w:rPr>
          <w:sz w:val="30"/>
          <w:szCs w:val="30"/>
        </w:rPr>
        <w:t>.6</w:t>
      </w:r>
      <w:r w:rsidR="00371978" w:rsidRPr="00661985">
        <w:rPr>
          <w:rFonts w:hint="eastAsia"/>
          <w:sz w:val="30"/>
          <w:szCs w:val="30"/>
        </w:rPr>
        <w:t>还款计划管理</w:t>
      </w:r>
    </w:p>
    <w:p w14:paraId="06E568AD" w14:textId="77777777" w:rsidR="00371978" w:rsidRDefault="00371978" w:rsidP="00371978">
      <w:pPr>
        <w:spacing w:before="120" w:after="120"/>
        <w:ind w:left="420" w:firstLineChars="200" w:firstLine="420"/>
        <w:rPr>
          <w:lang w:val="x-none"/>
        </w:rPr>
      </w:pPr>
      <w:r>
        <w:rPr>
          <w:rFonts w:hint="eastAsia"/>
          <w:lang w:val="x-none"/>
        </w:rPr>
        <w:t>燃气用户在用气期间，因为是先用气后付款，可能会有部分用户产生欠费，虽经查收人员催缴仍无法及时收回欠款，经哈中庆与燃气用户协商，与用户签定具有法律效力的还款计划协议。</w:t>
      </w:r>
    </w:p>
    <w:p w14:paraId="29ED5871" w14:textId="77777777" w:rsidR="00371978" w:rsidRPr="00661985" w:rsidRDefault="00371978" w:rsidP="00371978">
      <w:pPr>
        <w:spacing w:before="120" w:after="120"/>
        <w:ind w:left="420" w:firstLineChars="200" w:firstLine="420"/>
        <w:rPr>
          <w:lang w:val="x-none"/>
        </w:rPr>
      </w:pPr>
      <w:r>
        <w:rPr>
          <w:rFonts w:hint="eastAsia"/>
          <w:lang w:val="x-none"/>
        </w:rPr>
        <w:t>还款计划需要事先经公司营业部部长及主管经理同意后方可签定。走线下流程，商谈还款计划时要对违约金的收缴加以明确。</w:t>
      </w:r>
    </w:p>
    <w:p w14:paraId="1166A53F" w14:textId="2BF458B3" w:rsidR="00371978" w:rsidRDefault="00FD37DF" w:rsidP="00371978">
      <w:pPr>
        <w:pStyle w:val="30"/>
        <w:spacing w:before="156" w:after="156"/>
        <w:rPr>
          <w:sz w:val="30"/>
          <w:szCs w:val="30"/>
        </w:rPr>
      </w:pPr>
      <w:r>
        <w:rPr>
          <w:sz w:val="30"/>
          <w:szCs w:val="30"/>
        </w:rPr>
        <w:t>5</w:t>
      </w:r>
      <w:r w:rsidR="00371978" w:rsidRPr="00661985">
        <w:rPr>
          <w:sz w:val="30"/>
          <w:szCs w:val="30"/>
        </w:rPr>
        <w:t>.6.1</w:t>
      </w:r>
      <w:r w:rsidR="00371978" w:rsidRPr="00661985">
        <w:rPr>
          <w:rFonts w:hint="eastAsia"/>
          <w:sz w:val="30"/>
          <w:szCs w:val="30"/>
        </w:rPr>
        <w:t>还款计划管理</w:t>
      </w:r>
    </w:p>
    <w:p w14:paraId="29DE0C39" w14:textId="77777777" w:rsidR="00371978" w:rsidRDefault="00371978" w:rsidP="00371978">
      <w:pPr>
        <w:spacing w:before="120" w:after="120"/>
        <w:ind w:left="420" w:firstLineChars="70" w:firstLine="147"/>
        <w:rPr>
          <w:lang w:val="x-none"/>
        </w:rPr>
      </w:pPr>
      <w:r>
        <w:rPr>
          <w:rFonts w:hint="eastAsia"/>
          <w:lang w:val="x-none"/>
        </w:rPr>
        <w:t>1</w:t>
      </w:r>
      <w:r>
        <w:rPr>
          <w:rFonts w:hint="eastAsia"/>
          <w:lang w:val="x-none"/>
        </w:rPr>
        <w:t>、还款计划需要走审批流程。分公司上传还款计划的照片后，经相关人员审批通过，系统对用户的欠费收取走还款计划。</w:t>
      </w:r>
    </w:p>
    <w:p w14:paraId="4687B23C" w14:textId="77777777" w:rsidR="00371978" w:rsidRPr="00661985" w:rsidRDefault="00371978" w:rsidP="00371978">
      <w:pPr>
        <w:spacing w:before="120" w:after="120"/>
        <w:ind w:left="420" w:firstLineChars="70" w:firstLine="147"/>
        <w:rPr>
          <w:lang w:val="x-none"/>
        </w:rPr>
      </w:pPr>
      <w:r>
        <w:rPr>
          <w:rFonts w:hint="eastAsia"/>
          <w:lang w:val="x-none"/>
        </w:rPr>
        <w:t>2</w:t>
      </w:r>
      <w:r>
        <w:rPr>
          <w:rFonts w:hint="eastAsia"/>
          <w:lang w:val="x-none"/>
        </w:rPr>
        <w:t>、还款计划中没有明确还款计划执行期间不计算违约金的，则违约金正常计算收取，否则可以不再计算。</w:t>
      </w:r>
    </w:p>
    <w:p w14:paraId="5ECD853B" w14:textId="2E3C412E" w:rsidR="00371978" w:rsidRDefault="00FD37DF" w:rsidP="00371978">
      <w:pPr>
        <w:pStyle w:val="20"/>
        <w:spacing w:before="156" w:after="156"/>
        <w:rPr>
          <w:sz w:val="30"/>
          <w:szCs w:val="30"/>
        </w:rPr>
      </w:pPr>
      <w:r>
        <w:rPr>
          <w:sz w:val="30"/>
          <w:szCs w:val="30"/>
        </w:rPr>
        <w:t>5.</w:t>
      </w:r>
      <w:r w:rsidR="00371978" w:rsidRPr="00661985">
        <w:rPr>
          <w:sz w:val="30"/>
          <w:szCs w:val="30"/>
        </w:rPr>
        <w:t>7</w:t>
      </w:r>
      <w:r w:rsidR="00371978" w:rsidRPr="00661985">
        <w:rPr>
          <w:rFonts w:hint="eastAsia"/>
          <w:sz w:val="30"/>
          <w:szCs w:val="30"/>
        </w:rPr>
        <w:t>用户账单递交方式</w:t>
      </w:r>
    </w:p>
    <w:p w14:paraId="0D7D15AF" w14:textId="77777777" w:rsidR="00371978" w:rsidRPr="00661985" w:rsidRDefault="00371978" w:rsidP="00371978">
      <w:pPr>
        <w:spacing w:before="120" w:after="120"/>
        <w:ind w:left="420" w:firstLine="480"/>
      </w:pPr>
      <w:r>
        <w:rPr>
          <w:rFonts w:hint="eastAsia"/>
        </w:rPr>
        <w:t>用户账单发送方式确认是指用户应交费账单（含欠费催交单）递交用户方式确认及变更的业务。账单递交方式一般默认为粘贴在用户居住楼栋的单元门或房门上。未来会有短信、语音、微信、邮箱等递交方式。</w:t>
      </w:r>
    </w:p>
    <w:p w14:paraId="12B5879C" w14:textId="254A1EDE" w:rsidR="00371978" w:rsidRDefault="00FD37DF" w:rsidP="00371978">
      <w:pPr>
        <w:pStyle w:val="30"/>
        <w:spacing w:before="156" w:after="156"/>
        <w:rPr>
          <w:sz w:val="30"/>
          <w:szCs w:val="30"/>
        </w:rPr>
      </w:pPr>
      <w:r>
        <w:rPr>
          <w:sz w:val="30"/>
          <w:szCs w:val="30"/>
        </w:rPr>
        <w:t>5</w:t>
      </w:r>
      <w:r w:rsidR="00371978" w:rsidRPr="00661985">
        <w:rPr>
          <w:sz w:val="30"/>
          <w:szCs w:val="30"/>
        </w:rPr>
        <w:t>.7.1</w:t>
      </w:r>
      <w:r w:rsidR="00371978" w:rsidRPr="00661985">
        <w:rPr>
          <w:rFonts w:hint="eastAsia"/>
          <w:sz w:val="30"/>
          <w:szCs w:val="30"/>
        </w:rPr>
        <w:t>方式管理</w:t>
      </w:r>
    </w:p>
    <w:p w14:paraId="59202584" w14:textId="77777777" w:rsidR="00371978" w:rsidRDefault="00371978" w:rsidP="00371978">
      <w:pPr>
        <w:spacing w:before="120" w:after="120"/>
        <w:ind w:firstLineChars="270" w:firstLine="567"/>
        <w:rPr>
          <w:lang w:val="x-none"/>
        </w:rPr>
      </w:pPr>
      <w:r>
        <w:rPr>
          <w:rFonts w:hint="eastAsia"/>
          <w:lang w:val="x-none"/>
        </w:rPr>
        <w:t>1</w:t>
      </w:r>
      <w:r>
        <w:rPr>
          <w:rFonts w:hint="eastAsia"/>
          <w:lang w:val="x-none"/>
        </w:rPr>
        <w:t>、系统提供营业厅办理此项业务的功能。</w:t>
      </w:r>
    </w:p>
    <w:p w14:paraId="414C1B7C" w14:textId="77777777" w:rsidR="00371978" w:rsidRDefault="00371978" w:rsidP="00371978">
      <w:pPr>
        <w:spacing w:before="120" w:after="120"/>
        <w:ind w:left="567"/>
        <w:rPr>
          <w:lang w:val="x-none"/>
        </w:rPr>
      </w:pPr>
      <w:r>
        <w:rPr>
          <w:rFonts w:hint="eastAsia"/>
          <w:lang w:val="x-none"/>
        </w:rPr>
        <w:t>2</w:t>
      </w:r>
      <w:r>
        <w:rPr>
          <w:rFonts w:hint="eastAsia"/>
          <w:lang w:val="x-none"/>
        </w:rPr>
        <w:t>、智能手机</w:t>
      </w:r>
      <w:r>
        <w:rPr>
          <w:rFonts w:hint="eastAsia"/>
          <w:lang w:val="x-none"/>
        </w:rPr>
        <w:t>APP</w:t>
      </w:r>
      <w:r>
        <w:rPr>
          <w:rFonts w:hint="eastAsia"/>
          <w:lang w:val="x-none"/>
        </w:rPr>
        <w:t>提供用户账单递交方式确认功能，在抄表过程中如发生此项业务，则手机</w:t>
      </w:r>
      <w:r>
        <w:rPr>
          <w:rFonts w:hint="eastAsia"/>
          <w:lang w:val="x-none"/>
        </w:rPr>
        <w:t>APP</w:t>
      </w:r>
      <w:r>
        <w:rPr>
          <w:rFonts w:hint="eastAsia"/>
          <w:lang w:val="x-none"/>
        </w:rPr>
        <w:t>确认后系统自动更新。</w:t>
      </w:r>
    </w:p>
    <w:p w14:paraId="1FC7386B" w14:textId="77777777" w:rsidR="00371978" w:rsidRPr="00661985" w:rsidRDefault="00371978" w:rsidP="00371978">
      <w:pPr>
        <w:ind w:left="147" w:firstLine="420"/>
      </w:pPr>
      <w:r>
        <w:rPr>
          <w:rFonts w:hint="eastAsia"/>
          <w:lang w:val="x-none"/>
        </w:rPr>
        <w:t>3</w:t>
      </w:r>
      <w:r>
        <w:rPr>
          <w:rFonts w:hint="eastAsia"/>
          <w:lang w:val="x-none"/>
        </w:rPr>
        <w:t>、系统提供用户账单递交方式的查询统计功能，并且能查询到用户明细</w:t>
      </w:r>
    </w:p>
    <w:p w14:paraId="38CC2894" w14:textId="2F36FFF0" w:rsidR="00371978" w:rsidRDefault="00FD37DF" w:rsidP="00371978">
      <w:pPr>
        <w:pStyle w:val="20"/>
        <w:spacing w:before="156" w:after="156"/>
        <w:rPr>
          <w:sz w:val="30"/>
          <w:szCs w:val="30"/>
        </w:rPr>
      </w:pPr>
      <w:r>
        <w:rPr>
          <w:sz w:val="30"/>
          <w:szCs w:val="30"/>
        </w:rPr>
        <w:lastRenderedPageBreak/>
        <w:t>5</w:t>
      </w:r>
      <w:r w:rsidR="00371978" w:rsidRPr="00661985">
        <w:rPr>
          <w:sz w:val="30"/>
          <w:szCs w:val="30"/>
        </w:rPr>
        <w:t>.8</w:t>
      </w:r>
      <w:r w:rsidR="00371978" w:rsidRPr="00661985">
        <w:rPr>
          <w:rFonts w:hint="eastAsia"/>
          <w:sz w:val="30"/>
          <w:szCs w:val="30"/>
        </w:rPr>
        <w:t>追补追缴管理</w:t>
      </w:r>
    </w:p>
    <w:p w14:paraId="0B3D8917" w14:textId="77777777" w:rsidR="00371978" w:rsidRDefault="00371978" w:rsidP="00371978">
      <w:pPr>
        <w:spacing w:before="120" w:after="120"/>
        <w:ind w:left="420" w:firstLine="420"/>
      </w:pPr>
      <w:r>
        <w:rPr>
          <w:rFonts w:hint="eastAsia"/>
        </w:rPr>
        <w:t>追补、追缴管理主要是针对收费和违章处理过程中，应该补收的气量和气费。追补和追缴的性质不太一样。追补指有计量表具的，但无法用计量表具进行用气结算的。追缴指无计量表具的。</w:t>
      </w:r>
    </w:p>
    <w:p w14:paraId="52C0EA3B" w14:textId="77777777" w:rsidR="00371978" w:rsidRPr="00661985" w:rsidRDefault="00371978" w:rsidP="00371978">
      <w:pPr>
        <w:spacing w:before="120" w:after="120"/>
        <w:ind w:left="420" w:firstLine="420"/>
      </w:pPr>
      <w:r>
        <w:rPr>
          <w:rFonts w:hint="eastAsia"/>
        </w:rPr>
        <w:t>气费、气量均可追补。追补、追缴原因需说明。追补、追缴的气量和气费，应计入当月的应收量、额；实收量、额。</w:t>
      </w:r>
    </w:p>
    <w:p w14:paraId="4DE6C016" w14:textId="23A0B780" w:rsidR="00371978" w:rsidRDefault="00FD37DF" w:rsidP="00371978">
      <w:pPr>
        <w:pStyle w:val="30"/>
        <w:spacing w:before="156" w:after="156"/>
        <w:rPr>
          <w:sz w:val="30"/>
          <w:szCs w:val="30"/>
        </w:rPr>
      </w:pPr>
      <w:r>
        <w:rPr>
          <w:sz w:val="30"/>
          <w:szCs w:val="30"/>
        </w:rPr>
        <w:t>5</w:t>
      </w:r>
      <w:r w:rsidR="00371978" w:rsidRPr="00661985">
        <w:rPr>
          <w:sz w:val="30"/>
          <w:szCs w:val="30"/>
        </w:rPr>
        <w:t>.8.1</w:t>
      </w:r>
      <w:r w:rsidR="00371978" w:rsidRPr="00661985">
        <w:rPr>
          <w:rFonts w:hint="eastAsia"/>
          <w:sz w:val="30"/>
          <w:szCs w:val="30"/>
        </w:rPr>
        <w:t>追补追缴管理</w:t>
      </w:r>
    </w:p>
    <w:p w14:paraId="2863DFFD" w14:textId="77777777" w:rsidR="00371978" w:rsidRDefault="00371978" w:rsidP="00371978">
      <w:pPr>
        <w:spacing w:before="120" w:after="120"/>
        <w:ind w:left="420" w:firstLineChars="70" w:firstLine="147"/>
        <w:rPr>
          <w:lang w:val="x-none"/>
        </w:rPr>
      </w:pPr>
      <w:r>
        <w:rPr>
          <w:rFonts w:hint="eastAsia"/>
          <w:lang w:val="x-none"/>
        </w:rPr>
        <w:t>1</w:t>
      </w:r>
      <w:r>
        <w:rPr>
          <w:rFonts w:hint="eastAsia"/>
          <w:lang w:val="x-none"/>
        </w:rPr>
        <w:t>、系统提供气费和气量的追补、追缴功能，可支持单独追补或追缴其中的任一项，业务执行过程中必须将原因描述清楚。</w:t>
      </w:r>
    </w:p>
    <w:p w14:paraId="1A94B824" w14:textId="77777777" w:rsidR="00371978" w:rsidRDefault="00371978" w:rsidP="00371978">
      <w:pPr>
        <w:spacing w:before="120" w:after="120"/>
        <w:ind w:firstLineChars="270" w:firstLine="567"/>
        <w:rPr>
          <w:lang w:val="x-none"/>
        </w:rPr>
      </w:pPr>
      <w:r>
        <w:rPr>
          <w:rFonts w:hint="eastAsia"/>
          <w:lang w:val="x-none"/>
        </w:rPr>
        <w:t>2</w:t>
      </w:r>
      <w:r>
        <w:rPr>
          <w:rFonts w:hint="eastAsia"/>
          <w:lang w:val="x-none"/>
        </w:rPr>
        <w:t>、追补和追缴的气量和气昆山，应计入当月的应收量、应收额、实收量、实收额。</w:t>
      </w:r>
    </w:p>
    <w:p w14:paraId="5668FEA4" w14:textId="77777777" w:rsidR="00371978" w:rsidRPr="00661985" w:rsidRDefault="00371978" w:rsidP="00371978">
      <w:pPr>
        <w:spacing w:before="120" w:after="120"/>
        <w:ind w:firstLineChars="270" w:firstLine="567"/>
        <w:rPr>
          <w:lang w:val="x-none"/>
        </w:rPr>
      </w:pPr>
      <w:r>
        <w:rPr>
          <w:rFonts w:hint="eastAsia"/>
          <w:lang w:val="x-none"/>
        </w:rPr>
        <w:t>3</w:t>
      </w:r>
      <w:r>
        <w:rPr>
          <w:rFonts w:hint="eastAsia"/>
          <w:lang w:val="x-none"/>
        </w:rPr>
        <w:t>、系统提供追补和追缴的查询统计功能。</w:t>
      </w:r>
    </w:p>
    <w:p w14:paraId="54CE3F2C" w14:textId="5472C5B6" w:rsidR="004F2F5C" w:rsidRDefault="004F2F5C" w:rsidP="004F2F5C">
      <w:pPr>
        <w:pStyle w:val="20"/>
        <w:spacing w:before="156" w:after="156"/>
        <w:rPr>
          <w:sz w:val="30"/>
          <w:szCs w:val="30"/>
          <w:lang w:eastAsia="zh-CN"/>
        </w:rPr>
      </w:pPr>
      <w:r w:rsidRPr="004F2F5C">
        <w:rPr>
          <w:sz w:val="30"/>
          <w:szCs w:val="30"/>
        </w:rPr>
        <w:t>5.9</w:t>
      </w:r>
      <w:r w:rsidRPr="004F2F5C">
        <w:rPr>
          <w:rFonts w:hint="eastAsia"/>
          <w:sz w:val="30"/>
          <w:szCs w:val="30"/>
          <w:lang w:eastAsia="zh-CN"/>
        </w:rPr>
        <w:t>票据管理</w:t>
      </w:r>
    </w:p>
    <w:p w14:paraId="534FC6AC" w14:textId="74402C6E" w:rsidR="004F2F5C" w:rsidRDefault="004F2F5C" w:rsidP="004F2F5C">
      <w:pPr>
        <w:pStyle w:val="30"/>
        <w:spacing w:before="156" w:after="156"/>
        <w:rPr>
          <w:sz w:val="30"/>
          <w:szCs w:val="30"/>
        </w:rPr>
      </w:pPr>
      <w:r>
        <w:rPr>
          <w:rFonts w:hint="eastAsia"/>
          <w:sz w:val="30"/>
          <w:szCs w:val="30"/>
        </w:rPr>
        <w:t>5</w:t>
      </w:r>
      <w:r w:rsidRPr="0025609B">
        <w:rPr>
          <w:rFonts w:hint="eastAsia"/>
          <w:sz w:val="30"/>
          <w:szCs w:val="30"/>
        </w:rPr>
        <w:t>.1</w:t>
      </w:r>
      <w:r w:rsidRPr="0025609B">
        <w:rPr>
          <w:rFonts w:hint="eastAsia"/>
          <w:sz w:val="30"/>
          <w:szCs w:val="30"/>
        </w:rPr>
        <w:t>分公司发票分月计划审核</w:t>
      </w:r>
    </w:p>
    <w:p w14:paraId="36859BA9" w14:textId="77777777" w:rsidR="004F2F5C" w:rsidRDefault="004F2F5C" w:rsidP="004F2F5C">
      <w:pPr>
        <w:spacing w:before="120" w:after="120"/>
        <w:ind w:firstLineChars="270" w:firstLine="567"/>
      </w:pPr>
      <w:r>
        <w:rPr>
          <w:rFonts w:hint="eastAsia"/>
        </w:rPr>
        <w:t>1</w:t>
      </w:r>
      <w:r>
        <w:t>、</w:t>
      </w:r>
      <w:r>
        <w:rPr>
          <w:rFonts w:hint="eastAsia"/>
        </w:rPr>
        <w:t>分公司票据管理员，根据发票使用情况，制定本公司的发票分月计划；</w:t>
      </w:r>
    </w:p>
    <w:p w14:paraId="3EB180CE" w14:textId="77777777" w:rsidR="004F2F5C" w:rsidRDefault="004F2F5C" w:rsidP="004F2F5C">
      <w:pPr>
        <w:spacing w:before="120" w:after="120"/>
        <w:ind w:firstLineChars="270" w:firstLine="567"/>
      </w:pPr>
      <w:r>
        <w:t>2</w:t>
      </w:r>
      <w:r>
        <w:t>、</w:t>
      </w:r>
      <w:r>
        <w:rPr>
          <w:rFonts w:hint="eastAsia"/>
        </w:rPr>
        <w:t>分公司票据管理员，提交发票分月计划至分公司主任审核；</w:t>
      </w:r>
    </w:p>
    <w:p w14:paraId="3AA73395" w14:textId="77777777" w:rsidR="004F2F5C" w:rsidRDefault="004F2F5C" w:rsidP="004F2F5C">
      <w:pPr>
        <w:spacing w:before="120" w:after="120"/>
        <w:ind w:firstLineChars="270" w:firstLine="567"/>
      </w:pPr>
      <w:r>
        <w:t>3</w:t>
      </w:r>
      <w:r>
        <w:t>、</w:t>
      </w:r>
      <w:r>
        <w:rPr>
          <w:rFonts w:hint="eastAsia"/>
        </w:rPr>
        <w:t>分公司主任审核发票分月计划，如果未通过，则退回至分公司票据管理员修订；</w:t>
      </w:r>
    </w:p>
    <w:p w14:paraId="3B729F50" w14:textId="77777777" w:rsidR="004F2F5C" w:rsidRPr="0025609B" w:rsidRDefault="004F2F5C" w:rsidP="004F2F5C">
      <w:pPr>
        <w:ind w:left="147" w:firstLine="420"/>
      </w:pPr>
      <w:r>
        <w:t>4</w:t>
      </w:r>
      <w:r>
        <w:t>、</w:t>
      </w:r>
      <w:r>
        <w:rPr>
          <w:rFonts w:hint="eastAsia"/>
        </w:rPr>
        <w:t>如果审核通过，分公司票据管理员将发票分月计划至营业部票据管理员审核。</w:t>
      </w:r>
    </w:p>
    <w:p w14:paraId="3756A524" w14:textId="4D86123B" w:rsidR="004F2F5C" w:rsidRDefault="004F2F5C" w:rsidP="004F2F5C">
      <w:pPr>
        <w:pStyle w:val="30"/>
        <w:spacing w:before="156" w:after="156"/>
        <w:rPr>
          <w:sz w:val="30"/>
          <w:szCs w:val="30"/>
        </w:rPr>
      </w:pPr>
      <w:r>
        <w:rPr>
          <w:sz w:val="30"/>
          <w:szCs w:val="30"/>
        </w:rPr>
        <w:t>5</w:t>
      </w:r>
      <w:r w:rsidRPr="0025609B">
        <w:rPr>
          <w:sz w:val="30"/>
          <w:szCs w:val="30"/>
        </w:rPr>
        <w:t>.2</w:t>
      </w:r>
      <w:r w:rsidRPr="0025609B">
        <w:rPr>
          <w:rFonts w:hint="eastAsia"/>
          <w:sz w:val="30"/>
          <w:szCs w:val="30"/>
        </w:rPr>
        <w:t>营业部审核分公司发票分月计划</w:t>
      </w:r>
    </w:p>
    <w:p w14:paraId="120A3132" w14:textId="77777777" w:rsidR="004F2F5C" w:rsidRDefault="004F2F5C" w:rsidP="004F2F5C">
      <w:pPr>
        <w:spacing w:before="120" w:after="120"/>
        <w:ind w:left="420" w:firstLineChars="70" w:firstLine="147"/>
      </w:pPr>
      <w:r>
        <w:rPr>
          <w:rFonts w:hint="eastAsia"/>
        </w:rPr>
        <w:t>1</w:t>
      </w:r>
      <w:r>
        <w:t>、</w:t>
      </w:r>
      <w:r>
        <w:rPr>
          <w:rFonts w:hint="eastAsia"/>
        </w:rPr>
        <w:t>营业部票据管理员审核发票分月计划，如果未通过，则退回至分公司票据管理员修订；</w:t>
      </w:r>
    </w:p>
    <w:p w14:paraId="2C0DF9D9" w14:textId="77777777" w:rsidR="004F2F5C" w:rsidRPr="0025609B" w:rsidRDefault="004F2F5C" w:rsidP="004F2F5C">
      <w:pPr>
        <w:spacing w:before="120" w:after="120"/>
        <w:ind w:firstLineChars="270" w:firstLine="567"/>
      </w:pPr>
      <w:r>
        <w:rPr>
          <w:rFonts w:ascii="宋体" w:hAnsi="宋体" w:cs="宋体"/>
        </w:rPr>
        <w:t>2、</w:t>
      </w:r>
      <w:r>
        <w:rPr>
          <w:rFonts w:ascii="宋体" w:hAnsi="宋体" w:cs="宋体" w:hint="eastAsia"/>
        </w:rPr>
        <w:t>如果审核通过，则汇总所有分公司分月计划形成年度计划上报至公司财务部</w:t>
      </w:r>
      <w:r>
        <w:rPr>
          <w:rFonts w:hint="eastAsia"/>
        </w:rPr>
        <w:t>。</w:t>
      </w:r>
    </w:p>
    <w:p w14:paraId="2F36B387" w14:textId="745F007C" w:rsidR="004F2F5C" w:rsidRPr="0025609B" w:rsidRDefault="004F2F5C" w:rsidP="004F2F5C">
      <w:pPr>
        <w:pStyle w:val="30"/>
        <w:spacing w:before="156" w:after="156"/>
        <w:rPr>
          <w:sz w:val="30"/>
          <w:szCs w:val="30"/>
        </w:rPr>
      </w:pPr>
      <w:r>
        <w:rPr>
          <w:sz w:val="30"/>
          <w:szCs w:val="30"/>
        </w:rPr>
        <w:t>5</w:t>
      </w:r>
      <w:r w:rsidRPr="0025609B">
        <w:rPr>
          <w:sz w:val="30"/>
          <w:szCs w:val="30"/>
        </w:rPr>
        <w:t>.3</w:t>
      </w:r>
      <w:r w:rsidRPr="0025609B">
        <w:rPr>
          <w:rFonts w:hint="eastAsia"/>
          <w:sz w:val="30"/>
          <w:szCs w:val="30"/>
        </w:rPr>
        <w:t>发票入库</w:t>
      </w:r>
    </w:p>
    <w:p w14:paraId="609216A3" w14:textId="77777777" w:rsidR="004F2F5C" w:rsidRDefault="004F2F5C" w:rsidP="004F2F5C">
      <w:pPr>
        <w:spacing w:before="120" w:after="120"/>
        <w:ind w:firstLineChars="270" w:firstLine="567"/>
      </w:pPr>
      <w:r>
        <w:rPr>
          <w:rFonts w:hint="eastAsia"/>
        </w:rPr>
        <w:t>1</w:t>
      </w:r>
      <w:r>
        <w:t>、</w:t>
      </w:r>
      <w:r>
        <w:rPr>
          <w:rFonts w:hint="eastAsia"/>
        </w:rPr>
        <w:t>营业部票据管理员，根据上报的发票计划，从财务部领用发票；</w:t>
      </w:r>
    </w:p>
    <w:p w14:paraId="5F7B47D3" w14:textId="77777777" w:rsidR="004F2F5C" w:rsidRPr="0025609B" w:rsidRDefault="004F2F5C" w:rsidP="004F2F5C">
      <w:pPr>
        <w:spacing w:before="120" w:after="120"/>
        <w:ind w:firstLineChars="270" w:firstLine="567"/>
      </w:pPr>
      <w:r>
        <w:t>2</w:t>
      </w:r>
      <w:r>
        <w:t>、</w:t>
      </w:r>
      <w:r>
        <w:rPr>
          <w:rFonts w:hint="eastAsia"/>
        </w:rPr>
        <w:t>营业部票据管理员，将领用的发票登记入库。</w:t>
      </w:r>
    </w:p>
    <w:p w14:paraId="177F56FA" w14:textId="6C798284" w:rsidR="004F2F5C" w:rsidRDefault="004F2F5C" w:rsidP="004F2F5C">
      <w:pPr>
        <w:pStyle w:val="30"/>
        <w:spacing w:before="156" w:after="156"/>
        <w:rPr>
          <w:sz w:val="30"/>
          <w:szCs w:val="30"/>
        </w:rPr>
      </w:pPr>
      <w:r>
        <w:rPr>
          <w:sz w:val="30"/>
          <w:szCs w:val="30"/>
        </w:rPr>
        <w:t>5</w:t>
      </w:r>
      <w:r w:rsidRPr="0025609B">
        <w:rPr>
          <w:sz w:val="30"/>
          <w:szCs w:val="30"/>
        </w:rPr>
        <w:t>.4</w:t>
      </w:r>
      <w:r w:rsidRPr="0025609B">
        <w:rPr>
          <w:rFonts w:hint="eastAsia"/>
          <w:sz w:val="30"/>
          <w:szCs w:val="30"/>
        </w:rPr>
        <w:t>发票出库</w:t>
      </w:r>
    </w:p>
    <w:p w14:paraId="0B3868D3" w14:textId="77777777" w:rsidR="004F2F5C" w:rsidRDefault="004F2F5C" w:rsidP="004F2F5C">
      <w:pPr>
        <w:spacing w:before="120" w:after="120"/>
        <w:ind w:left="567"/>
      </w:pPr>
      <w:r>
        <w:rPr>
          <w:rFonts w:hint="eastAsia"/>
        </w:rPr>
        <w:t>1</w:t>
      </w:r>
      <w:r>
        <w:t>、</w:t>
      </w:r>
      <w:r>
        <w:rPr>
          <w:rFonts w:hint="eastAsia"/>
        </w:rPr>
        <w:t>营业部票据管理员根据分公司的发票计划，按照实际使用情况，将入库的发票分配给各个分公司的票据管理员；</w:t>
      </w:r>
    </w:p>
    <w:p w14:paraId="0E1A1C61" w14:textId="77777777" w:rsidR="004F2F5C" w:rsidRPr="0025609B" w:rsidRDefault="004F2F5C" w:rsidP="004F2F5C">
      <w:pPr>
        <w:spacing w:before="120" w:after="120"/>
        <w:ind w:firstLineChars="270" w:firstLine="567"/>
      </w:pPr>
      <w:r>
        <w:t>2</w:t>
      </w:r>
      <w:r>
        <w:t>、</w:t>
      </w:r>
      <w:r>
        <w:rPr>
          <w:rFonts w:hint="eastAsia"/>
        </w:rPr>
        <w:t>分公司票据管理员从营业部领用已分配的发票。</w:t>
      </w:r>
    </w:p>
    <w:p w14:paraId="1ABF71C8" w14:textId="31F86B1C" w:rsidR="004F2F5C" w:rsidRDefault="004F2F5C" w:rsidP="004F2F5C">
      <w:pPr>
        <w:pStyle w:val="30"/>
        <w:spacing w:before="156" w:after="156"/>
        <w:rPr>
          <w:sz w:val="30"/>
          <w:szCs w:val="30"/>
        </w:rPr>
      </w:pPr>
      <w:r>
        <w:rPr>
          <w:sz w:val="30"/>
          <w:szCs w:val="30"/>
        </w:rPr>
        <w:lastRenderedPageBreak/>
        <w:t>5</w:t>
      </w:r>
      <w:r w:rsidRPr="0025609B">
        <w:rPr>
          <w:sz w:val="30"/>
          <w:szCs w:val="30"/>
        </w:rPr>
        <w:t>.5</w:t>
      </w:r>
      <w:r w:rsidRPr="0025609B">
        <w:rPr>
          <w:rFonts w:hint="eastAsia"/>
          <w:sz w:val="30"/>
          <w:szCs w:val="30"/>
        </w:rPr>
        <w:t>发票分配</w:t>
      </w:r>
    </w:p>
    <w:p w14:paraId="3D7CD681" w14:textId="77777777" w:rsidR="004F2F5C" w:rsidRDefault="004F2F5C" w:rsidP="004F2F5C">
      <w:pPr>
        <w:spacing w:before="120" w:after="120"/>
        <w:ind w:left="420" w:firstLineChars="70" w:firstLine="147"/>
      </w:pPr>
      <w:r>
        <w:rPr>
          <w:rFonts w:hint="eastAsia"/>
        </w:rPr>
        <w:t>1</w:t>
      </w:r>
      <w:r>
        <w:t>、</w:t>
      </w:r>
      <w:r>
        <w:rPr>
          <w:rFonts w:hint="eastAsia"/>
        </w:rPr>
        <w:t>分公司票据管理员按照操作员实际使用情况，将领用的发票分配给具体的操作员，同时建立操作员和发票的对应关系；</w:t>
      </w:r>
    </w:p>
    <w:p w14:paraId="793DEC53" w14:textId="77777777" w:rsidR="004F2F5C" w:rsidRPr="0025609B" w:rsidRDefault="004F2F5C" w:rsidP="004F2F5C">
      <w:pPr>
        <w:spacing w:before="120" w:after="120"/>
        <w:ind w:firstLineChars="270" w:firstLine="567"/>
      </w:pPr>
      <w:r>
        <w:t>2</w:t>
      </w:r>
      <w:r>
        <w:t>、</w:t>
      </w:r>
      <w:r>
        <w:rPr>
          <w:rFonts w:hint="eastAsia"/>
        </w:rPr>
        <w:t>操作员从分公司票据管理员处领用发票。</w:t>
      </w:r>
    </w:p>
    <w:p w14:paraId="57A027B5" w14:textId="6E9354F6" w:rsidR="004F2F5C" w:rsidRDefault="004F2F5C" w:rsidP="004F2F5C">
      <w:pPr>
        <w:pStyle w:val="30"/>
        <w:spacing w:before="156" w:after="156"/>
        <w:rPr>
          <w:sz w:val="30"/>
          <w:szCs w:val="30"/>
        </w:rPr>
      </w:pPr>
      <w:r>
        <w:rPr>
          <w:sz w:val="30"/>
          <w:szCs w:val="30"/>
        </w:rPr>
        <w:t>5</w:t>
      </w:r>
      <w:r w:rsidRPr="0025609B">
        <w:rPr>
          <w:sz w:val="30"/>
          <w:szCs w:val="30"/>
        </w:rPr>
        <w:t>.6</w:t>
      </w:r>
      <w:r w:rsidRPr="0025609B">
        <w:rPr>
          <w:rFonts w:hint="eastAsia"/>
          <w:sz w:val="30"/>
          <w:szCs w:val="30"/>
        </w:rPr>
        <w:t>发票使用</w:t>
      </w:r>
    </w:p>
    <w:p w14:paraId="362038D3" w14:textId="77777777" w:rsidR="004F2F5C" w:rsidRDefault="004F2F5C" w:rsidP="004F2F5C">
      <w:pPr>
        <w:spacing w:before="120" w:after="120"/>
        <w:ind w:firstLineChars="270" w:firstLine="567"/>
      </w:pPr>
      <w:r>
        <w:rPr>
          <w:rFonts w:hint="eastAsia"/>
        </w:rPr>
        <w:t>1</w:t>
      </w:r>
      <w:r>
        <w:t>、</w:t>
      </w:r>
      <w:r>
        <w:rPr>
          <w:rFonts w:hint="eastAsia"/>
        </w:rPr>
        <w:t>操作员处理前台售气业务；</w:t>
      </w:r>
    </w:p>
    <w:p w14:paraId="0D30C9FA" w14:textId="77777777" w:rsidR="004F2F5C" w:rsidRDefault="004F2F5C" w:rsidP="004F2F5C">
      <w:pPr>
        <w:spacing w:before="120" w:after="120"/>
        <w:ind w:left="420" w:firstLineChars="70" w:firstLine="147"/>
      </w:pPr>
      <w:r>
        <w:t>2</w:t>
      </w:r>
      <w:r>
        <w:t>、</w:t>
      </w:r>
      <w:r>
        <w:rPr>
          <w:rFonts w:hint="eastAsia"/>
        </w:rPr>
        <w:t>操作员通过条形码扫描、手工输入、或者选择已分配给自己的发票号，将售气记录与发票号关联；</w:t>
      </w:r>
    </w:p>
    <w:p w14:paraId="23C12EB3" w14:textId="77777777" w:rsidR="004F2F5C" w:rsidRDefault="004F2F5C" w:rsidP="004F2F5C">
      <w:pPr>
        <w:spacing w:before="120" w:after="120"/>
        <w:ind w:firstLineChars="270" w:firstLine="567"/>
      </w:pPr>
      <w:r>
        <w:rPr>
          <w:rFonts w:hint="eastAsia"/>
        </w:rPr>
        <w:t>3</w:t>
      </w:r>
      <w:r>
        <w:t>、</w:t>
      </w:r>
      <w:r>
        <w:rPr>
          <w:rFonts w:hint="eastAsia"/>
        </w:rPr>
        <w:t>操作员在终端录入售气记录、缴费金额等；</w:t>
      </w:r>
    </w:p>
    <w:p w14:paraId="45294951" w14:textId="77777777" w:rsidR="004F2F5C" w:rsidRPr="0025609B" w:rsidRDefault="004F2F5C" w:rsidP="004F2F5C">
      <w:pPr>
        <w:spacing w:before="120" w:after="120"/>
        <w:ind w:firstLineChars="270" w:firstLine="567"/>
      </w:pPr>
      <w:r>
        <w:rPr>
          <w:rFonts w:hint="eastAsia"/>
        </w:rPr>
        <w:t>4</w:t>
      </w:r>
      <w:r>
        <w:t>、</w:t>
      </w:r>
      <w:r>
        <w:rPr>
          <w:rFonts w:hint="eastAsia"/>
        </w:rPr>
        <w:t>操作员收费、充值、打印发票。</w:t>
      </w:r>
    </w:p>
    <w:p w14:paraId="5BEE7C6B" w14:textId="21947FB1" w:rsidR="004F2F5C" w:rsidRDefault="004F2F5C" w:rsidP="004F2F5C">
      <w:pPr>
        <w:pStyle w:val="30"/>
        <w:spacing w:before="156" w:after="156"/>
        <w:rPr>
          <w:sz w:val="30"/>
          <w:szCs w:val="30"/>
        </w:rPr>
      </w:pPr>
      <w:r>
        <w:rPr>
          <w:rFonts w:hint="eastAsia"/>
          <w:sz w:val="30"/>
          <w:szCs w:val="30"/>
        </w:rPr>
        <w:t>5</w:t>
      </w:r>
      <w:r w:rsidRPr="0025609B">
        <w:rPr>
          <w:rFonts w:hint="eastAsia"/>
          <w:sz w:val="30"/>
          <w:szCs w:val="30"/>
        </w:rPr>
        <w:t>.7</w:t>
      </w:r>
      <w:r w:rsidRPr="0025609B">
        <w:rPr>
          <w:rFonts w:hint="eastAsia"/>
          <w:sz w:val="30"/>
          <w:szCs w:val="30"/>
        </w:rPr>
        <w:t>发票统计汇总</w:t>
      </w:r>
    </w:p>
    <w:p w14:paraId="67280676" w14:textId="77777777" w:rsidR="004F2F5C" w:rsidRDefault="004F2F5C" w:rsidP="004F2F5C">
      <w:pPr>
        <w:spacing w:before="120" w:after="120"/>
        <w:ind w:left="420" w:firstLineChars="70" w:firstLine="147"/>
      </w:pPr>
      <w:r>
        <w:rPr>
          <w:rFonts w:hint="eastAsia"/>
        </w:rPr>
        <w:t>1</w:t>
      </w:r>
      <w:r>
        <w:t>、</w:t>
      </w:r>
      <w:r>
        <w:rPr>
          <w:rFonts w:hint="eastAsia"/>
        </w:rPr>
        <w:t>营业部票据管理员，可以将时间段、发票代码、发票号段、分公司、发票类型、发票状态、操作员等作为条件，统计指定条件内的发票总数、入库数、出库数、已使用数、未使用数、正常使用数、作废数等，并可以在统计结果中直接查看发票明细；</w:t>
      </w:r>
    </w:p>
    <w:p w14:paraId="058CC4CC" w14:textId="77777777" w:rsidR="004F2F5C" w:rsidRDefault="004F2F5C" w:rsidP="004F2F5C">
      <w:pPr>
        <w:spacing w:before="120" w:after="120"/>
        <w:ind w:left="420" w:firstLineChars="70" w:firstLine="147"/>
      </w:pPr>
      <w:r>
        <w:t>2</w:t>
      </w:r>
      <w:r>
        <w:t>、</w:t>
      </w:r>
      <w:r>
        <w:rPr>
          <w:rFonts w:hint="eastAsia"/>
        </w:rPr>
        <w:t>对于分公司票据管理员，发票的统计汇总与营业部票据管理员相同，只是仅能统计汇总所辖分公司范围内的发票数据；</w:t>
      </w:r>
    </w:p>
    <w:p w14:paraId="0466771E" w14:textId="77777777" w:rsidR="004F2F5C" w:rsidRPr="0025609B" w:rsidRDefault="004F2F5C" w:rsidP="004F2F5C">
      <w:pPr>
        <w:spacing w:before="120" w:after="120"/>
        <w:ind w:left="420" w:firstLineChars="70" w:firstLine="147"/>
      </w:pPr>
      <w:r>
        <w:t>3</w:t>
      </w:r>
      <w:r>
        <w:t>、</w:t>
      </w:r>
      <w:r w:rsidRPr="00E64EDF">
        <w:rPr>
          <w:rFonts w:hint="eastAsia"/>
        </w:rPr>
        <w:t>对于操作员，</w:t>
      </w:r>
      <w:r>
        <w:rPr>
          <w:rFonts w:hint="eastAsia"/>
        </w:rPr>
        <w:t>可以查看已分配给自己发票的已使用数、未使用数、正常使用数、作废数。</w:t>
      </w:r>
    </w:p>
    <w:p w14:paraId="69F4656E" w14:textId="1011F83B" w:rsidR="004F2F5C" w:rsidRDefault="004F2F5C" w:rsidP="004F2F5C">
      <w:pPr>
        <w:pStyle w:val="30"/>
        <w:spacing w:before="156" w:after="156"/>
        <w:rPr>
          <w:sz w:val="30"/>
          <w:szCs w:val="30"/>
        </w:rPr>
      </w:pPr>
      <w:r>
        <w:rPr>
          <w:rFonts w:hint="eastAsia"/>
          <w:sz w:val="30"/>
          <w:szCs w:val="30"/>
        </w:rPr>
        <w:t>5</w:t>
      </w:r>
      <w:r w:rsidRPr="008101BA">
        <w:rPr>
          <w:rFonts w:hint="eastAsia"/>
          <w:sz w:val="30"/>
          <w:szCs w:val="30"/>
        </w:rPr>
        <w:t>.8</w:t>
      </w:r>
      <w:r w:rsidRPr="008101BA">
        <w:rPr>
          <w:rFonts w:hint="eastAsia"/>
          <w:sz w:val="30"/>
          <w:szCs w:val="30"/>
        </w:rPr>
        <w:t>发票跟踪与查询</w:t>
      </w:r>
    </w:p>
    <w:p w14:paraId="5FE41B41" w14:textId="77777777" w:rsidR="004F2F5C" w:rsidRDefault="004F2F5C" w:rsidP="004F2F5C">
      <w:pPr>
        <w:spacing w:before="120" w:after="120"/>
        <w:ind w:left="420" w:firstLineChars="200" w:firstLine="420"/>
      </w:pPr>
      <w:r>
        <w:rPr>
          <w:rFonts w:hint="eastAsia"/>
        </w:rPr>
        <w:t>1</w:t>
      </w:r>
      <w:r>
        <w:t>、</w:t>
      </w:r>
      <w:r>
        <w:rPr>
          <w:rFonts w:hint="eastAsia"/>
        </w:rPr>
        <w:t>营业部票据管理员，分公司票据管理员、分公司操作员，可根据发票类型、发票代码、发票号查询所辖范围内发票的入库</w:t>
      </w:r>
      <w:r>
        <w:rPr>
          <w:rFonts w:hint="eastAsia"/>
        </w:rPr>
        <w:t>/</w:t>
      </w:r>
      <w:r>
        <w:rPr>
          <w:rFonts w:hint="eastAsia"/>
        </w:rPr>
        <w:t>出库时间、状态、类型、分配使用情况、关联的售气记录、关联的客户等信息；</w:t>
      </w:r>
    </w:p>
    <w:p w14:paraId="4CF674D7" w14:textId="77777777" w:rsidR="004F2F5C" w:rsidRPr="008101BA" w:rsidRDefault="004F2F5C" w:rsidP="004F2F5C">
      <w:pPr>
        <w:spacing w:before="120" w:after="120"/>
        <w:ind w:left="420" w:firstLineChars="270" w:firstLine="567"/>
      </w:pPr>
      <w:r>
        <w:t>2</w:t>
      </w:r>
      <w:r>
        <w:t>、</w:t>
      </w:r>
      <w:r>
        <w:rPr>
          <w:rFonts w:hint="eastAsia"/>
        </w:rPr>
        <w:t>营业部票据管理员，分公司票据管理员、分公司操作员，可根据客户号查询所辖范围内与该客户关联的发票信息，包括入库</w:t>
      </w:r>
      <w:r>
        <w:rPr>
          <w:rFonts w:hint="eastAsia"/>
        </w:rPr>
        <w:t>/</w:t>
      </w:r>
      <w:r>
        <w:rPr>
          <w:rFonts w:hint="eastAsia"/>
        </w:rPr>
        <w:t>出库时间、状态、类型、分配使用情况、关联的售气记录、关联的客户等信息。</w:t>
      </w:r>
    </w:p>
    <w:p w14:paraId="25ED28FC" w14:textId="0CE98AE2" w:rsidR="004F2F5C" w:rsidRDefault="004F2F5C" w:rsidP="004F2F5C">
      <w:pPr>
        <w:pStyle w:val="30"/>
        <w:spacing w:before="156" w:after="156"/>
        <w:rPr>
          <w:sz w:val="30"/>
          <w:szCs w:val="30"/>
        </w:rPr>
      </w:pPr>
      <w:r>
        <w:rPr>
          <w:sz w:val="30"/>
          <w:szCs w:val="30"/>
        </w:rPr>
        <w:t>5</w:t>
      </w:r>
      <w:r w:rsidRPr="008101BA">
        <w:rPr>
          <w:sz w:val="30"/>
          <w:szCs w:val="30"/>
        </w:rPr>
        <w:t>.9</w:t>
      </w:r>
      <w:r w:rsidRPr="008101BA">
        <w:rPr>
          <w:rFonts w:hint="eastAsia"/>
          <w:sz w:val="30"/>
          <w:szCs w:val="30"/>
        </w:rPr>
        <w:t>发票检查</w:t>
      </w:r>
    </w:p>
    <w:p w14:paraId="164A0CF6" w14:textId="77777777" w:rsidR="004F2F5C" w:rsidRDefault="004F2F5C" w:rsidP="004F2F5C">
      <w:pPr>
        <w:spacing w:before="120" w:after="120"/>
        <w:ind w:left="420" w:firstLineChars="200" w:firstLine="420"/>
      </w:pPr>
      <w:r>
        <w:rPr>
          <w:rFonts w:hint="eastAsia"/>
        </w:rPr>
        <w:t>1</w:t>
      </w:r>
      <w:r>
        <w:t>、</w:t>
      </w:r>
      <w:r>
        <w:rPr>
          <w:rFonts w:hint="eastAsia"/>
        </w:rPr>
        <w:t>营业部票据管理员，分公司票据管理员、分公司操作员，可根据发票类型、发票代码、发票号查询所辖范围内发票的入库</w:t>
      </w:r>
      <w:r>
        <w:rPr>
          <w:rFonts w:hint="eastAsia"/>
        </w:rPr>
        <w:t>/</w:t>
      </w:r>
      <w:r>
        <w:rPr>
          <w:rFonts w:hint="eastAsia"/>
        </w:rPr>
        <w:t>出库时间、状态、类型、分配使用情况、关联的售气记录、关联的客户等信息；</w:t>
      </w:r>
    </w:p>
    <w:p w14:paraId="31E002CC" w14:textId="77777777" w:rsidR="004F2F5C" w:rsidRPr="008101BA" w:rsidRDefault="004F2F5C" w:rsidP="004F2F5C">
      <w:pPr>
        <w:spacing w:before="120" w:after="120"/>
        <w:ind w:left="420" w:firstLineChars="200" w:firstLine="420"/>
      </w:pPr>
      <w:r>
        <w:rPr>
          <w:rFonts w:hint="eastAsia"/>
        </w:rPr>
        <w:t>2</w:t>
      </w:r>
      <w:r>
        <w:t>、</w:t>
      </w:r>
      <w:r>
        <w:rPr>
          <w:rFonts w:hint="eastAsia"/>
        </w:rPr>
        <w:t>营业部票据管理员，分公司票据管理员、分公司操作员，可根据客户号查询所辖范围内与该客户关联的发票信息，包括入库</w:t>
      </w:r>
      <w:r>
        <w:rPr>
          <w:rFonts w:hint="eastAsia"/>
        </w:rPr>
        <w:t>/</w:t>
      </w:r>
      <w:r>
        <w:rPr>
          <w:rFonts w:hint="eastAsia"/>
        </w:rPr>
        <w:t>出库时间、状态、类型、分配使用情况、关联的售气记录、关联的客户等信息。</w:t>
      </w:r>
    </w:p>
    <w:p w14:paraId="3CA9A5F0" w14:textId="77777777" w:rsidR="004F2F5C" w:rsidRPr="004F2F5C" w:rsidRDefault="004F2F5C" w:rsidP="004F2F5C"/>
    <w:p w14:paraId="21FBA488" w14:textId="1DD5FE6B" w:rsidR="00486496" w:rsidRPr="004F2F5C" w:rsidRDefault="00486496" w:rsidP="00486496">
      <w:pPr>
        <w:pStyle w:val="17"/>
        <w:rPr>
          <w:sz w:val="30"/>
          <w:szCs w:val="30"/>
        </w:rPr>
      </w:pPr>
      <w:r w:rsidRPr="004F2F5C">
        <w:rPr>
          <w:sz w:val="30"/>
          <w:szCs w:val="30"/>
        </w:rPr>
        <w:t>6</w:t>
      </w:r>
      <w:commentRangeStart w:id="23"/>
      <w:r w:rsidRPr="004F2F5C">
        <w:rPr>
          <w:sz w:val="30"/>
          <w:szCs w:val="30"/>
          <w:lang w:val="zh-TW" w:eastAsia="zh-TW"/>
        </w:rPr>
        <w:t>服务管理子系统</w:t>
      </w:r>
      <w:commentRangeEnd w:id="23"/>
      <w:r w:rsidRPr="004F2F5C">
        <w:rPr>
          <w:rStyle w:val="a6"/>
          <w:b w:val="0"/>
          <w:bCs w:val="0"/>
          <w:kern w:val="2"/>
          <w:sz w:val="30"/>
          <w:szCs w:val="30"/>
        </w:rPr>
        <w:commentReference w:id="23"/>
      </w:r>
    </w:p>
    <w:p w14:paraId="4DE3AE20" w14:textId="1F0BF070" w:rsidR="00486496" w:rsidRPr="00486496" w:rsidRDefault="00486496" w:rsidP="00486496">
      <w:pPr>
        <w:pStyle w:val="20"/>
        <w:spacing w:before="156" w:after="156"/>
        <w:rPr>
          <w:sz w:val="30"/>
          <w:szCs w:val="30"/>
        </w:rPr>
      </w:pPr>
      <w:r>
        <w:rPr>
          <w:sz w:val="30"/>
          <w:szCs w:val="30"/>
        </w:rPr>
        <w:t>6</w:t>
      </w:r>
      <w:r w:rsidRPr="00486496">
        <w:rPr>
          <w:sz w:val="30"/>
          <w:szCs w:val="30"/>
        </w:rPr>
        <w:t>.1</w:t>
      </w:r>
      <w:r w:rsidRPr="00486496">
        <w:rPr>
          <w:sz w:val="30"/>
          <w:szCs w:val="30"/>
          <w:lang w:val="zh-TW" w:eastAsia="zh-TW"/>
        </w:rPr>
        <w:t>工单管理</w:t>
      </w:r>
    </w:p>
    <w:p w14:paraId="329BEEB9" w14:textId="77777777" w:rsidR="00486496" w:rsidRDefault="00486496" w:rsidP="00486496">
      <w:pPr>
        <w:rPr>
          <w:lang w:val="zh-TW" w:eastAsia="zh-TW"/>
        </w:rPr>
      </w:pPr>
      <w:r>
        <w:rPr>
          <w:lang w:val="zh-TW" w:eastAsia="zh-TW"/>
        </w:rPr>
        <w:t>工单管理包括：</w:t>
      </w:r>
    </w:p>
    <w:p w14:paraId="2321F4AB" w14:textId="77777777" w:rsidR="00486496" w:rsidRDefault="00486496" w:rsidP="003A00CD">
      <w:pPr>
        <w:pStyle w:val="a5"/>
        <w:numPr>
          <w:ilvl w:val="0"/>
          <w:numId w:val="20"/>
        </w:numPr>
        <w:pBdr>
          <w:top w:val="nil"/>
          <w:left w:val="nil"/>
          <w:bottom w:val="nil"/>
          <w:right w:val="nil"/>
          <w:between w:val="nil"/>
          <w:bar w:val="nil"/>
        </w:pBdr>
        <w:ind w:firstLineChars="0"/>
        <w:rPr>
          <w:lang w:val="zh-TW" w:eastAsia="zh-TW"/>
        </w:rPr>
      </w:pPr>
      <w:r>
        <w:rPr>
          <w:lang w:val="zh-TW" w:eastAsia="zh-TW"/>
        </w:rPr>
        <w:t>业务派单</w:t>
      </w:r>
    </w:p>
    <w:p w14:paraId="68B40635" w14:textId="77777777" w:rsidR="00486496" w:rsidRDefault="00486496" w:rsidP="003A00CD">
      <w:pPr>
        <w:pStyle w:val="a5"/>
        <w:numPr>
          <w:ilvl w:val="0"/>
          <w:numId w:val="20"/>
        </w:numPr>
        <w:pBdr>
          <w:top w:val="nil"/>
          <w:left w:val="nil"/>
          <w:bottom w:val="nil"/>
          <w:right w:val="nil"/>
          <w:between w:val="nil"/>
          <w:bar w:val="nil"/>
        </w:pBdr>
        <w:ind w:firstLineChars="0"/>
        <w:rPr>
          <w:lang w:val="zh-TW" w:eastAsia="zh-TW"/>
        </w:rPr>
      </w:pPr>
      <w:r>
        <w:rPr>
          <w:lang w:val="zh-TW" w:eastAsia="zh-TW"/>
        </w:rPr>
        <w:t>工单查询</w:t>
      </w:r>
    </w:p>
    <w:p w14:paraId="5D5F0109" w14:textId="77777777" w:rsidR="00486496" w:rsidRDefault="00486496" w:rsidP="003A00CD">
      <w:pPr>
        <w:pStyle w:val="a5"/>
        <w:numPr>
          <w:ilvl w:val="0"/>
          <w:numId w:val="20"/>
        </w:numPr>
        <w:pBdr>
          <w:top w:val="nil"/>
          <w:left w:val="nil"/>
          <w:bottom w:val="nil"/>
          <w:right w:val="nil"/>
          <w:between w:val="nil"/>
          <w:bar w:val="nil"/>
        </w:pBdr>
        <w:ind w:firstLineChars="0"/>
        <w:rPr>
          <w:lang w:val="zh-TW" w:eastAsia="zh-TW"/>
        </w:rPr>
      </w:pPr>
      <w:r>
        <w:rPr>
          <w:lang w:val="zh-TW" w:eastAsia="zh-TW"/>
        </w:rPr>
        <w:t>工单调整</w:t>
      </w:r>
    </w:p>
    <w:p w14:paraId="20B791AF" w14:textId="77777777" w:rsidR="00486496" w:rsidRDefault="00486496" w:rsidP="003A00CD">
      <w:pPr>
        <w:pStyle w:val="a5"/>
        <w:numPr>
          <w:ilvl w:val="0"/>
          <w:numId w:val="20"/>
        </w:numPr>
        <w:pBdr>
          <w:top w:val="nil"/>
          <w:left w:val="nil"/>
          <w:bottom w:val="nil"/>
          <w:right w:val="nil"/>
          <w:between w:val="nil"/>
          <w:bar w:val="nil"/>
        </w:pBdr>
        <w:ind w:firstLineChars="0"/>
        <w:rPr>
          <w:lang w:val="zh-TW" w:eastAsia="zh-TW"/>
        </w:rPr>
      </w:pPr>
      <w:r>
        <w:rPr>
          <w:lang w:val="zh-TW" w:eastAsia="zh-TW"/>
        </w:rPr>
        <w:t>工单作废</w:t>
      </w:r>
    </w:p>
    <w:p w14:paraId="3D5CB121" w14:textId="77777777" w:rsidR="00486496" w:rsidRDefault="00486496" w:rsidP="003A00CD">
      <w:pPr>
        <w:pStyle w:val="a5"/>
        <w:numPr>
          <w:ilvl w:val="0"/>
          <w:numId w:val="20"/>
        </w:numPr>
        <w:pBdr>
          <w:top w:val="nil"/>
          <w:left w:val="nil"/>
          <w:bottom w:val="nil"/>
          <w:right w:val="nil"/>
          <w:between w:val="nil"/>
          <w:bar w:val="nil"/>
        </w:pBdr>
        <w:ind w:firstLineChars="0"/>
        <w:rPr>
          <w:lang w:val="zh-TW" w:eastAsia="zh-TW"/>
        </w:rPr>
      </w:pPr>
      <w:r>
        <w:rPr>
          <w:lang w:val="zh-TW" w:eastAsia="zh-TW"/>
        </w:rPr>
        <w:t>工单结果录入</w:t>
      </w:r>
    </w:p>
    <w:p w14:paraId="28040E90" w14:textId="77777777" w:rsidR="00486496" w:rsidRDefault="00486496" w:rsidP="003A00CD">
      <w:pPr>
        <w:pStyle w:val="a5"/>
        <w:numPr>
          <w:ilvl w:val="0"/>
          <w:numId w:val="20"/>
        </w:numPr>
        <w:pBdr>
          <w:top w:val="nil"/>
          <w:left w:val="nil"/>
          <w:bottom w:val="nil"/>
          <w:right w:val="nil"/>
          <w:between w:val="nil"/>
          <w:bar w:val="nil"/>
        </w:pBdr>
        <w:ind w:firstLineChars="0"/>
        <w:rPr>
          <w:lang w:val="zh-TW" w:eastAsia="zh-TW"/>
        </w:rPr>
      </w:pPr>
      <w:r>
        <w:rPr>
          <w:lang w:val="zh-TW" w:eastAsia="zh-TW"/>
        </w:rPr>
        <w:t>工单执行</w:t>
      </w:r>
    </w:p>
    <w:p w14:paraId="3EAF8068" w14:textId="77777777" w:rsidR="00486496" w:rsidRDefault="00486496" w:rsidP="00486496">
      <w:pPr>
        <w:rPr>
          <w:lang w:val="zh-TW" w:eastAsia="zh-TW"/>
        </w:rPr>
      </w:pPr>
      <w:r>
        <w:rPr>
          <w:lang w:val="zh-TW" w:eastAsia="zh-TW"/>
        </w:rPr>
        <w:t>六项功能。</w:t>
      </w:r>
    </w:p>
    <w:p w14:paraId="6DDDE44E" w14:textId="77777777" w:rsidR="00486496" w:rsidRDefault="00486496" w:rsidP="00486496">
      <w:pPr>
        <w:rPr>
          <w:lang w:val="zh-TW"/>
        </w:rPr>
      </w:pPr>
      <w:r>
        <w:rPr>
          <w:rFonts w:hint="eastAsia"/>
          <w:lang w:val="zh-TW" w:eastAsia="zh-TW"/>
        </w:rPr>
        <w:tab/>
      </w:r>
      <w:r>
        <w:rPr>
          <w:lang w:val="zh-TW"/>
        </w:rPr>
        <w:t>用户有需要或者抄表员外出抄表等任务均需填写</w:t>
      </w:r>
      <w:r>
        <w:rPr>
          <w:rFonts w:hint="eastAsia"/>
          <w:lang w:val="zh-TW"/>
        </w:rPr>
        <w:t>工单</w:t>
      </w:r>
      <w:r>
        <w:rPr>
          <w:lang w:val="zh-TW"/>
        </w:rPr>
        <w:t>，</w:t>
      </w:r>
      <w:r>
        <w:rPr>
          <w:rFonts w:hint="eastAsia"/>
          <w:lang w:val="zh-TW"/>
        </w:rPr>
        <w:t>根据工单</w:t>
      </w:r>
      <w:r>
        <w:rPr>
          <w:lang w:val="zh-TW"/>
        </w:rPr>
        <w:t>进行统一派单。</w:t>
      </w:r>
    </w:p>
    <w:p w14:paraId="748C6BF5" w14:textId="77777777" w:rsidR="00486496" w:rsidRDefault="00486496" w:rsidP="00486496">
      <w:pPr>
        <w:rPr>
          <w:lang w:val="zh-TW"/>
        </w:rPr>
      </w:pPr>
      <w:r>
        <w:rPr>
          <w:rFonts w:hint="eastAsia"/>
          <w:lang w:val="zh-TW"/>
        </w:rPr>
        <w:t>业务员</w:t>
      </w:r>
      <w:r>
        <w:rPr>
          <w:lang w:val="zh-TW"/>
        </w:rPr>
        <w:t>外出办公前根据业务单接单，</w:t>
      </w:r>
      <w:r>
        <w:rPr>
          <w:rFonts w:hint="eastAsia"/>
          <w:lang w:val="zh-TW"/>
        </w:rPr>
        <w:t>工作结束</w:t>
      </w:r>
      <w:r>
        <w:rPr>
          <w:lang w:val="zh-TW"/>
        </w:rPr>
        <w:t>录入工单结果。</w:t>
      </w:r>
    </w:p>
    <w:p w14:paraId="4A169E4C" w14:textId="77777777" w:rsidR="00486496" w:rsidRDefault="00486496" w:rsidP="00486496">
      <w:pPr>
        <w:rPr>
          <w:lang w:val="zh-TW"/>
        </w:rPr>
      </w:pPr>
      <w:r>
        <w:rPr>
          <w:rFonts w:hint="eastAsia"/>
          <w:lang w:val="zh-TW"/>
        </w:rPr>
        <w:t>如果</w:t>
      </w:r>
      <w:r>
        <w:rPr>
          <w:lang w:val="zh-TW"/>
        </w:rPr>
        <w:t>有多</w:t>
      </w:r>
      <w:r>
        <w:rPr>
          <w:rFonts w:hint="eastAsia"/>
          <w:lang w:val="zh-TW"/>
        </w:rPr>
        <w:t>个</w:t>
      </w:r>
      <w:r>
        <w:rPr>
          <w:lang w:val="zh-TW"/>
        </w:rPr>
        <w:t>工单，</w:t>
      </w:r>
      <w:r>
        <w:rPr>
          <w:rFonts w:hint="eastAsia"/>
          <w:lang w:val="zh-TW"/>
        </w:rPr>
        <w:t>可利用</w:t>
      </w:r>
      <w:r>
        <w:rPr>
          <w:lang w:val="zh-TW"/>
        </w:rPr>
        <w:t>系统提供的统一导入功能。</w:t>
      </w:r>
    </w:p>
    <w:p w14:paraId="60C3B308" w14:textId="77777777" w:rsidR="00486496" w:rsidRDefault="00486496" w:rsidP="00486496">
      <w:pPr>
        <w:rPr>
          <w:lang w:val="zh-TW"/>
        </w:rPr>
      </w:pPr>
      <w:r>
        <w:rPr>
          <w:rFonts w:hint="eastAsia"/>
          <w:lang w:val="zh-TW"/>
        </w:rPr>
        <w:t>系统</w:t>
      </w:r>
      <w:r>
        <w:rPr>
          <w:lang w:val="zh-TW"/>
        </w:rPr>
        <w:t>对所有的工单进行录入系统统一管理。</w:t>
      </w:r>
    </w:p>
    <w:p w14:paraId="4EB8298D" w14:textId="77777777" w:rsidR="00486496" w:rsidRDefault="00486496" w:rsidP="00486496">
      <w:pPr>
        <w:rPr>
          <w:lang w:val="zh-TW"/>
        </w:rPr>
      </w:pPr>
      <w:r>
        <w:rPr>
          <w:rFonts w:hint="eastAsia"/>
          <w:lang w:val="zh-TW"/>
        </w:rPr>
        <w:t>提供</w:t>
      </w:r>
      <w:r>
        <w:rPr>
          <w:lang w:val="zh-TW"/>
        </w:rPr>
        <w:t>根据</w:t>
      </w:r>
      <w:r>
        <w:rPr>
          <w:rFonts w:hint="eastAsia"/>
          <w:lang w:val="zh-TW"/>
        </w:rPr>
        <w:t>工单</w:t>
      </w:r>
      <w:r>
        <w:rPr>
          <w:lang w:val="zh-TW"/>
        </w:rPr>
        <w:t>的执行时间、</w:t>
      </w:r>
      <w:r>
        <w:rPr>
          <w:rFonts w:hint="eastAsia"/>
          <w:lang w:val="zh-TW"/>
        </w:rPr>
        <w:t>业务员</w:t>
      </w:r>
      <w:r>
        <w:rPr>
          <w:lang w:val="zh-TW"/>
        </w:rPr>
        <w:t>、</w:t>
      </w:r>
      <w:r>
        <w:rPr>
          <w:rFonts w:hint="eastAsia"/>
          <w:lang w:val="zh-TW"/>
        </w:rPr>
        <w:t>用户</w:t>
      </w:r>
      <w:r>
        <w:rPr>
          <w:lang w:val="zh-TW"/>
        </w:rPr>
        <w:t>等字段进行查询，</w:t>
      </w:r>
      <w:r>
        <w:rPr>
          <w:rFonts w:hint="eastAsia"/>
          <w:lang w:val="zh-TW"/>
        </w:rPr>
        <w:t>支持</w:t>
      </w:r>
      <w:r>
        <w:rPr>
          <w:lang w:val="zh-TW"/>
        </w:rPr>
        <w:t>模糊查询。</w:t>
      </w:r>
    </w:p>
    <w:p w14:paraId="0A1ED26E" w14:textId="77777777" w:rsidR="00486496" w:rsidRDefault="00486496" w:rsidP="00486496">
      <w:pPr>
        <w:rPr>
          <w:lang w:val="zh-TW"/>
        </w:rPr>
      </w:pPr>
      <w:r>
        <w:rPr>
          <w:rFonts w:hint="eastAsia"/>
          <w:lang w:val="zh-TW"/>
        </w:rPr>
        <w:t>管理员针对</w:t>
      </w:r>
      <w:r>
        <w:rPr>
          <w:lang w:val="zh-TW"/>
        </w:rPr>
        <w:t>不可用的工单或者报废的工单可以进行作废处理，</w:t>
      </w:r>
      <w:r>
        <w:rPr>
          <w:rFonts w:hint="eastAsia"/>
          <w:lang w:val="zh-TW"/>
        </w:rPr>
        <w:t>但是</w:t>
      </w:r>
      <w:r>
        <w:rPr>
          <w:lang w:val="zh-TW"/>
        </w:rPr>
        <w:t>作废工单同样不删除，</w:t>
      </w:r>
      <w:r>
        <w:rPr>
          <w:rFonts w:hint="eastAsia"/>
          <w:lang w:val="zh-TW"/>
        </w:rPr>
        <w:t>保存</w:t>
      </w:r>
      <w:r>
        <w:rPr>
          <w:lang w:val="zh-TW"/>
        </w:rPr>
        <w:t>在数据库中，</w:t>
      </w:r>
      <w:r>
        <w:rPr>
          <w:rFonts w:hint="eastAsia"/>
          <w:lang w:val="zh-TW"/>
        </w:rPr>
        <w:t>以备</w:t>
      </w:r>
      <w:r>
        <w:rPr>
          <w:lang w:val="zh-TW"/>
        </w:rPr>
        <w:t>后用。</w:t>
      </w:r>
    </w:p>
    <w:p w14:paraId="5B7B6F05" w14:textId="77777777" w:rsidR="00486496" w:rsidRDefault="00486496" w:rsidP="00486496">
      <w:pPr>
        <w:rPr>
          <w:lang w:val="zh-TW"/>
        </w:rPr>
      </w:pPr>
      <w:r>
        <w:rPr>
          <w:rFonts w:hint="eastAsia"/>
          <w:lang w:val="zh-TW"/>
        </w:rPr>
        <w:t>针对</w:t>
      </w:r>
      <w:r>
        <w:rPr>
          <w:lang w:val="zh-TW"/>
        </w:rPr>
        <w:t>需要调整的</w:t>
      </w:r>
      <w:r>
        <w:rPr>
          <w:rFonts w:hint="eastAsia"/>
          <w:lang w:val="zh-TW"/>
        </w:rPr>
        <w:t>工单</w:t>
      </w:r>
      <w:r>
        <w:rPr>
          <w:lang w:val="zh-TW"/>
        </w:rPr>
        <w:t>，管理员</w:t>
      </w:r>
      <w:r>
        <w:rPr>
          <w:rFonts w:hint="eastAsia"/>
          <w:lang w:val="zh-TW"/>
        </w:rPr>
        <w:t>可以对其</w:t>
      </w:r>
      <w:r>
        <w:rPr>
          <w:lang w:val="zh-TW"/>
        </w:rPr>
        <w:t>进行修改。</w:t>
      </w:r>
    </w:p>
    <w:p w14:paraId="295F0156" w14:textId="62064B4B" w:rsidR="00486496" w:rsidRPr="00486496" w:rsidRDefault="004A0E8B" w:rsidP="00486496">
      <w:pPr>
        <w:pStyle w:val="20"/>
        <w:spacing w:before="156" w:after="156"/>
        <w:rPr>
          <w:sz w:val="30"/>
          <w:szCs w:val="30"/>
        </w:rPr>
      </w:pPr>
      <w:r>
        <w:rPr>
          <w:sz w:val="30"/>
          <w:szCs w:val="30"/>
        </w:rPr>
        <w:t>6</w:t>
      </w:r>
      <w:r w:rsidR="00486496" w:rsidRPr="00486496">
        <w:rPr>
          <w:sz w:val="30"/>
          <w:szCs w:val="30"/>
        </w:rPr>
        <w:t>.</w:t>
      </w:r>
      <w:r w:rsidR="00486496" w:rsidRPr="00486496">
        <w:rPr>
          <w:rFonts w:hint="eastAsia"/>
          <w:sz w:val="30"/>
          <w:szCs w:val="30"/>
        </w:rPr>
        <w:t>2</w:t>
      </w:r>
      <w:r w:rsidR="00486496" w:rsidRPr="00486496">
        <w:rPr>
          <w:sz w:val="30"/>
          <w:szCs w:val="30"/>
          <w:lang w:val="zh-TW" w:eastAsia="zh-TW"/>
        </w:rPr>
        <w:t>运行管理</w:t>
      </w:r>
    </w:p>
    <w:p w14:paraId="3CC31702" w14:textId="77777777" w:rsidR="00486496" w:rsidRDefault="00486496" w:rsidP="00486496">
      <w:pPr>
        <w:rPr>
          <w:lang w:val="zh-TW" w:eastAsia="zh-TW"/>
        </w:rPr>
      </w:pPr>
      <w:r>
        <w:rPr>
          <w:lang w:val="zh-TW" w:eastAsia="zh-TW"/>
        </w:rPr>
        <w:t>包括：</w:t>
      </w:r>
    </w:p>
    <w:p w14:paraId="23568E9B" w14:textId="77777777" w:rsidR="00486496" w:rsidRDefault="00486496" w:rsidP="003A00CD">
      <w:pPr>
        <w:pStyle w:val="a5"/>
        <w:numPr>
          <w:ilvl w:val="0"/>
          <w:numId w:val="22"/>
        </w:numPr>
        <w:pBdr>
          <w:top w:val="nil"/>
          <w:left w:val="nil"/>
          <w:bottom w:val="nil"/>
          <w:right w:val="nil"/>
          <w:between w:val="nil"/>
          <w:bar w:val="nil"/>
        </w:pBdr>
        <w:ind w:firstLineChars="0"/>
        <w:rPr>
          <w:lang w:val="zh-TW" w:eastAsia="zh-TW"/>
        </w:rPr>
      </w:pPr>
      <w:r>
        <w:rPr>
          <w:lang w:val="zh-TW" w:eastAsia="zh-TW"/>
        </w:rPr>
        <w:t>维</w:t>
      </w:r>
      <w:r>
        <w:t>/</w:t>
      </w:r>
      <w:r>
        <w:rPr>
          <w:lang w:val="zh-TW" w:eastAsia="zh-TW"/>
        </w:rPr>
        <w:t>抢修管理（维</w:t>
      </w:r>
      <w:r>
        <w:t>/</w:t>
      </w:r>
      <w:r>
        <w:rPr>
          <w:lang w:val="zh-TW" w:eastAsia="zh-TW"/>
        </w:rPr>
        <w:t>抢修登记、结果录入等）</w:t>
      </w:r>
    </w:p>
    <w:p w14:paraId="4AA992D8" w14:textId="77777777" w:rsidR="00486496" w:rsidRDefault="00486496" w:rsidP="003A00CD">
      <w:pPr>
        <w:pStyle w:val="a5"/>
        <w:numPr>
          <w:ilvl w:val="0"/>
          <w:numId w:val="22"/>
        </w:numPr>
        <w:pBdr>
          <w:top w:val="nil"/>
          <w:left w:val="nil"/>
          <w:bottom w:val="nil"/>
          <w:right w:val="nil"/>
          <w:between w:val="nil"/>
          <w:bar w:val="nil"/>
        </w:pBdr>
        <w:ind w:firstLineChars="0"/>
        <w:rPr>
          <w:lang w:val="zh-TW" w:eastAsia="zh-TW"/>
        </w:rPr>
      </w:pPr>
      <w:r>
        <w:rPr>
          <w:lang w:val="zh-TW" w:eastAsia="zh-TW"/>
        </w:rPr>
        <w:t>客户相关数据查询</w:t>
      </w:r>
    </w:p>
    <w:p w14:paraId="66734DB2" w14:textId="77777777" w:rsidR="00486496" w:rsidRDefault="00486496" w:rsidP="003A00CD">
      <w:pPr>
        <w:pStyle w:val="a5"/>
        <w:numPr>
          <w:ilvl w:val="0"/>
          <w:numId w:val="22"/>
        </w:numPr>
        <w:pBdr>
          <w:top w:val="nil"/>
          <w:left w:val="nil"/>
          <w:bottom w:val="nil"/>
          <w:right w:val="nil"/>
          <w:between w:val="nil"/>
          <w:bar w:val="nil"/>
        </w:pBdr>
        <w:ind w:firstLineChars="0"/>
        <w:rPr>
          <w:lang w:val="zh-TW" w:eastAsia="zh-TW"/>
        </w:rPr>
      </w:pPr>
      <w:r>
        <w:rPr>
          <w:lang w:val="zh-TW" w:eastAsia="zh-TW"/>
        </w:rPr>
        <w:t>安检管理</w:t>
      </w:r>
    </w:p>
    <w:p w14:paraId="70788EB6" w14:textId="77777777" w:rsidR="00486496" w:rsidRDefault="00486496" w:rsidP="003A00CD">
      <w:pPr>
        <w:pStyle w:val="a5"/>
        <w:numPr>
          <w:ilvl w:val="0"/>
          <w:numId w:val="22"/>
        </w:numPr>
        <w:pBdr>
          <w:top w:val="nil"/>
          <w:left w:val="nil"/>
          <w:bottom w:val="nil"/>
          <w:right w:val="nil"/>
          <w:between w:val="nil"/>
          <w:bar w:val="nil"/>
        </w:pBdr>
        <w:ind w:firstLineChars="0"/>
        <w:rPr>
          <w:lang w:val="zh-TW" w:eastAsia="zh-TW"/>
        </w:rPr>
      </w:pPr>
      <w:r>
        <w:rPr>
          <w:lang w:val="zh-TW" w:eastAsia="zh-TW"/>
        </w:rPr>
        <w:t>调度室管理</w:t>
      </w:r>
    </w:p>
    <w:p w14:paraId="5C07CF48" w14:textId="77777777" w:rsidR="00486496" w:rsidRDefault="00486496" w:rsidP="003A00CD">
      <w:pPr>
        <w:pStyle w:val="a5"/>
        <w:numPr>
          <w:ilvl w:val="0"/>
          <w:numId w:val="22"/>
        </w:numPr>
        <w:pBdr>
          <w:top w:val="nil"/>
          <w:left w:val="nil"/>
          <w:bottom w:val="nil"/>
          <w:right w:val="nil"/>
          <w:between w:val="nil"/>
          <w:bar w:val="nil"/>
        </w:pBdr>
        <w:ind w:firstLineChars="0"/>
        <w:rPr>
          <w:lang w:val="zh-TW" w:eastAsia="zh-TW"/>
        </w:rPr>
      </w:pPr>
      <w:r>
        <w:rPr>
          <w:lang w:val="zh-TW" w:eastAsia="zh-TW"/>
        </w:rPr>
        <w:t>供销差率管理</w:t>
      </w:r>
    </w:p>
    <w:p w14:paraId="32A7DE0A" w14:textId="77777777" w:rsidR="00486496" w:rsidRDefault="00486496" w:rsidP="003A00CD">
      <w:pPr>
        <w:pStyle w:val="a5"/>
        <w:numPr>
          <w:ilvl w:val="0"/>
          <w:numId w:val="22"/>
        </w:numPr>
        <w:pBdr>
          <w:top w:val="nil"/>
          <w:left w:val="nil"/>
          <w:bottom w:val="nil"/>
          <w:right w:val="nil"/>
          <w:between w:val="nil"/>
          <w:bar w:val="nil"/>
        </w:pBdr>
        <w:ind w:firstLineChars="0"/>
        <w:rPr>
          <w:lang w:val="zh-TW" w:eastAsia="zh-TW"/>
        </w:rPr>
      </w:pPr>
      <w:r>
        <w:rPr>
          <w:lang w:val="zh-TW" w:eastAsia="zh-TW"/>
        </w:rPr>
        <w:t>调压设备用</w:t>
      </w:r>
      <w:r>
        <w:rPr>
          <w:rFonts w:hint="eastAsia"/>
          <w:lang w:val="zh-TW" w:eastAsia="zh-TW"/>
        </w:rPr>
        <w:t>量</w:t>
      </w:r>
      <w:r>
        <w:rPr>
          <w:lang w:val="zh-TW" w:eastAsia="zh-TW"/>
        </w:rPr>
        <w:t>管理</w:t>
      </w:r>
    </w:p>
    <w:p w14:paraId="6CFDFA26" w14:textId="77777777" w:rsidR="00486496" w:rsidRDefault="00486496" w:rsidP="00486496">
      <w:pPr>
        <w:rPr>
          <w:lang w:val="zh-TW" w:eastAsia="zh-TW"/>
        </w:rPr>
      </w:pPr>
      <w:r>
        <w:rPr>
          <w:lang w:val="zh-TW" w:eastAsia="zh-TW"/>
        </w:rPr>
        <w:t>等六项功能。</w:t>
      </w:r>
    </w:p>
    <w:p w14:paraId="66727FCF" w14:textId="7AB95995" w:rsidR="00486496" w:rsidRDefault="00827778" w:rsidP="00486496">
      <w:pPr>
        <w:pStyle w:val="30"/>
        <w:spacing w:before="156" w:after="156"/>
      </w:pPr>
      <w:r>
        <w:rPr>
          <w:lang w:val="zh-TW" w:eastAsia="zh-TW"/>
        </w:rPr>
        <w:t>6</w:t>
      </w:r>
      <w:commentRangeStart w:id="24"/>
      <w:r w:rsidR="00486496">
        <w:rPr>
          <w:lang w:val="zh-TW" w:eastAsia="zh-TW"/>
        </w:rPr>
        <w:t xml:space="preserve">.2.1 </w:t>
      </w:r>
      <w:r w:rsidR="00486496">
        <w:rPr>
          <w:rFonts w:hint="eastAsia"/>
          <w:lang w:val="zh-TW"/>
        </w:rPr>
        <w:t>维</w:t>
      </w:r>
      <w:r w:rsidR="00486496">
        <w:t>/</w:t>
      </w:r>
      <w:r w:rsidR="00486496">
        <w:t>抢修管理</w:t>
      </w:r>
      <w:commentRangeEnd w:id="24"/>
      <w:r w:rsidR="00486496">
        <w:rPr>
          <w:rStyle w:val="a6"/>
          <w:b w:val="0"/>
          <w:bCs w:val="0"/>
        </w:rPr>
        <w:commentReference w:id="24"/>
      </w:r>
    </w:p>
    <w:p w14:paraId="519E19B7" w14:textId="77777777" w:rsidR="00486496" w:rsidRDefault="00486496" w:rsidP="00486496">
      <w:r>
        <w:rPr>
          <w:rFonts w:hint="eastAsia"/>
        </w:rPr>
        <w:tab/>
      </w:r>
      <w:r>
        <w:rPr>
          <w:rFonts w:hint="eastAsia"/>
        </w:rPr>
        <w:t>用户燃气</w:t>
      </w:r>
      <w:r>
        <w:t>设备发生故障，</w:t>
      </w:r>
      <w:r>
        <w:rPr>
          <w:rFonts w:hint="eastAsia"/>
        </w:rPr>
        <w:t>向</w:t>
      </w:r>
      <w:r>
        <w:t>公司提交维修申请，</w:t>
      </w:r>
      <w:r>
        <w:rPr>
          <w:rFonts w:hint="eastAsia"/>
        </w:rPr>
        <w:t>管理人员</w:t>
      </w:r>
      <w:r>
        <w:t>进行登记，</w:t>
      </w:r>
      <w:r>
        <w:rPr>
          <w:rFonts w:hint="eastAsia"/>
        </w:rPr>
        <w:t>填写</w:t>
      </w:r>
      <w:r>
        <w:t>工单，</w:t>
      </w:r>
      <w:r>
        <w:rPr>
          <w:rFonts w:hint="eastAsia"/>
        </w:rPr>
        <w:t>外派</w:t>
      </w:r>
      <w:r>
        <w:t>工作人员外出施工。</w:t>
      </w:r>
      <w:r>
        <w:rPr>
          <w:rFonts w:hint="eastAsia"/>
        </w:rPr>
        <w:t>登记</w:t>
      </w:r>
      <w:r>
        <w:t>表单包括：</w:t>
      </w:r>
      <w:r>
        <w:rPr>
          <w:rFonts w:hint="eastAsia"/>
        </w:rPr>
        <w:t>维修时间</w:t>
      </w:r>
      <w:r>
        <w:t>、</w:t>
      </w:r>
      <w:r>
        <w:rPr>
          <w:rFonts w:hint="eastAsia"/>
        </w:rPr>
        <w:t>客户</w:t>
      </w:r>
      <w:r>
        <w:t>姓名、</w:t>
      </w:r>
      <w:r>
        <w:rPr>
          <w:rFonts w:hint="eastAsia"/>
        </w:rPr>
        <w:t>客户</w:t>
      </w:r>
      <w:r>
        <w:t>地址、</w:t>
      </w:r>
      <w:r>
        <w:rPr>
          <w:rFonts w:hint="eastAsia"/>
        </w:rPr>
        <w:t>客户</w:t>
      </w:r>
      <w:r>
        <w:t>联系</w:t>
      </w:r>
      <w:r>
        <w:rPr>
          <w:rFonts w:hint="eastAsia"/>
        </w:rPr>
        <w:t>方式</w:t>
      </w:r>
      <w:r>
        <w:t>、</w:t>
      </w:r>
      <w:r>
        <w:rPr>
          <w:rFonts w:hint="eastAsia"/>
        </w:rPr>
        <w:t>维修</w:t>
      </w:r>
      <w:r>
        <w:t>人员编号、</w:t>
      </w:r>
      <w:r>
        <w:rPr>
          <w:rFonts w:hint="eastAsia"/>
        </w:rPr>
        <w:t>维修结果</w:t>
      </w:r>
      <w:r>
        <w:t>等。</w:t>
      </w:r>
    </w:p>
    <w:p w14:paraId="394D6270" w14:textId="77777777" w:rsidR="00486496" w:rsidRDefault="00486496" w:rsidP="00486496">
      <w:r>
        <w:rPr>
          <w:rFonts w:hint="eastAsia"/>
        </w:rPr>
        <w:t>系统</w:t>
      </w:r>
      <w:r>
        <w:t>提供</w:t>
      </w:r>
      <w:r>
        <w:rPr>
          <w:rFonts w:hint="eastAsia"/>
        </w:rPr>
        <w:t>根据</w:t>
      </w:r>
      <w:r>
        <w:t>各个字段进行查询，</w:t>
      </w:r>
      <w:r>
        <w:rPr>
          <w:rFonts w:hint="eastAsia"/>
        </w:rPr>
        <w:t>支持</w:t>
      </w:r>
      <w:r>
        <w:t>模糊查询。</w:t>
      </w:r>
    </w:p>
    <w:p w14:paraId="68C63E2C" w14:textId="77777777" w:rsidR="00486496" w:rsidRDefault="00486496" w:rsidP="00486496">
      <w:r>
        <w:rPr>
          <w:rFonts w:hint="eastAsia"/>
        </w:rPr>
        <w:t>针对</w:t>
      </w:r>
      <w:r>
        <w:t>多条维修／</w:t>
      </w:r>
      <w:r>
        <w:rPr>
          <w:rFonts w:hint="eastAsia"/>
        </w:rPr>
        <w:t>抢修</w:t>
      </w:r>
      <w:r>
        <w:t>记录，</w:t>
      </w:r>
      <w:r>
        <w:rPr>
          <w:rFonts w:hint="eastAsia"/>
        </w:rPr>
        <w:t>系统</w:t>
      </w:r>
      <w:r>
        <w:t>提供导</w:t>
      </w:r>
      <w:r>
        <w:rPr>
          <w:rFonts w:hint="eastAsia"/>
        </w:rPr>
        <w:t>入</w:t>
      </w:r>
      <w:r>
        <w:t>功能。</w:t>
      </w:r>
    </w:p>
    <w:p w14:paraId="184C15DF" w14:textId="78189967" w:rsidR="00486496" w:rsidRDefault="00827778" w:rsidP="00486496">
      <w:pPr>
        <w:pStyle w:val="30"/>
        <w:spacing w:before="156" w:after="156"/>
      </w:pPr>
      <w:r>
        <w:rPr>
          <w:rFonts w:hint="eastAsia"/>
        </w:rPr>
        <w:lastRenderedPageBreak/>
        <w:t>6</w:t>
      </w:r>
      <w:commentRangeStart w:id="25"/>
      <w:r w:rsidR="00486496">
        <w:rPr>
          <w:rFonts w:hint="eastAsia"/>
        </w:rPr>
        <w:t xml:space="preserve">.2.2 </w:t>
      </w:r>
      <w:r w:rsidR="00486496">
        <w:rPr>
          <w:rFonts w:hint="eastAsia"/>
        </w:rPr>
        <w:t>客户</w:t>
      </w:r>
      <w:r w:rsidR="00486496">
        <w:t>相关数据查询</w:t>
      </w:r>
      <w:commentRangeEnd w:id="25"/>
      <w:r w:rsidR="00486496">
        <w:rPr>
          <w:rStyle w:val="a6"/>
          <w:b w:val="0"/>
          <w:bCs w:val="0"/>
        </w:rPr>
        <w:commentReference w:id="25"/>
      </w:r>
    </w:p>
    <w:p w14:paraId="39EFD777" w14:textId="77777777" w:rsidR="00486496" w:rsidRDefault="00486496" w:rsidP="00486496">
      <w:r>
        <w:rPr>
          <w:rFonts w:hint="eastAsia"/>
        </w:rPr>
        <w:tab/>
      </w:r>
      <w:r>
        <w:rPr>
          <w:rFonts w:hint="eastAsia"/>
        </w:rPr>
        <w:t>系统</w:t>
      </w:r>
      <w:r>
        <w:t>提供客户相关的数据查询，比如客户地址、</w:t>
      </w:r>
      <w:r>
        <w:rPr>
          <w:rFonts w:hint="eastAsia"/>
        </w:rPr>
        <w:t>客户</w:t>
      </w:r>
      <w:r>
        <w:t>燃气使用量、近期燃气价格、</w:t>
      </w:r>
      <w:r>
        <w:rPr>
          <w:rFonts w:hint="eastAsia"/>
        </w:rPr>
        <w:t>燃气价格</w:t>
      </w:r>
      <w:r>
        <w:t>浮动报表等。</w:t>
      </w:r>
    </w:p>
    <w:p w14:paraId="4129C6B3" w14:textId="77777777" w:rsidR="00486496" w:rsidRDefault="00486496" w:rsidP="00486496">
      <w:r>
        <w:rPr>
          <w:rFonts w:hint="eastAsia"/>
        </w:rPr>
        <w:t>客户针对这项</w:t>
      </w:r>
      <w:r>
        <w:t>功能只具有查看功能，</w:t>
      </w:r>
      <w:r>
        <w:rPr>
          <w:rFonts w:hint="eastAsia"/>
        </w:rPr>
        <w:t>不具有</w:t>
      </w:r>
      <w:r>
        <w:t>实际操作修改数据的权限。</w:t>
      </w:r>
    </w:p>
    <w:p w14:paraId="7AB88C07" w14:textId="454CBB22" w:rsidR="00486496" w:rsidRDefault="00827778" w:rsidP="00486496">
      <w:pPr>
        <w:pStyle w:val="30"/>
        <w:spacing w:before="156" w:after="156"/>
      </w:pPr>
      <w:r>
        <w:rPr>
          <w:rFonts w:hint="eastAsia"/>
        </w:rPr>
        <w:t>6</w:t>
      </w:r>
      <w:r w:rsidR="00486496">
        <w:rPr>
          <w:rFonts w:hint="eastAsia"/>
        </w:rPr>
        <w:t xml:space="preserve">.2.3 </w:t>
      </w:r>
      <w:r w:rsidR="00486496">
        <w:rPr>
          <w:rFonts w:hint="eastAsia"/>
        </w:rPr>
        <w:t>安检</w:t>
      </w:r>
      <w:r w:rsidR="00486496">
        <w:t>管理</w:t>
      </w:r>
    </w:p>
    <w:p w14:paraId="14E0E1EE" w14:textId="77777777" w:rsidR="00486496" w:rsidRPr="00536472" w:rsidRDefault="00486496" w:rsidP="00486496">
      <w:r>
        <w:t>用户</w:t>
      </w:r>
      <w:r>
        <w:rPr>
          <w:rFonts w:hint="eastAsia"/>
        </w:rPr>
        <w:t>使用中</w:t>
      </w:r>
      <w:r>
        <w:t>的燃气设备和</w:t>
      </w:r>
      <w:r>
        <w:rPr>
          <w:rFonts w:hint="eastAsia"/>
        </w:rPr>
        <w:t>表具</w:t>
      </w:r>
      <w:r>
        <w:t>定期进行安检，工作人员</w:t>
      </w:r>
      <w:r>
        <w:rPr>
          <w:rFonts w:hint="eastAsia"/>
        </w:rPr>
        <w:t>统一</w:t>
      </w:r>
      <w:r>
        <w:t>按照工单外出</w:t>
      </w:r>
      <w:r>
        <w:rPr>
          <w:rFonts w:hint="eastAsia"/>
        </w:rPr>
        <w:t>工作</w:t>
      </w:r>
    </w:p>
    <w:p w14:paraId="124824D5" w14:textId="2F657FE1" w:rsidR="00486496" w:rsidRDefault="00827778" w:rsidP="00486496">
      <w:pPr>
        <w:pStyle w:val="30"/>
        <w:spacing w:before="156" w:after="156"/>
      </w:pPr>
      <w:r>
        <w:rPr>
          <w:rFonts w:hint="eastAsia"/>
        </w:rPr>
        <w:t>6</w:t>
      </w:r>
      <w:r w:rsidR="00486496">
        <w:rPr>
          <w:rFonts w:hint="eastAsia"/>
        </w:rPr>
        <w:t xml:space="preserve">.2.4 </w:t>
      </w:r>
      <w:r w:rsidR="00486496">
        <w:rPr>
          <w:rFonts w:hint="eastAsia"/>
        </w:rPr>
        <w:t>调度室</w:t>
      </w:r>
      <w:r w:rsidR="00486496">
        <w:t>管理</w:t>
      </w:r>
    </w:p>
    <w:p w14:paraId="74B9A9C9" w14:textId="77777777" w:rsidR="00486496" w:rsidRDefault="00486496" w:rsidP="00486496">
      <w:r>
        <w:rPr>
          <w:rFonts w:hint="eastAsia"/>
        </w:rPr>
        <w:t>调度室有</w:t>
      </w:r>
      <w:r>
        <w:t>：</w:t>
      </w:r>
      <w:r>
        <w:rPr>
          <w:rFonts w:ascii="MS Mincho" w:eastAsia="MS Mincho" w:hAnsi="MS Mincho" w:cs="MS Mincho" w:hint="eastAsia"/>
        </w:rPr>
        <w:t>新建</w:t>
      </w:r>
      <w:r>
        <w:rPr>
          <w:rFonts w:ascii="MS Mincho" w:eastAsia="MS Mincho" w:hAnsi="MS Mincho" w:cs="MS Mincho"/>
        </w:rPr>
        <w:t>、</w:t>
      </w:r>
      <w:r>
        <w:rPr>
          <w:rFonts w:ascii="MS Mincho" w:eastAsia="MS Mincho" w:hAnsi="MS Mincho" w:cs="MS Mincho" w:hint="eastAsia"/>
        </w:rPr>
        <w:t>使用中</w:t>
      </w:r>
      <w:r>
        <w:rPr>
          <w:rFonts w:ascii="MS Mincho" w:eastAsia="MS Mincho" w:hAnsi="MS Mincho" w:cs="MS Mincho"/>
        </w:rPr>
        <w:t>、</w:t>
      </w:r>
      <w:r>
        <w:rPr>
          <w:rFonts w:ascii="宋体" w:eastAsia="宋体" w:hAnsi="宋体" w:cs="宋体"/>
        </w:rPr>
        <w:t>闲</w:t>
      </w:r>
      <w:r>
        <w:rPr>
          <w:rFonts w:ascii="MS Mincho" w:eastAsia="MS Mincho" w:hAnsi="MS Mincho" w:cs="MS Mincho"/>
        </w:rPr>
        <w:t>置、</w:t>
      </w:r>
      <w:r>
        <w:rPr>
          <w:rFonts w:ascii="宋体" w:eastAsia="宋体" w:hAnsi="宋体" w:cs="宋体"/>
        </w:rPr>
        <w:t>废</w:t>
      </w:r>
      <w:r>
        <w:rPr>
          <w:rFonts w:ascii="MS Mincho" w:eastAsia="MS Mincho" w:hAnsi="MS Mincho" w:cs="MS Mincho" w:hint="eastAsia"/>
        </w:rPr>
        <w:t>弃</w:t>
      </w:r>
      <w:r>
        <w:rPr>
          <w:rFonts w:ascii="MS Mincho" w:eastAsia="MS Mincho" w:hAnsi="MS Mincho" w:cs="MS Mincho"/>
        </w:rPr>
        <w:t>四种状</w:t>
      </w:r>
      <w:r>
        <w:rPr>
          <w:rFonts w:ascii="宋体" w:eastAsia="宋体" w:hAnsi="宋体" w:cs="宋体"/>
        </w:rPr>
        <w:t>态</w:t>
      </w:r>
      <w:r>
        <w:rPr>
          <w:rFonts w:ascii="MS Mincho" w:eastAsia="MS Mincho" w:hAnsi="MS Mincho" w:cs="MS Mincho"/>
        </w:rPr>
        <w:t>。</w:t>
      </w:r>
    </w:p>
    <w:p w14:paraId="11B37CE2" w14:textId="77777777" w:rsidR="00486496" w:rsidRDefault="00486496" w:rsidP="00486496">
      <w:r>
        <w:rPr>
          <w:rFonts w:hint="eastAsia"/>
        </w:rPr>
        <w:t>调度室</w:t>
      </w:r>
      <w:r>
        <w:t>新建统一备案，</w:t>
      </w:r>
      <w:r>
        <w:rPr>
          <w:rFonts w:hint="eastAsia"/>
        </w:rPr>
        <w:t>录入系统存档</w:t>
      </w:r>
      <w:r>
        <w:t>，</w:t>
      </w:r>
      <w:r>
        <w:rPr>
          <w:rFonts w:hint="eastAsia"/>
        </w:rPr>
        <w:t>新建</w:t>
      </w:r>
      <w:r>
        <w:t>调度室默认为新建状态。</w:t>
      </w:r>
    </w:p>
    <w:p w14:paraId="2DCA9D21" w14:textId="77777777" w:rsidR="00486496" w:rsidRDefault="00486496" w:rsidP="00486496">
      <w:r>
        <w:t>系统提供不同地区调度室的查询功能。</w:t>
      </w:r>
    </w:p>
    <w:p w14:paraId="50FAC936" w14:textId="77777777" w:rsidR="00486496" w:rsidRDefault="00486496" w:rsidP="00486496">
      <w:r>
        <w:rPr>
          <w:rFonts w:hint="eastAsia"/>
        </w:rPr>
        <w:t>可根据</w:t>
      </w:r>
      <w:r>
        <w:t>地区编号、</w:t>
      </w:r>
      <w:r>
        <w:rPr>
          <w:rFonts w:hint="eastAsia"/>
        </w:rPr>
        <w:t>调度室</w:t>
      </w:r>
      <w:r>
        <w:t>编号、</w:t>
      </w:r>
      <w:r>
        <w:rPr>
          <w:rFonts w:hint="eastAsia"/>
        </w:rPr>
        <w:t>用户编号</w:t>
      </w:r>
      <w:r>
        <w:t>、</w:t>
      </w:r>
      <w:r>
        <w:rPr>
          <w:rFonts w:hint="eastAsia"/>
        </w:rPr>
        <w:t>分公司</w:t>
      </w:r>
      <w:r>
        <w:t>编号等查询。</w:t>
      </w:r>
    </w:p>
    <w:p w14:paraId="40060EBC" w14:textId="77777777" w:rsidR="00486496" w:rsidRPr="002D7BA0" w:rsidRDefault="00486496" w:rsidP="00486496">
      <w:r>
        <w:t>调度室的废弃、</w:t>
      </w:r>
      <w:r>
        <w:rPr>
          <w:rFonts w:hint="eastAsia"/>
        </w:rPr>
        <w:t>闲置</w:t>
      </w:r>
      <w:r>
        <w:t>状态的更换需要申请审核后方可变更状态。</w:t>
      </w:r>
    </w:p>
    <w:p w14:paraId="43700E46" w14:textId="4835E3E6" w:rsidR="00486496" w:rsidRDefault="00827778" w:rsidP="00486496">
      <w:pPr>
        <w:pStyle w:val="30"/>
        <w:spacing w:before="156" w:after="156"/>
      </w:pPr>
      <w:r>
        <w:rPr>
          <w:rFonts w:hint="eastAsia"/>
        </w:rPr>
        <w:t>6</w:t>
      </w:r>
      <w:r w:rsidR="00486496">
        <w:rPr>
          <w:rFonts w:hint="eastAsia"/>
        </w:rPr>
        <w:t xml:space="preserve">.2.5 </w:t>
      </w:r>
      <w:r w:rsidR="00486496">
        <w:rPr>
          <w:rFonts w:hint="eastAsia"/>
        </w:rPr>
        <w:t>供销差率</w:t>
      </w:r>
      <w:r w:rsidR="00486496">
        <w:t>管理</w:t>
      </w:r>
    </w:p>
    <w:p w14:paraId="3CE07450" w14:textId="77777777" w:rsidR="00486496" w:rsidRDefault="00486496" w:rsidP="00486496">
      <w:r>
        <w:rPr>
          <w:rFonts w:hint="eastAsia"/>
        </w:rPr>
        <w:t>供销</w:t>
      </w:r>
      <w:r>
        <w:t>差</w:t>
      </w:r>
      <w:r>
        <w:rPr>
          <w:rFonts w:hint="eastAsia"/>
        </w:rPr>
        <w:t>率</w:t>
      </w:r>
      <w:r>
        <w:t>默认</w:t>
      </w:r>
      <w:r>
        <w:t>50%</w:t>
      </w:r>
      <w:r>
        <w:t>，</w:t>
      </w:r>
      <w:r>
        <w:rPr>
          <w:rFonts w:hint="eastAsia"/>
        </w:rPr>
        <w:t>可根据</w:t>
      </w:r>
      <w:r>
        <w:t>市场物价调整。</w:t>
      </w:r>
      <w:r>
        <w:rPr>
          <w:rFonts w:hint="eastAsia"/>
        </w:rPr>
        <w:t>管理员</w:t>
      </w:r>
      <w:r>
        <w:t>可通过系统动态的设定。</w:t>
      </w:r>
    </w:p>
    <w:p w14:paraId="09DAF596" w14:textId="77777777" w:rsidR="00486496" w:rsidRDefault="00486496" w:rsidP="00486496">
      <w:r>
        <w:rPr>
          <w:rFonts w:hint="eastAsia"/>
        </w:rPr>
        <w:t>旧</w:t>
      </w:r>
      <w:r>
        <w:t>供销差率也记录在数据库中。</w:t>
      </w:r>
    </w:p>
    <w:p w14:paraId="300C2AC6" w14:textId="77777777" w:rsidR="00486496" w:rsidRPr="009C4947" w:rsidRDefault="00486496" w:rsidP="00486496">
      <w:r>
        <w:rPr>
          <w:rFonts w:hint="eastAsia"/>
        </w:rPr>
        <w:t>系统</w:t>
      </w:r>
      <w:r>
        <w:t>提供阶段性</w:t>
      </w:r>
      <w:r>
        <w:rPr>
          <w:rFonts w:hint="eastAsia"/>
        </w:rPr>
        <w:t>的</w:t>
      </w:r>
      <w:r>
        <w:t>供销差率报表查询功能。</w:t>
      </w:r>
    </w:p>
    <w:p w14:paraId="5DD1B902" w14:textId="58F0BF98" w:rsidR="00486496" w:rsidRDefault="00827778" w:rsidP="00486496">
      <w:pPr>
        <w:pStyle w:val="30"/>
        <w:spacing w:before="156" w:after="156"/>
      </w:pPr>
      <w:r>
        <w:rPr>
          <w:rFonts w:hint="eastAsia"/>
        </w:rPr>
        <w:t>6</w:t>
      </w:r>
      <w:r w:rsidR="00486496">
        <w:rPr>
          <w:rFonts w:hint="eastAsia"/>
        </w:rPr>
        <w:t xml:space="preserve">.2.6 </w:t>
      </w:r>
      <w:r w:rsidR="00486496">
        <w:t>调压设备用</w:t>
      </w:r>
      <w:r w:rsidR="00486496">
        <w:rPr>
          <w:rFonts w:hint="eastAsia"/>
        </w:rPr>
        <w:t>量</w:t>
      </w:r>
      <w:r w:rsidR="00486496">
        <w:t>管理</w:t>
      </w:r>
    </w:p>
    <w:p w14:paraId="51B35BB7" w14:textId="77777777" w:rsidR="00486496" w:rsidRDefault="00486496" w:rsidP="00486496">
      <w:r>
        <w:rPr>
          <w:rFonts w:hint="eastAsia"/>
        </w:rPr>
        <w:t>公司</w:t>
      </w:r>
      <w:r>
        <w:t>统一采购调压设备，</w:t>
      </w:r>
      <w:r>
        <w:rPr>
          <w:rFonts w:hint="eastAsia"/>
        </w:rPr>
        <w:t>对</w:t>
      </w:r>
      <w:r>
        <w:t>调压设备的使用及用量统一管理。</w:t>
      </w:r>
    </w:p>
    <w:p w14:paraId="68D25B16" w14:textId="77777777" w:rsidR="00486496" w:rsidRDefault="00486496" w:rsidP="00486496">
      <w:r>
        <w:rPr>
          <w:rFonts w:hint="eastAsia"/>
        </w:rPr>
        <w:t>管理员</w:t>
      </w:r>
      <w:r>
        <w:t>可通过系统动态的设定调压设备用量。</w:t>
      </w:r>
    </w:p>
    <w:p w14:paraId="68FD5280" w14:textId="77777777" w:rsidR="00486496" w:rsidRDefault="00486496" w:rsidP="00486496">
      <w:r>
        <w:t>调压设备用量更改前后均需存入系统。</w:t>
      </w:r>
    </w:p>
    <w:p w14:paraId="5952EDD6" w14:textId="77777777" w:rsidR="00486496" w:rsidRPr="006630B3" w:rsidRDefault="00486496" w:rsidP="00486496">
      <w:r>
        <w:rPr>
          <w:rFonts w:hint="eastAsia"/>
        </w:rPr>
        <w:t>系统</w:t>
      </w:r>
      <w:r>
        <w:t>根据周期内调压设备用量</w:t>
      </w:r>
      <w:r>
        <w:rPr>
          <w:rFonts w:hint="eastAsia"/>
        </w:rPr>
        <w:t>生成</w:t>
      </w:r>
      <w:r>
        <w:t>报表，</w:t>
      </w:r>
      <w:r>
        <w:rPr>
          <w:rFonts w:hint="eastAsia"/>
        </w:rPr>
        <w:t>可以</w:t>
      </w:r>
      <w:r>
        <w:t>动态的查询调压设备用量报表。</w:t>
      </w:r>
    </w:p>
    <w:p w14:paraId="5D7B15D0" w14:textId="3079C6CA" w:rsidR="00486496" w:rsidRDefault="00486496" w:rsidP="00486496">
      <w:pPr>
        <w:pStyle w:val="20"/>
        <w:spacing w:before="156" w:after="156"/>
      </w:pPr>
      <w:r>
        <w:t>6.3</w:t>
      </w:r>
      <w:r>
        <w:rPr>
          <w:lang w:val="zh-TW" w:eastAsia="zh-TW"/>
        </w:rPr>
        <w:t>营业类业务受理</w:t>
      </w:r>
    </w:p>
    <w:p w14:paraId="5600BC0E" w14:textId="77777777" w:rsidR="00486496" w:rsidRDefault="00486496" w:rsidP="00486496">
      <w:pPr>
        <w:rPr>
          <w:lang w:val="zh-TW" w:eastAsia="zh-TW"/>
        </w:rPr>
      </w:pPr>
      <w:r>
        <w:rPr>
          <w:lang w:val="zh-TW" w:eastAsia="zh-TW"/>
        </w:rPr>
        <w:t>包括：</w:t>
      </w:r>
    </w:p>
    <w:p w14:paraId="753B49B6" w14:textId="77777777" w:rsidR="00486496" w:rsidRDefault="00486496" w:rsidP="003A00CD">
      <w:pPr>
        <w:pStyle w:val="a5"/>
        <w:numPr>
          <w:ilvl w:val="0"/>
          <w:numId w:val="24"/>
        </w:numPr>
        <w:pBdr>
          <w:top w:val="nil"/>
          <w:left w:val="nil"/>
          <w:bottom w:val="nil"/>
          <w:right w:val="nil"/>
          <w:between w:val="nil"/>
          <w:bar w:val="nil"/>
        </w:pBdr>
        <w:ind w:firstLineChars="0"/>
        <w:rPr>
          <w:lang w:val="zh-TW" w:eastAsia="zh-TW"/>
        </w:rPr>
      </w:pPr>
      <w:r>
        <w:rPr>
          <w:lang w:val="zh-TW" w:eastAsia="zh-TW"/>
        </w:rPr>
        <w:t>用户档案变更</w:t>
      </w:r>
    </w:p>
    <w:p w14:paraId="7E87C925" w14:textId="77777777" w:rsidR="00486496" w:rsidRDefault="00486496" w:rsidP="003A00CD">
      <w:pPr>
        <w:pStyle w:val="a5"/>
        <w:numPr>
          <w:ilvl w:val="0"/>
          <w:numId w:val="24"/>
        </w:numPr>
        <w:pBdr>
          <w:top w:val="nil"/>
          <w:left w:val="nil"/>
          <w:bottom w:val="nil"/>
          <w:right w:val="nil"/>
          <w:between w:val="nil"/>
          <w:bar w:val="nil"/>
        </w:pBdr>
        <w:ind w:firstLineChars="0"/>
        <w:rPr>
          <w:lang w:val="zh-TW" w:eastAsia="zh-TW"/>
        </w:rPr>
      </w:pPr>
      <w:r>
        <w:rPr>
          <w:lang w:val="zh-TW" w:eastAsia="zh-TW"/>
        </w:rPr>
        <w:t>更名过户</w:t>
      </w:r>
    </w:p>
    <w:p w14:paraId="3A3C7E36" w14:textId="77777777" w:rsidR="00486496" w:rsidRDefault="00486496" w:rsidP="003A00CD">
      <w:pPr>
        <w:pStyle w:val="a5"/>
        <w:numPr>
          <w:ilvl w:val="0"/>
          <w:numId w:val="24"/>
        </w:numPr>
        <w:pBdr>
          <w:top w:val="nil"/>
          <w:left w:val="nil"/>
          <w:bottom w:val="nil"/>
          <w:right w:val="nil"/>
          <w:between w:val="nil"/>
          <w:bar w:val="nil"/>
        </w:pBdr>
        <w:ind w:firstLineChars="0"/>
        <w:rPr>
          <w:lang w:val="zh-TW" w:eastAsia="zh-TW"/>
        </w:rPr>
      </w:pPr>
      <w:r>
        <w:rPr>
          <w:lang w:val="zh-TW" w:eastAsia="zh-TW"/>
        </w:rPr>
        <w:t>合户管理</w:t>
      </w:r>
    </w:p>
    <w:p w14:paraId="3DC2BB81" w14:textId="77777777" w:rsidR="00486496" w:rsidRDefault="00486496" w:rsidP="003A00CD">
      <w:pPr>
        <w:pStyle w:val="a5"/>
        <w:numPr>
          <w:ilvl w:val="0"/>
          <w:numId w:val="24"/>
        </w:numPr>
        <w:pBdr>
          <w:top w:val="nil"/>
          <w:left w:val="nil"/>
          <w:bottom w:val="nil"/>
          <w:right w:val="nil"/>
          <w:between w:val="nil"/>
          <w:bar w:val="nil"/>
        </w:pBdr>
        <w:ind w:firstLineChars="0"/>
        <w:rPr>
          <w:lang w:val="zh-TW" w:eastAsia="zh-TW"/>
        </w:rPr>
      </w:pPr>
      <w:r>
        <w:rPr>
          <w:lang w:val="zh-TW" w:eastAsia="zh-TW"/>
        </w:rPr>
        <w:t>分户管理</w:t>
      </w:r>
    </w:p>
    <w:p w14:paraId="72A00E30" w14:textId="77777777" w:rsidR="00486496" w:rsidRDefault="00486496" w:rsidP="003A00CD">
      <w:pPr>
        <w:pStyle w:val="a5"/>
        <w:numPr>
          <w:ilvl w:val="0"/>
          <w:numId w:val="24"/>
        </w:numPr>
        <w:pBdr>
          <w:top w:val="nil"/>
          <w:left w:val="nil"/>
          <w:bottom w:val="nil"/>
          <w:right w:val="nil"/>
          <w:between w:val="nil"/>
          <w:bar w:val="nil"/>
        </w:pBdr>
        <w:ind w:firstLineChars="0"/>
        <w:rPr>
          <w:lang w:val="zh-TW" w:eastAsia="zh-TW"/>
        </w:rPr>
      </w:pPr>
      <w:r>
        <w:rPr>
          <w:lang w:val="zh-TW" w:eastAsia="zh-TW"/>
        </w:rPr>
        <w:t>燃气保险办理</w:t>
      </w:r>
    </w:p>
    <w:p w14:paraId="014D4ED6" w14:textId="77777777" w:rsidR="00486496" w:rsidRDefault="00486496" w:rsidP="003A00CD">
      <w:pPr>
        <w:pStyle w:val="a5"/>
        <w:numPr>
          <w:ilvl w:val="0"/>
          <w:numId w:val="24"/>
        </w:numPr>
        <w:pBdr>
          <w:top w:val="nil"/>
          <w:left w:val="nil"/>
          <w:bottom w:val="nil"/>
          <w:right w:val="nil"/>
          <w:between w:val="nil"/>
          <w:bar w:val="nil"/>
        </w:pBdr>
        <w:ind w:firstLineChars="0"/>
      </w:pPr>
      <w:r>
        <w:t>IC</w:t>
      </w:r>
      <w:r>
        <w:rPr>
          <w:lang w:val="zh-TW" w:eastAsia="zh-TW"/>
        </w:rPr>
        <w:t>卡补办</w:t>
      </w:r>
    </w:p>
    <w:p w14:paraId="0DD623EA" w14:textId="77777777" w:rsidR="00486496" w:rsidRDefault="00486496" w:rsidP="003A00CD">
      <w:pPr>
        <w:pStyle w:val="a5"/>
        <w:numPr>
          <w:ilvl w:val="0"/>
          <w:numId w:val="24"/>
        </w:numPr>
        <w:pBdr>
          <w:top w:val="nil"/>
          <w:left w:val="nil"/>
          <w:bottom w:val="nil"/>
          <w:right w:val="nil"/>
          <w:between w:val="nil"/>
          <w:bar w:val="nil"/>
        </w:pBdr>
        <w:ind w:firstLineChars="0"/>
        <w:rPr>
          <w:lang w:val="zh-TW" w:eastAsia="zh-TW"/>
        </w:rPr>
      </w:pPr>
      <w:r>
        <w:rPr>
          <w:lang w:val="zh-TW" w:eastAsia="zh-TW"/>
        </w:rPr>
        <w:t>串户管理</w:t>
      </w:r>
    </w:p>
    <w:p w14:paraId="6B2C7603" w14:textId="77777777" w:rsidR="00486496" w:rsidRDefault="00486496" w:rsidP="003A00CD">
      <w:pPr>
        <w:pStyle w:val="a5"/>
        <w:numPr>
          <w:ilvl w:val="0"/>
          <w:numId w:val="24"/>
        </w:numPr>
        <w:pBdr>
          <w:top w:val="nil"/>
          <w:left w:val="nil"/>
          <w:bottom w:val="nil"/>
          <w:right w:val="nil"/>
          <w:between w:val="nil"/>
          <w:bar w:val="nil"/>
        </w:pBdr>
        <w:ind w:firstLineChars="0"/>
        <w:rPr>
          <w:lang w:val="zh-TW" w:eastAsia="zh-TW"/>
        </w:rPr>
      </w:pPr>
      <w:r>
        <w:rPr>
          <w:lang w:val="zh-TW" w:eastAsia="zh-TW"/>
        </w:rPr>
        <w:t>退款领取登记</w:t>
      </w:r>
    </w:p>
    <w:p w14:paraId="23B84AAA" w14:textId="77777777" w:rsidR="00486496" w:rsidRDefault="00486496" w:rsidP="003A00CD">
      <w:pPr>
        <w:pStyle w:val="a5"/>
        <w:numPr>
          <w:ilvl w:val="0"/>
          <w:numId w:val="24"/>
        </w:numPr>
        <w:pBdr>
          <w:top w:val="nil"/>
          <w:left w:val="nil"/>
          <w:bottom w:val="nil"/>
          <w:right w:val="nil"/>
          <w:between w:val="nil"/>
          <w:bar w:val="nil"/>
        </w:pBdr>
        <w:ind w:firstLineChars="0"/>
        <w:rPr>
          <w:lang w:val="zh-TW" w:eastAsia="zh-TW"/>
        </w:rPr>
      </w:pPr>
      <w:r>
        <w:rPr>
          <w:lang w:val="zh-TW" w:eastAsia="zh-TW"/>
        </w:rPr>
        <w:t>特殊用户优惠申请</w:t>
      </w:r>
    </w:p>
    <w:p w14:paraId="70151753" w14:textId="77777777" w:rsidR="00486496" w:rsidRDefault="00486496" w:rsidP="003A00CD">
      <w:pPr>
        <w:pStyle w:val="a5"/>
        <w:numPr>
          <w:ilvl w:val="0"/>
          <w:numId w:val="24"/>
        </w:numPr>
        <w:pBdr>
          <w:top w:val="nil"/>
          <w:left w:val="nil"/>
          <w:bottom w:val="nil"/>
          <w:right w:val="nil"/>
          <w:between w:val="nil"/>
          <w:bar w:val="nil"/>
        </w:pBdr>
        <w:ind w:firstLineChars="0"/>
        <w:rPr>
          <w:lang w:val="zh-TW" w:eastAsia="zh-TW"/>
        </w:rPr>
      </w:pPr>
      <w:r>
        <w:rPr>
          <w:lang w:val="zh-TW" w:eastAsia="zh-TW"/>
        </w:rPr>
        <w:t>特殊用户优惠取消</w:t>
      </w:r>
    </w:p>
    <w:p w14:paraId="742CB480" w14:textId="77777777" w:rsidR="00486496" w:rsidRDefault="00486496" w:rsidP="003A00CD">
      <w:pPr>
        <w:pStyle w:val="a5"/>
        <w:numPr>
          <w:ilvl w:val="0"/>
          <w:numId w:val="24"/>
        </w:numPr>
        <w:pBdr>
          <w:top w:val="nil"/>
          <w:left w:val="nil"/>
          <w:bottom w:val="nil"/>
          <w:right w:val="nil"/>
          <w:between w:val="nil"/>
          <w:bar w:val="nil"/>
        </w:pBdr>
        <w:ind w:firstLineChars="0"/>
      </w:pPr>
      <w:r>
        <w:lastRenderedPageBreak/>
        <w:t>IC</w:t>
      </w:r>
      <w:r>
        <w:rPr>
          <w:lang w:val="zh-TW" w:eastAsia="zh-TW"/>
        </w:rPr>
        <w:t>卡补气</w:t>
      </w:r>
    </w:p>
    <w:p w14:paraId="72157B2C" w14:textId="77777777" w:rsidR="00486496" w:rsidRDefault="00486496" w:rsidP="003A00CD">
      <w:pPr>
        <w:pStyle w:val="a5"/>
        <w:numPr>
          <w:ilvl w:val="0"/>
          <w:numId w:val="24"/>
        </w:numPr>
        <w:pBdr>
          <w:top w:val="nil"/>
          <w:left w:val="nil"/>
          <w:bottom w:val="nil"/>
          <w:right w:val="nil"/>
          <w:between w:val="nil"/>
          <w:bar w:val="nil"/>
        </w:pBdr>
        <w:ind w:firstLineChars="0"/>
        <w:rPr>
          <w:lang w:val="zh-TW" w:eastAsia="zh-TW"/>
        </w:rPr>
      </w:pPr>
      <w:r>
        <w:rPr>
          <w:lang w:val="zh-TW" w:eastAsia="zh-TW"/>
        </w:rPr>
        <w:t>欠费</w:t>
      </w:r>
      <w:r>
        <w:t>/</w:t>
      </w:r>
      <w:r>
        <w:rPr>
          <w:lang w:val="zh-TW" w:eastAsia="zh-TW"/>
        </w:rPr>
        <w:t>账单发送</w:t>
      </w:r>
      <w:r>
        <w:rPr>
          <w:rFonts w:hint="eastAsia"/>
          <w:lang w:val="zh-TW" w:eastAsia="zh-TW"/>
        </w:rPr>
        <w:t>方式</w:t>
      </w:r>
      <w:r>
        <w:rPr>
          <w:lang w:val="zh-TW" w:eastAsia="zh-TW"/>
        </w:rPr>
        <w:t>更改</w:t>
      </w:r>
    </w:p>
    <w:p w14:paraId="3D233DBF" w14:textId="77777777" w:rsidR="00486496" w:rsidRDefault="00486496" w:rsidP="003A00CD">
      <w:pPr>
        <w:pStyle w:val="a5"/>
        <w:numPr>
          <w:ilvl w:val="0"/>
          <w:numId w:val="24"/>
        </w:numPr>
        <w:pBdr>
          <w:top w:val="nil"/>
          <w:left w:val="nil"/>
          <w:bottom w:val="nil"/>
          <w:right w:val="nil"/>
          <w:between w:val="nil"/>
          <w:bar w:val="nil"/>
        </w:pBdr>
        <w:ind w:firstLineChars="0"/>
        <w:rPr>
          <w:lang w:val="zh-TW" w:eastAsia="zh-TW"/>
        </w:rPr>
      </w:pPr>
      <w:r>
        <w:rPr>
          <w:lang w:val="zh-TW" w:eastAsia="zh-TW"/>
        </w:rPr>
        <w:t>附属户管理</w:t>
      </w:r>
    </w:p>
    <w:p w14:paraId="0C049E7C" w14:textId="77777777" w:rsidR="00486496" w:rsidRDefault="00486496" w:rsidP="00486496">
      <w:pPr>
        <w:rPr>
          <w:lang w:val="zh-TW" w:eastAsia="zh-TW"/>
        </w:rPr>
      </w:pPr>
      <w:r>
        <w:rPr>
          <w:lang w:val="zh-TW" w:eastAsia="zh-TW"/>
        </w:rPr>
        <w:t>等十三项功能。</w:t>
      </w:r>
    </w:p>
    <w:p w14:paraId="2840A336" w14:textId="77777777" w:rsidR="00486496" w:rsidRDefault="00486496" w:rsidP="00486496">
      <w:pPr>
        <w:rPr>
          <w:lang w:val="zh-TW" w:eastAsia="zh-TW"/>
        </w:rPr>
      </w:pPr>
      <w:r>
        <w:rPr>
          <w:rFonts w:hint="eastAsia"/>
          <w:lang w:val="zh-TW" w:eastAsia="zh-TW"/>
        </w:rPr>
        <w:t>用户</w:t>
      </w:r>
      <w:r>
        <w:rPr>
          <w:lang w:val="zh-TW" w:eastAsia="zh-TW"/>
        </w:rPr>
        <w:t>可到附近分公司进行业务的办理，</w:t>
      </w:r>
      <w:r>
        <w:rPr>
          <w:rFonts w:hint="eastAsia"/>
          <w:lang w:val="zh-TW" w:eastAsia="zh-TW"/>
        </w:rPr>
        <w:t>窗口</w:t>
      </w:r>
      <w:r>
        <w:rPr>
          <w:lang w:val="zh-TW" w:eastAsia="zh-TW"/>
        </w:rPr>
        <w:t>提供用户档案变更、</w:t>
      </w:r>
      <w:r>
        <w:rPr>
          <w:rFonts w:hint="eastAsia"/>
          <w:lang w:val="zh-TW" w:eastAsia="zh-TW"/>
        </w:rPr>
        <w:t>更名过户</w:t>
      </w:r>
      <w:r>
        <w:rPr>
          <w:lang w:val="zh-TW" w:eastAsia="zh-TW"/>
        </w:rPr>
        <w:t>、</w:t>
      </w:r>
      <w:r>
        <w:rPr>
          <w:rFonts w:hint="eastAsia"/>
          <w:lang w:val="zh-TW" w:eastAsia="zh-TW"/>
        </w:rPr>
        <w:t>合</w:t>
      </w:r>
      <w:r>
        <w:rPr>
          <w:lang w:val="zh-TW" w:eastAsia="zh-TW"/>
        </w:rPr>
        <w:t>户管理、</w:t>
      </w:r>
      <w:r>
        <w:rPr>
          <w:rFonts w:hint="eastAsia"/>
          <w:lang w:val="zh-TW" w:eastAsia="zh-TW"/>
        </w:rPr>
        <w:t>分</w:t>
      </w:r>
      <w:r>
        <w:rPr>
          <w:lang w:val="zh-TW" w:eastAsia="zh-TW"/>
        </w:rPr>
        <w:t>户管理、</w:t>
      </w:r>
      <w:r>
        <w:rPr>
          <w:rFonts w:hint="eastAsia"/>
          <w:lang w:val="zh-TW" w:eastAsia="zh-TW"/>
        </w:rPr>
        <w:t>燃气</w:t>
      </w:r>
      <w:r>
        <w:rPr>
          <w:lang w:val="zh-TW" w:eastAsia="zh-TW"/>
        </w:rPr>
        <w:t>保险办理、</w:t>
      </w:r>
      <w:r>
        <w:rPr>
          <w:rFonts w:hint="eastAsia"/>
          <w:lang w:val="zh-TW" w:eastAsia="zh-TW"/>
        </w:rPr>
        <w:t>IC</w:t>
      </w:r>
      <w:r>
        <w:rPr>
          <w:lang w:val="zh-TW" w:eastAsia="zh-TW"/>
        </w:rPr>
        <w:t>卡补办、</w:t>
      </w:r>
      <w:r>
        <w:rPr>
          <w:rFonts w:hint="eastAsia"/>
          <w:lang w:val="zh-TW" w:eastAsia="zh-TW"/>
        </w:rPr>
        <w:t>串户</w:t>
      </w:r>
      <w:r>
        <w:rPr>
          <w:lang w:val="zh-TW" w:eastAsia="zh-TW"/>
        </w:rPr>
        <w:t>管理</w:t>
      </w:r>
      <w:r>
        <w:rPr>
          <w:rFonts w:hint="eastAsia"/>
          <w:lang w:val="zh-TW" w:eastAsia="zh-TW"/>
        </w:rPr>
        <w:t>、退款</w:t>
      </w:r>
      <w:r>
        <w:rPr>
          <w:lang w:val="zh-TW" w:eastAsia="zh-TW"/>
        </w:rPr>
        <w:t>领取</w:t>
      </w:r>
      <w:r>
        <w:rPr>
          <w:rFonts w:hint="eastAsia"/>
          <w:lang w:val="zh-TW" w:eastAsia="zh-TW"/>
        </w:rPr>
        <w:t>登记</w:t>
      </w:r>
      <w:r>
        <w:rPr>
          <w:lang w:val="zh-TW" w:eastAsia="zh-TW"/>
        </w:rPr>
        <w:t>、</w:t>
      </w:r>
      <w:r>
        <w:rPr>
          <w:rFonts w:hint="eastAsia"/>
          <w:lang w:val="zh-TW" w:eastAsia="zh-TW"/>
        </w:rPr>
        <w:t>特殊</w:t>
      </w:r>
      <w:r>
        <w:rPr>
          <w:lang w:val="zh-TW" w:eastAsia="zh-TW"/>
        </w:rPr>
        <w:t>用户优惠申请、</w:t>
      </w:r>
      <w:r>
        <w:rPr>
          <w:rFonts w:hint="eastAsia"/>
          <w:lang w:val="zh-TW" w:eastAsia="zh-TW"/>
        </w:rPr>
        <w:t>特殊用户</w:t>
      </w:r>
      <w:r>
        <w:rPr>
          <w:lang w:val="zh-TW" w:eastAsia="zh-TW"/>
        </w:rPr>
        <w:t>优惠取消、</w:t>
      </w:r>
      <w:r>
        <w:rPr>
          <w:rFonts w:hint="eastAsia"/>
          <w:lang w:val="zh-TW" w:eastAsia="zh-TW"/>
        </w:rPr>
        <w:t>IC</w:t>
      </w:r>
      <w:r>
        <w:rPr>
          <w:lang w:val="zh-TW" w:eastAsia="zh-TW"/>
        </w:rPr>
        <w:t>卡</w:t>
      </w:r>
      <w:r>
        <w:rPr>
          <w:rFonts w:hint="eastAsia"/>
          <w:lang w:val="zh-TW" w:eastAsia="zh-TW"/>
        </w:rPr>
        <w:t>补气</w:t>
      </w:r>
      <w:r>
        <w:rPr>
          <w:lang w:val="zh-TW" w:eastAsia="zh-TW"/>
        </w:rPr>
        <w:t>、</w:t>
      </w:r>
      <w:r>
        <w:rPr>
          <w:rFonts w:hint="eastAsia"/>
          <w:lang w:val="zh-TW" w:eastAsia="zh-TW"/>
        </w:rPr>
        <w:t>欠费</w:t>
      </w:r>
      <w:r>
        <w:rPr>
          <w:lang w:val="zh-TW" w:eastAsia="zh-TW"/>
        </w:rPr>
        <w:t>／</w:t>
      </w:r>
      <w:r>
        <w:rPr>
          <w:rFonts w:hint="eastAsia"/>
          <w:lang w:val="zh-TW" w:eastAsia="zh-TW"/>
        </w:rPr>
        <w:t>账单</w:t>
      </w:r>
      <w:r>
        <w:rPr>
          <w:lang w:val="zh-TW" w:eastAsia="zh-TW"/>
        </w:rPr>
        <w:t>发放方式更改、</w:t>
      </w:r>
      <w:r>
        <w:rPr>
          <w:rFonts w:hint="eastAsia"/>
          <w:lang w:val="zh-TW" w:eastAsia="zh-TW"/>
        </w:rPr>
        <w:t>附属户</w:t>
      </w:r>
      <w:r>
        <w:rPr>
          <w:lang w:val="zh-TW" w:eastAsia="zh-TW"/>
        </w:rPr>
        <w:t>管理等业务。</w:t>
      </w:r>
    </w:p>
    <w:p w14:paraId="52C20FE1" w14:textId="1140D417" w:rsidR="00486496" w:rsidRDefault="00486496" w:rsidP="00486496">
      <w:pPr>
        <w:pStyle w:val="30"/>
        <w:spacing w:before="156" w:after="156"/>
      </w:pPr>
      <w:r>
        <w:t xml:space="preserve">6.3.1 </w:t>
      </w:r>
      <w:r>
        <w:rPr>
          <w:rFonts w:hint="eastAsia"/>
        </w:rPr>
        <w:t>用户</w:t>
      </w:r>
      <w:r>
        <w:t>档案变更</w:t>
      </w:r>
    </w:p>
    <w:p w14:paraId="79E80C97" w14:textId="77777777" w:rsidR="00486496" w:rsidRDefault="00486496" w:rsidP="00486496">
      <w:r>
        <w:t>用户居住地址迁移、</w:t>
      </w:r>
      <w:r>
        <w:rPr>
          <w:rFonts w:hint="eastAsia"/>
        </w:rPr>
        <w:t>用户</w:t>
      </w:r>
      <w:r>
        <w:t>信息变更等需要到营业</w:t>
      </w:r>
      <w:r>
        <w:rPr>
          <w:rFonts w:hint="eastAsia"/>
        </w:rPr>
        <w:t>大厅</w:t>
      </w:r>
      <w:r>
        <w:t>办理相应业务，</w:t>
      </w:r>
      <w:r>
        <w:rPr>
          <w:rFonts w:hint="eastAsia"/>
        </w:rPr>
        <w:t>营业大厅</w:t>
      </w:r>
      <w:r>
        <w:t>提供变更用户档案</w:t>
      </w:r>
      <w:r>
        <w:rPr>
          <w:rFonts w:hint="eastAsia"/>
        </w:rPr>
        <w:t>的</w:t>
      </w:r>
      <w:r>
        <w:t>业务。</w:t>
      </w:r>
      <w:r>
        <w:t xml:space="preserve"> </w:t>
      </w:r>
    </w:p>
    <w:p w14:paraId="56380599" w14:textId="77777777" w:rsidR="00486496" w:rsidRDefault="00486496" w:rsidP="00486496">
      <w:r>
        <w:rPr>
          <w:rFonts w:hint="eastAsia"/>
        </w:rPr>
        <w:t>用户</w:t>
      </w:r>
      <w:r>
        <w:t>提交</w:t>
      </w:r>
      <w:r>
        <w:rPr>
          <w:rFonts w:hint="eastAsia"/>
        </w:rPr>
        <w:t>变更</w:t>
      </w:r>
      <w:r>
        <w:t>档案申请。</w:t>
      </w:r>
      <w:r>
        <w:rPr>
          <w:rFonts w:hint="eastAsia"/>
        </w:rPr>
        <w:t>更改</w:t>
      </w:r>
      <w:r>
        <w:t>成功后旧信息不删除，</w:t>
      </w:r>
      <w:r>
        <w:rPr>
          <w:rFonts w:hint="eastAsia"/>
        </w:rPr>
        <w:t>一并</w:t>
      </w:r>
      <w:r>
        <w:t>存储在数据库中。</w:t>
      </w:r>
    </w:p>
    <w:p w14:paraId="3E3BAB74" w14:textId="77777777" w:rsidR="00486496" w:rsidRPr="00750830" w:rsidRDefault="00486496" w:rsidP="00486496">
      <w:r>
        <w:rPr>
          <w:rFonts w:hint="eastAsia"/>
        </w:rPr>
        <w:t>系统</w:t>
      </w:r>
      <w:r>
        <w:t>提供季度内用户变更档案人数，并提供由各季度统计出来的</w:t>
      </w:r>
      <w:r>
        <w:rPr>
          <w:rFonts w:hint="eastAsia"/>
        </w:rPr>
        <w:t>报表</w:t>
      </w:r>
      <w:r>
        <w:t>。</w:t>
      </w:r>
    </w:p>
    <w:p w14:paraId="122D5810" w14:textId="697427BD" w:rsidR="00486496" w:rsidRDefault="00486496" w:rsidP="00486496">
      <w:pPr>
        <w:pStyle w:val="30"/>
        <w:spacing w:before="156" w:after="156"/>
      </w:pPr>
      <w:r>
        <w:rPr>
          <w:rFonts w:hint="eastAsia"/>
        </w:rPr>
        <w:t xml:space="preserve">6.3.2 </w:t>
      </w:r>
      <w:r>
        <w:rPr>
          <w:rFonts w:hint="eastAsia"/>
        </w:rPr>
        <w:t>更名过户</w:t>
      </w:r>
    </w:p>
    <w:p w14:paraId="709805E6" w14:textId="77777777" w:rsidR="00486496" w:rsidRDefault="00486496" w:rsidP="00486496">
      <w:r>
        <w:rPr>
          <w:rFonts w:hint="eastAsia"/>
        </w:rPr>
        <w:t>针对</w:t>
      </w:r>
      <w:r>
        <w:t>房屋所有权变更的客户，</w:t>
      </w:r>
      <w:r>
        <w:rPr>
          <w:rFonts w:hint="eastAsia"/>
        </w:rPr>
        <w:t>原用</w:t>
      </w:r>
      <w:r>
        <w:t>户需一同和新用户到营业大厅中进行更名过户业务办理。</w:t>
      </w:r>
    </w:p>
    <w:p w14:paraId="13272937" w14:textId="77777777" w:rsidR="00486496" w:rsidRDefault="00486496" w:rsidP="00486496">
      <w:r>
        <w:rPr>
          <w:rFonts w:hint="eastAsia"/>
        </w:rPr>
        <w:t>办理该</w:t>
      </w:r>
      <w:r>
        <w:t>业务之前需要先</w:t>
      </w:r>
      <w:r>
        <w:t xml:space="preserve"> </w:t>
      </w:r>
      <w:r>
        <w:t>核查</w:t>
      </w:r>
      <w:r>
        <w:rPr>
          <w:rFonts w:hint="eastAsia"/>
        </w:rPr>
        <w:t>之前</w:t>
      </w:r>
      <w:r>
        <w:t>账单，</w:t>
      </w:r>
      <w:r>
        <w:rPr>
          <w:rFonts w:hint="eastAsia"/>
        </w:rPr>
        <w:t>需</w:t>
      </w:r>
      <w:r>
        <w:t>先结清之前所欠费用之后才能办理业务。</w:t>
      </w:r>
    </w:p>
    <w:p w14:paraId="6064E298" w14:textId="77777777" w:rsidR="00486496" w:rsidRDefault="00486496" w:rsidP="00486496">
      <w:r>
        <w:t>旧用户档案信息不删除，</w:t>
      </w:r>
      <w:r>
        <w:rPr>
          <w:rFonts w:hint="eastAsia"/>
        </w:rPr>
        <w:t>一并</w:t>
      </w:r>
      <w:r>
        <w:t>存到数据库中。</w:t>
      </w:r>
      <w:r>
        <w:rPr>
          <w:rFonts w:hint="eastAsia"/>
        </w:rPr>
        <w:t>以备</w:t>
      </w:r>
      <w:r>
        <w:t>后用。</w:t>
      </w:r>
    </w:p>
    <w:p w14:paraId="1955C33A" w14:textId="77777777" w:rsidR="00486496" w:rsidRPr="00866D9A" w:rsidRDefault="00486496" w:rsidP="00486496">
      <w:r>
        <w:rPr>
          <w:rFonts w:hint="eastAsia"/>
        </w:rPr>
        <w:t>系统</w:t>
      </w:r>
      <w:r>
        <w:t>提供季度内更名过户的业务报表。</w:t>
      </w:r>
    </w:p>
    <w:p w14:paraId="0A2F5207" w14:textId="3FB6ABD7" w:rsidR="00486496" w:rsidRDefault="00486496" w:rsidP="00486496">
      <w:pPr>
        <w:pStyle w:val="30"/>
        <w:spacing w:before="156" w:after="156"/>
      </w:pPr>
      <w:r>
        <w:rPr>
          <w:rFonts w:hint="eastAsia"/>
        </w:rPr>
        <w:t xml:space="preserve">6.3.3 </w:t>
      </w:r>
      <w:r>
        <w:rPr>
          <w:rFonts w:hint="eastAsia"/>
        </w:rPr>
        <w:t>合</w:t>
      </w:r>
      <w:r>
        <w:t>户管理</w:t>
      </w:r>
    </w:p>
    <w:p w14:paraId="546A94BC" w14:textId="77777777" w:rsidR="00486496" w:rsidRDefault="00486496" w:rsidP="00486496">
      <w:r>
        <w:t>营业厅提供两个或多个用户进行合户的业务，</w:t>
      </w:r>
    </w:p>
    <w:p w14:paraId="17D8C0FF" w14:textId="77777777" w:rsidR="00486496" w:rsidRDefault="00486496" w:rsidP="00486496">
      <w:r>
        <w:rPr>
          <w:rFonts w:hint="eastAsia"/>
        </w:rPr>
        <w:t>分户</w:t>
      </w:r>
      <w:r>
        <w:t>之后所有用户均为一个新的用户，</w:t>
      </w:r>
    </w:p>
    <w:p w14:paraId="7170C229" w14:textId="77777777" w:rsidR="00486496" w:rsidRDefault="00486496" w:rsidP="00486496">
      <w:r>
        <w:t>合并前后的用户数据不删除，</w:t>
      </w:r>
      <w:r>
        <w:rPr>
          <w:rFonts w:hint="eastAsia"/>
        </w:rPr>
        <w:t>一并</w:t>
      </w:r>
      <w:r>
        <w:t>存到数据库中，</w:t>
      </w:r>
      <w:r>
        <w:rPr>
          <w:rFonts w:hint="eastAsia"/>
        </w:rPr>
        <w:t>以备</w:t>
      </w:r>
      <w:r>
        <w:t>后用。</w:t>
      </w:r>
    </w:p>
    <w:p w14:paraId="0DD5A2B2" w14:textId="77777777" w:rsidR="00486496" w:rsidRPr="00913FCF" w:rsidRDefault="00486496" w:rsidP="00486496">
      <w:r>
        <w:rPr>
          <w:rFonts w:hint="eastAsia"/>
        </w:rPr>
        <w:t>系统</w:t>
      </w:r>
      <w:r>
        <w:t>提供季度内合户的业务报表。</w:t>
      </w:r>
    </w:p>
    <w:p w14:paraId="57CF4D9F" w14:textId="20DE9B51" w:rsidR="00486496" w:rsidRDefault="00486496" w:rsidP="00486496">
      <w:pPr>
        <w:pStyle w:val="30"/>
        <w:spacing w:before="156" w:after="156"/>
      </w:pPr>
      <w:r>
        <w:rPr>
          <w:rFonts w:hint="eastAsia"/>
        </w:rPr>
        <w:t xml:space="preserve">6.3.4 </w:t>
      </w:r>
      <w:r>
        <w:rPr>
          <w:rFonts w:hint="eastAsia"/>
        </w:rPr>
        <w:t>分户</w:t>
      </w:r>
      <w:r>
        <w:t>管理</w:t>
      </w:r>
    </w:p>
    <w:p w14:paraId="46E1A720" w14:textId="77777777" w:rsidR="00486496" w:rsidRDefault="00486496" w:rsidP="00486496">
      <w:r>
        <w:t>营业厅提供两个或多个用户进行</w:t>
      </w:r>
      <w:r>
        <w:rPr>
          <w:rFonts w:hint="eastAsia"/>
        </w:rPr>
        <w:t>分户</w:t>
      </w:r>
      <w:r>
        <w:t>的业务，</w:t>
      </w:r>
    </w:p>
    <w:p w14:paraId="59D552B6" w14:textId="77777777" w:rsidR="00486496" w:rsidRDefault="00486496" w:rsidP="00486496">
      <w:r>
        <w:t>合并后之前所有用户合并为一个新的用户，由各用户中一员定为用户代表。。。。</w:t>
      </w:r>
    </w:p>
    <w:p w14:paraId="67D2F305" w14:textId="77777777" w:rsidR="00486496" w:rsidRDefault="00486496" w:rsidP="00486496">
      <w:r>
        <w:rPr>
          <w:rFonts w:hint="eastAsia"/>
        </w:rPr>
        <w:t>分户</w:t>
      </w:r>
      <w:r>
        <w:t>前后的用户数据不删除，</w:t>
      </w:r>
      <w:r>
        <w:rPr>
          <w:rFonts w:hint="eastAsia"/>
        </w:rPr>
        <w:t>一并</w:t>
      </w:r>
      <w:r>
        <w:t>存到数据库中，</w:t>
      </w:r>
      <w:r>
        <w:rPr>
          <w:rFonts w:hint="eastAsia"/>
        </w:rPr>
        <w:t>以备</w:t>
      </w:r>
      <w:r>
        <w:t>后用。</w:t>
      </w:r>
    </w:p>
    <w:p w14:paraId="22C1FE08" w14:textId="77777777" w:rsidR="00486496" w:rsidRDefault="00486496" w:rsidP="00486496">
      <w:r>
        <w:rPr>
          <w:rFonts w:hint="eastAsia"/>
        </w:rPr>
        <w:t>系统</w:t>
      </w:r>
      <w:r>
        <w:t>提供季度内</w:t>
      </w:r>
      <w:r>
        <w:rPr>
          <w:rFonts w:hint="eastAsia"/>
        </w:rPr>
        <w:t>分</w:t>
      </w:r>
      <w:r>
        <w:t>户的业务报表。</w:t>
      </w:r>
    </w:p>
    <w:p w14:paraId="073B2C03" w14:textId="77777777" w:rsidR="00486496" w:rsidRPr="00605983" w:rsidRDefault="00486496" w:rsidP="00486496"/>
    <w:p w14:paraId="04141DED" w14:textId="6F639E42" w:rsidR="00486496" w:rsidRDefault="00486496" w:rsidP="00486496">
      <w:pPr>
        <w:pStyle w:val="30"/>
        <w:spacing w:before="156" w:after="156"/>
      </w:pPr>
      <w:r>
        <w:rPr>
          <w:rFonts w:hint="eastAsia"/>
        </w:rPr>
        <w:t xml:space="preserve">6.3.5 </w:t>
      </w:r>
      <w:r>
        <w:rPr>
          <w:rFonts w:hint="eastAsia"/>
        </w:rPr>
        <w:t>燃气</w:t>
      </w:r>
      <w:r>
        <w:t>保险办理</w:t>
      </w:r>
    </w:p>
    <w:p w14:paraId="12CCAE5E" w14:textId="77777777" w:rsidR="00486496" w:rsidRDefault="00486496" w:rsidP="00486496">
      <w:r>
        <w:rPr>
          <w:rFonts w:hint="eastAsia"/>
        </w:rPr>
        <w:t>营业厅</w:t>
      </w:r>
      <w:r>
        <w:t>提供燃气保险业务的办理。</w:t>
      </w:r>
    </w:p>
    <w:p w14:paraId="514A1880" w14:textId="77777777" w:rsidR="00486496" w:rsidRDefault="00486496" w:rsidP="00486496">
      <w:r>
        <w:rPr>
          <w:rFonts w:hint="eastAsia"/>
        </w:rPr>
        <w:t>用户</w:t>
      </w:r>
      <w:r>
        <w:t>可到营业厅进行燃气保险的参保</w:t>
      </w:r>
      <w:r>
        <w:rPr>
          <w:rFonts w:hint="eastAsia"/>
        </w:rPr>
        <w:t>和续保</w:t>
      </w:r>
      <w:r>
        <w:t>和取消合约的业务</w:t>
      </w:r>
      <w:r>
        <w:rPr>
          <w:rFonts w:hint="eastAsia"/>
        </w:rPr>
        <w:t>办理</w:t>
      </w:r>
      <w:r>
        <w:t>。</w:t>
      </w:r>
    </w:p>
    <w:p w14:paraId="229AC3DD" w14:textId="77777777" w:rsidR="00486496" w:rsidRPr="00253ACB" w:rsidRDefault="00486496" w:rsidP="00486496">
      <w:r>
        <w:rPr>
          <w:rFonts w:hint="eastAsia"/>
        </w:rPr>
        <w:t>系统</w:t>
      </w:r>
      <w:r>
        <w:t>提供季度内办理燃气保险业务的用户报表。</w:t>
      </w:r>
    </w:p>
    <w:p w14:paraId="2658B533" w14:textId="3B6A14D6" w:rsidR="00486496" w:rsidRDefault="00486496" w:rsidP="00486496">
      <w:pPr>
        <w:pStyle w:val="30"/>
        <w:spacing w:before="156" w:after="156"/>
      </w:pPr>
      <w:r>
        <w:rPr>
          <w:rFonts w:hint="eastAsia"/>
        </w:rPr>
        <w:lastRenderedPageBreak/>
        <w:t>6.3.6 IC</w:t>
      </w:r>
      <w:r>
        <w:t>卡补办</w:t>
      </w:r>
    </w:p>
    <w:p w14:paraId="342C3D0B" w14:textId="77777777" w:rsidR="00486496" w:rsidRDefault="00486496" w:rsidP="00486496">
      <w:r>
        <w:rPr>
          <w:rFonts w:hint="eastAsia"/>
        </w:rPr>
        <w:t>营业厅</w:t>
      </w:r>
      <w:r>
        <w:t>提供</w:t>
      </w:r>
      <w:r>
        <w:t>IC</w:t>
      </w:r>
      <w:r>
        <w:t>卡丢失补办的业务</w:t>
      </w:r>
      <w:r>
        <w:rPr>
          <w:rFonts w:hint="eastAsia"/>
        </w:rPr>
        <w:t>。</w:t>
      </w:r>
    </w:p>
    <w:p w14:paraId="202EAED5" w14:textId="77777777" w:rsidR="00486496" w:rsidRPr="00A066B2" w:rsidRDefault="00486496" w:rsidP="00486496">
      <w:r>
        <w:rPr>
          <w:rFonts w:hint="eastAsia"/>
        </w:rPr>
        <w:t>系统</w:t>
      </w:r>
      <w:r>
        <w:t>提供季度内办理</w:t>
      </w:r>
      <w:r>
        <w:t>IC</w:t>
      </w:r>
      <w:r>
        <w:t>卡</w:t>
      </w:r>
      <w:r>
        <w:rPr>
          <w:rFonts w:hint="eastAsia"/>
        </w:rPr>
        <w:t>补办</w:t>
      </w:r>
      <w:r>
        <w:t>的</w:t>
      </w:r>
      <w:r>
        <w:rPr>
          <w:rFonts w:hint="eastAsia"/>
        </w:rPr>
        <w:t>报表</w:t>
      </w:r>
      <w:r>
        <w:t>。</w:t>
      </w:r>
    </w:p>
    <w:p w14:paraId="39F5E112" w14:textId="2C3A57DC" w:rsidR="00486496" w:rsidRDefault="00486496" w:rsidP="00486496">
      <w:pPr>
        <w:pStyle w:val="30"/>
        <w:spacing w:before="156" w:after="156"/>
      </w:pPr>
      <w:r>
        <w:rPr>
          <w:rFonts w:hint="eastAsia"/>
        </w:rPr>
        <w:t>6</w:t>
      </w:r>
      <w:commentRangeStart w:id="26"/>
      <w:r>
        <w:rPr>
          <w:rFonts w:hint="eastAsia"/>
        </w:rPr>
        <w:t xml:space="preserve">.3.7 </w:t>
      </w:r>
      <w:r>
        <w:rPr>
          <w:rFonts w:hint="eastAsia"/>
        </w:rPr>
        <w:t>串</w:t>
      </w:r>
      <w:r>
        <w:t>户管理</w:t>
      </w:r>
      <w:commentRangeEnd w:id="26"/>
      <w:r>
        <w:rPr>
          <w:rStyle w:val="a6"/>
          <w:b w:val="0"/>
          <w:bCs w:val="0"/>
        </w:rPr>
        <w:commentReference w:id="26"/>
      </w:r>
    </w:p>
    <w:p w14:paraId="28C83227" w14:textId="77777777" w:rsidR="00486496" w:rsidRDefault="00486496" w:rsidP="00486496">
      <w:r>
        <w:rPr>
          <w:rFonts w:hint="eastAsia"/>
        </w:rPr>
        <w:t>营业厅</w:t>
      </w:r>
      <w:r>
        <w:t>提供位用户查询是否串户的业务。</w:t>
      </w:r>
    </w:p>
    <w:p w14:paraId="2338C801" w14:textId="77777777" w:rsidR="00486496" w:rsidRDefault="00486496" w:rsidP="00486496">
      <w:r>
        <w:rPr>
          <w:rFonts w:hint="eastAsia"/>
        </w:rPr>
        <w:t>针对</w:t>
      </w:r>
      <w:r>
        <w:t>串户的账户，</w:t>
      </w:r>
      <w:r>
        <w:rPr>
          <w:rFonts w:hint="eastAsia"/>
        </w:rPr>
        <w:t>管理人员立即处理</w:t>
      </w:r>
      <w:r>
        <w:t>，</w:t>
      </w:r>
      <w:r>
        <w:rPr>
          <w:rFonts w:hint="eastAsia"/>
        </w:rPr>
        <w:t>并</w:t>
      </w:r>
      <w:r>
        <w:t>记录数据。</w:t>
      </w:r>
    </w:p>
    <w:p w14:paraId="545D8CED" w14:textId="77777777" w:rsidR="00486496" w:rsidRPr="002B5C7F" w:rsidRDefault="00486496" w:rsidP="00486496">
      <w:r>
        <w:t>系统提供季度内串户的报表。</w:t>
      </w:r>
    </w:p>
    <w:p w14:paraId="23F453A4" w14:textId="7D42E1FB" w:rsidR="00486496" w:rsidRDefault="00486496" w:rsidP="00486496">
      <w:pPr>
        <w:pStyle w:val="30"/>
        <w:spacing w:before="156" w:after="156"/>
      </w:pPr>
      <w:r>
        <w:rPr>
          <w:rFonts w:hint="eastAsia"/>
        </w:rPr>
        <w:t xml:space="preserve">6.3.8 </w:t>
      </w:r>
      <w:r>
        <w:rPr>
          <w:rFonts w:hint="eastAsia"/>
        </w:rPr>
        <w:t>退款</w:t>
      </w:r>
      <w:r>
        <w:t>领取</w:t>
      </w:r>
      <w:r>
        <w:rPr>
          <w:rFonts w:hint="eastAsia"/>
        </w:rPr>
        <w:t>登记</w:t>
      </w:r>
    </w:p>
    <w:p w14:paraId="6F39717F" w14:textId="77777777" w:rsidR="00486496" w:rsidRDefault="00486496" w:rsidP="00486496">
      <w:r>
        <w:t>营业厅提供为用户退款的业务办理。</w:t>
      </w:r>
    </w:p>
    <w:p w14:paraId="09C41AD0" w14:textId="77777777" w:rsidR="00486496" w:rsidRPr="00FA66B0" w:rsidRDefault="00486496" w:rsidP="00486496"/>
    <w:p w14:paraId="434552D6" w14:textId="7F867CBB" w:rsidR="00486496" w:rsidRDefault="00486496" w:rsidP="00486496">
      <w:pPr>
        <w:pStyle w:val="30"/>
        <w:spacing w:before="156" w:after="156"/>
      </w:pPr>
      <w:r>
        <w:rPr>
          <w:rFonts w:hint="eastAsia"/>
        </w:rPr>
        <w:t xml:space="preserve">6.3.9 </w:t>
      </w:r>
      <w:r>
        <w:rPr>
          <w:rFonts w:hint="eastAsia"/>
        </w:rPr>
        <w:t>特殊用户</w:t>
      </w:r>
      <w:r>
        <w:t>优惠申请</w:t>
      </w:r>
    </w:p>
    <w:p w14:paraId="5587BB33" w14:textId="77777777" w:rsidR="00486496" w:rsidRDefault="00486496" w:rsidP="00486496">
      <w:r>
        <w:rPr>
          <w:rFonts w:hint="eastAsia"/>
        </w:rPr>
        <w:t>属于</w:t>
      </w:r>
      <w:r>
        <w:t>特殊用户的用户可以到营业厅</w:t>
      </w:r>
      <w:r>
        <w:rPr>
          <w:rFonts w:hint="eastAsia"/>
        </w:rPr>
        <w:t>申请</w:t>
      </w:r>
      <w:r>
        <w:t>办理优惠用户的业务。</w:t>
      </w:r>
    </w:p>
    <w:p w14:paraId="53257D1A" w14:textId="77777777" w:rsidR="00486496" w:rsidRPr="004E4E23" w:rsidRDefault="00486496" w:rsidP="00486496"/>
    <w:p w14:paraId="603D25A9" w14:textId="7BA4F59E" w:rsidR="00486496" w:rsidRDefault="00486496" w:rsidP="00486496">
      <w:pPr>
        <w:pStyle w:val="30"/>
        <w:spacing w:before="156" w:after="156"/>
      </w:pPr>
      <w:r>
        <w:rPr>
          <w:rFonts w:hint="eastAsia"/>
        </w:rPr>
        <w:t xml:space="preserve">6.3.10 </w:t>
      </w:r>
      <w:r>
        <w:rPr>
          <w:rFonts w:hint="eastAsia"/>
        </w:rPr>
        <w:t>特殊</w:t>
      </w:r>
      <w:r>
        <w:t>用户优惠取消</w:t>
      </w:r>
    </w:p>
    <w:p w14:paraId="24DAAEB8" w14:textId="77777777" w:rsidR="00486496" w:rsidRDefault="00486496" w:rsidP="00486496">
      <w:r>
        <w:rPr>
          <w:rFonts w:hint="eastAsia"/>
        </w:rPr>
        <w:t>属于</w:t>
      </w:r>
      <w:r>
        <w:t>特殊用户的用户可以到营业厅</w:t>
      </w:r>
      <w:r>
        <w:rPr>
          <w:rFonts w:hint="eastAsia"/>
        </w:rPr>
        <w:t>申请</w:t>
      </w:r>
      <w:r>
        <w:t>办理取消优惠用户的业务。</w:t>
      </w:r>
    </w:p>
    <w:p w14:paraId="746D9904" w14:textId="77777777" w:rsidR="00486496" w:rsidRPr="004E4E23" w:rsidRDefault="00486496" w:rsidP="00486496"/>
    <w:p w14:paraId="2B9415EE" w14:textId="0FFA8D99" w:rsidR="00486496" w:rsidRDefault="00486496" w:rsidP="00486496">
      <w:pPr>
        <w:pStyle w:val="30"/>
        <w:spacing w:before="156" w:after="156"/>
      </w:pPr>
      <w:r>
        <w:rPr>
          <w:rFonts w:hint="eastAsia"/>
        </w:rPr>
        <w:t>6.3.11 IC</w:t>
      </w:r>
      <w:r>
        <w:t>卡补气</w:t>
      </w:r>
    </w:p>
    <w:p w14:paraId="6B1A1F74" w14:textId="77777777" w:rsidR="00486496" w:rsidRPr="00F43CE6" w:rsidRDefault="00486496" w:rsidP="00486496">
      <w:r>
        <w:rPr>
          <w:rFonts w:hint="eastAsia"/>
        </w:rPr>
        <w:t>营业厅</w:t>
      </w:r>
      <w:r>
        <w:t>提供用户对</w:t>
      </w:r>
      <w:r>
        <w:t>IC</w:t>
      </w:r>
      <w:r>
        <w:t>卡进行补气的</w:t>
      </w:r>
      <w:r>
        <w:rPr>
          <w:rFonts w:hint="eastAsia"/>
        </w:rPr>
        <w:t>业务</w:t>
      </w:r>
      <w:r>
        <w:t>办理。</w:t>
      </w:r>
    </w:p>
    <w:p w14:paraId="643596BB" w14:textId="79427F6C" w:rsidR="00486496" w:rsidRDefault="00486496" w:rsidP="00486496">
      <w:pPr>
        <w:pStyle w:val="30"/>
        <w:spacing w:before="156" w:after="156"/>
      </w:pPr>
      <w:r>
        <w:rPr>
          <w:rFonts w:hint="eastAsia"/>
        </w:rPr>
        <w:t xml:space="preserve">6.3 12 </w:t>
      </w:r>
      <w:r>
        <w:rPr>
          <w:rFonts w:hint="eastAsia"/>
        </w:rPr>
        <w:t>欠费</w:t>
      </w:r>
      <w:r>
        <w:t>／</w:t>
      </w:r>
      <w:r>
        <w:rPr>
          <w:rFonts w:hint="eastAsia"/>
        </w:rPr>
        <w:t>账单</w:t>
      </w:r>
      <w:r>
        <w:t>发送方式更改</w:t>
      </w:r>
    </w:p>
    <w:p w14:paraId="76E46BDB" w14:textId="77777777" w:rsidR="00486496" w:rsidRPr="00BF5D9F" w:rsidRDefault="00486496" w:rsidP="00486496">
      <w:r>
        <w:t>营业厅提供针对变更账单发送方式变更</w:t>
      </w:r>
      <w:r>
        <w:rPr>
          <w:rFonts w:hint="eastAsia"/>
        </w:rPr>
        <w:t>业务</w:t>
      </w:r>
      <w:r>
        <w:t>。</w:t>
      </w:r>
    </w:p>
    <w:p w14:paraId="340AAE4A" w14:textId="26A149DC" w:rsidR="00486496" w:rsidRDefault="00486496" w:rsidP="00486496">
      <w:pPr>
        <w:pStyle w:val="30"/>
        <w:spacing w:before="156" w:after="156"/>
      </w:pPr>
      <w:r>
        <w:rPr>
          <w:rFonts w:hint="eastAsia"/>
        </w:rPr>
        <w:t>6</w:t>
      </w:r>
      <w:commentRangeStart w:id="27"/>
      <w:r>
        <w:rPr>
          <w:rFonts w:hint="eastAsia"/>
        </w:rPr>
        <w:t xml:space="preserve">.3 13 </w:t>
      </w:r>
      <w:r>
        <w:rPr>
          <w:rFonts w:hint="eastAsia"/>
        </w:rPr>
        <w:t>附属</w:t>
      </w:r>
      <w:r>
        <w:t>户管理</w:t>
      </w:r>
      <w:commentRangeEnd w:id="27"/>
      <w:r>
        <w:rPr>
          <w:rStyle w:val="a6"/>
          <w:b w:val="0"/>
          <w:bCs w:val="0"/>
        </w:rPr>
        <w:commentReference w:id="27"/>
      </w:r>
    </w:p>
    <w:p w14:paraId="18CD1EC8" w14:textId="77777777" w:rsidR="00486496" w:rsidRPr="00EA416F" w:rsidRDefault="00486496" w:rsidP="00486496">
      <w:r>
        <w:t>大客户用户可添加客户旗下的附属用户，附属用户所有燃气费用归为大客户代缴。</w:t>
      </w:r>
      <w:r>
        <w:rPr>
          <w:rFonts w:hint="eastAsia"/>
        </w:rPr>
        <w:t>由</w:t>
      </w:r>
      <w:r>
        <w:t>大客户</w:t>
      </w:r>
      <w:r>
        <w:rPr>
          <w:rFonts w:hint="eastAsia"/>
        </w:rPr>
        <w:t>独自</w:t>
      </w:r>
      <w:r>
        <w:t>进行管理。</w:t>
      </w:r>
      <w:r>
        <w:rPr>
          <w:rFonts w:hint="eastAsia"/>
        </w:rPr>
        <w:t>大客户</w:t>
      </w:r>
      <w:r>
        <w:t>可到营业厅进行附属用户的增加和删除业务的办理。</w:t>
      </w:r>
    </w:p>
    <w:p w14:paraId="1022A697" w14:textId="31ED4A99" w:rsidR="00486496" w:rsidRDefault="00486496" w:rsidP="00486496">
      <w:pPr>
        <w:pStyle w:val="20"/>
        <w:spacing w:before="156" w:after="156"/>
      </w:pPr>
      <w:r>
        <w:t>6.4</w:t>
      </w:r>
      <w:r>
        <w:rPr>
          <w:lang w:val="zh-TW" w:eastAsia="zh-TW"/>
        </w:rPr>
        <w:t>工程类业务受理</w:t>
      </w:r>
    </w:p>
    <w:p w14:paraId="1C5DB0B8" w14:textId="77777777" w:rsidR="00486496" w:rsidRDefault="00486496" w:rsidP="00486496">
      <w:pPr>
        <w:rPr>
          <w:lang w:val="zh-TW" w:eastAsia="zh-TW"/>
        </w:rPr>
      </w:pPr>
      <w:r>
        <w:rPr>
          <w:lang w:val="zh-TW" w:eastAsia="zh-TW"/>
        </w:rPr>
        <w:t>包括：</w:t>
      </w:r>
    </w:p>
    <w:p w14:paraId="51514FB8"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t>开栓受理（</w:t>
      </w:r>
      <w:r>
        <w:rPr>
          <w:rFonts w:hint="eastAsia"/>
          <w:lang w:val="zh-TW" w:eastAsia="zh-TW"/>
        </w:rPr>
        <w:t>成批</w:t>
      </w:r>
      <w:r>
        <w:rPr>
          <w:lang w:val="zh-TW" w:eastAsia="zh-TW"/>
        </w:rPr>
        <w:t>、</w:t>
      </w:r>
      <w:r>
        <w:rPr>
          <w:rFonts w:hint="eastAsia"/>
          <w:lang w:val="zh-TW" w:eastAsia="zh-TW"/>
        </w:rPr>
        <w:t>零散</w:t>
      </w:r>
      <w:r>
        <w:rPr>
          <w:lang w:val="zh-TW" w:eastAsia="zh-TW"/>
        </w:rPr>
        <w:t>）</w:t>
      </w:r>
    </w:p>
    <w:p w14:paraId="376C2D9F"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t>用户类型变更</w:t>
      </w:r>
    </w:p>
    <w:p w14:paraId="4C1EF631"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lastRenderedPageBreak/>
        <w:t>用气性质变更</w:t>
      </w:r>
    </w:p>
    <w:p w14:paraId="5AD78FF0"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t>增减容受理</w:t>
      </w:r>
    </w:p>
    <w:p w14:paraId="1AB9D7BC"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t>表具检验受理</w:t>
      </w:r>
    </w:p>
    <w:p w14:paraId="66961033"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t>暂停（</w:t>
      </w:r>
      <w:r>
        <w:rPr>
          <w:rFonts w:hint="eastAsia"/>
          <w:lang w:val="zh-TW" w:eastAsia="zh-TW"/>
        </w:rPr>
        <w:t>重启</w:t>
      </w:r>
      <w:r>
        <w:rPr>
          <w:lang w:val="zh-TW" w:eastAsia="zh-TW"/>
        </w:rPr>
        <w:t>）用气受理</w:t>
      </w:r>
    </w:p>
    <w:p w14:paraId="25F86A9E"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t>供气设施拆除受理</w:t>
      </w:r>
    </w:p>
    <w:p w14:paraId="461EED10"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t>零散管道安装受理</w:t>
      </w:r>
    </w:p>
    <w:p w14:paraId="2B796B76"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rFonts w:hint="eastAsia"/>
          <w:lang w:val="zh-TW" w:eastAsia="zh-TW"/>
        </w:rPr>
        <w:t>改</w:t>
      </w:r>
      <w:r>
        <w:rPr>
          <w:lang w:val="zh-TW" w:eastAsia="zh-TW"/>
        </w:rPr>
        <w:t>管移表受理</w:t>
      </w:r>
    </w:p>
    <w:p w14:paraId="6C1C4FE0"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t>安装报警器受理</w:t>
      </w:r>
    </w:p>
    <w:p w14:paraId="1531458E"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t>阶段性关栓</w:t>
      </w:r>
    </w:p>
    <w:p w14:paraId="1E4611C2"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rFonts w:hint="eastAsia"/>
          <w:lang w:val="zh-TW" w:eastAsia="zh-TW"/>
        </w:rPr>
        <w:t>关栓</w:t>
      </w:r>
      <w:r>
        <w:rPr>
          <w:lang w:val="zh-TW" w:eastAsia="zh-TW"/>
        </w:rPr>
        <w:t>重启申请</w:t>
      </w:r>
    </w:p>
    <w:p w14:paraId="012409A9"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t>表具赔偿</w:t>
      </w:r>
    </w:p>
    <w:p w14:paraId="5E934520"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t>居民（</w:t>
      </w:r>
      <w:r>
        <w:rPr>
          <w:rFonts w:hint="eastAsia"/>
          <w:lang w:val="zh-TW" w:eastAsia="zh-TW"/>
        </w:rPr>
        <w:t>非</w:t>
      </w:r>
      <w:r>
        <w:rPr>
          <w:lang w:val="zh-TW" w:eastAsia="zh-TW"/>
        </w:rPr>
        <w:t>居民）换表</w:t>
      </w:r>
    </w:p>
    <w:p w14:paraId="52CFC753"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t>管线打压检测申请</w:t>
      </w:r>
    </w:p>
    <w:p w14:paraId="081E9346"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t>（</w:t>
      </w:r>
      <w:r>
        <w:rPr>
          <w:rFonts w:hint="eastAsia"/>
          <w:lang w:val="zh-TW" w:eastAsia="zh-TW"/>
        </w:rPr>
        <w:t>居民</w:t>
      </w:r>
      <w:r>
        <w:rPr>
          <w:lang w:val="zh-TW" w:eastAsia="zh-TW"/>
        </w:rPr>
        <w:t>、</w:t>
      </w:r>
      <w:r>
        <w:rPr>
          <w:rFonts w:hint="eastAsia"/>
          <w:lang w:val="zh-TW" w:eastAsia="zh-TW"/>
        </w:rPr>
        <w:t>非居民</w:t>
      </w:r>
      <w:r>
        <w:rPr>
          <w:lang w:val="zh-TW" w:eastAsia="zh-TW"/>
        </w:rPr>
        <w:t>、零散居民）安检申请</w:t>
      </w:r>
    </w:p>
    <w:p w14:paraId="180488EC"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t>用气故障报修</w:t>
      </w:r>
    </w:p>
    <w:p w14:paraId="01058AD3"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t>（</w:t>
      </w:r>
      <w:r>
        <w:rPr>
          <w:rFonts w:hint="eastAsia"/>
          <w:lang w:val="zh-TW" w:eastAsia="zh-TW"/>
        </w:rPr>
        <w:t>居民</w:t>
      </w:r>
      <w:r>
        <w:rPr>
          <w:lang w:val="zh-TW" w:eastAsia="zh-TW"/>
        </w:rPr>
        <w:t>、非居民）表具报修</w:t>
      </w:r>
    </w:p>
    <w:p w14:paraId="4CAB5FE6" w14:textId="77777777" w:rsidR="00486496" w:rsidRDefault="00486496" w:rsidP="003A00CD">
      <w:pPr>
        <w:pStyle w:val="a5"/>
        <w:numPr>
          <w:ilvl w:val="0"/>
          <w:numId w:val="26"/>
        </w:numPr>
        <w:pBdr>
          <w:top w:val="nil"/>
          <w:left w:val="nil"/>
          <w:bottom w:val="nil"/>
          <w:right w:val="nil"/>
          <w:between w:val="nil"/>
          <w:bar w:val="nil"/>
        </w:pBdr>
        <w:ind w:firstLineChars="0"/>
        <w:rPr>
          <w:lang w:val="zh-TW" w:eastAsia="zh-TW"/>
        </w:rPr>
      </w:pPr>
      <w:r>
        <w:rPr>
          <w:lang w:val="zh-TW" w:eastAsia="zh-TW"/>
        </w:rPr>
        <w:t>燃气器具及设备安装</w:t>
      </w:r>
    </w:p>
    <w:p w14:paraId="658ACA94" w14:textId="77777777" w:rsidR="00486496" w:rsidRDefault="00486496" w:rsidP="00486496">
      <w:pPr>
        <w:rPr>
          <w:lang w:val="zh-TW" w:eastAsia="zh-TW"/>
        </w:rPr>
      </w:pPr>
      <w:r>
        <w:rPr>
          <w:lang w:val="zh-TW" w:eastAsia="zh-TW"/>
        </w:rPr>
        <w:t>等二十八项功能。</w:t>
      </w:r>
    </w:p>
    <w:p w14:paraId="188A74C6" w14:textId="5D38E131" w:rsidR="00486496" w:rsidRDefault="00486496" w:rsidP="00486496">
      <w:pPr>
        <w:pStyle w:val="30"/>
        <w:spacing w:before="156" w:after="156"/>
        <w:rPr>
          <w:lang w:val="zh-TW"/>
        </w:rPr>
      </w:pPr>
      <w:r>
        <w:rPr>
          <w:rFonts w:hint="eastAsia"/>
          <w:lang w:val="zh-TW" w:eastAsia="zh-TW"/>
        </w:rPr>
        <w:t xml:space="preserve">6.4.1 </w:t>
      </w:r>
      <w:r>
        <w:rPr>
          <w:rFonts w:hint="eastAsia"/>
          <w:lang w:val="zh-TW"/>
        </w:rPr>
        <w:t>用户</w:t>
      </w:r>
      <w:r>
        <w:rPr>
          <w:lang w:val="zh-TW"/>
        </w:rPr>
        <w:t>开栓受理（</w:t>
      </w:r>
      <w:r>
        <w:rPr>
          <w:rFonts w:hint="eastAsia"/>
          <w:lang w:val="zh-TW"/>
        </w:rPr>
        <w:t>成批</w:t>
      </w:r>
      <w:r>
        <w:rPr>
          <w:lang w:val="zh-TW"/>
        </w:rPr>
        <w:t>、</w:t>
      </w:r>
      <w:r>
        <w:rPr>
          <w:rFonts w:hint="eastAsia"/>
          <w:lang w:val="zh-TW"/>
        </w:rPr>
        <w:t>零散</w:t>
      </w:r>
      <w:r>
        <w:rPr>
          <w:lang w:val="zh-TW"/>
        </w:rPr>
        <w:t>）</w:t>
      </w:r>
    </w:p>
    <w:p w14:paraId="12AE7DB7" w14:textId="77777777" w:rsidR="00486496" w:rsidRDefault="00486496" w:rsidP="00486496">
      <w:pPr>
        <w:spacing w:before="120" w:after="120"/>
        <w:ind w:firstLineChars="270" w:firstLine="567"/>
      </w:pPr>
      <w:r>
        <w:rPr>
          <w:rFonts w:hint="eastAsia"/>
        </w:rPr>
        <w:t>用户开栓共分三种情况：一是“居民用户成批开栓</w:t>
      </w:r>
      <w:r>
        <w:t>”</w:t>
      </w:r>
      <w:r>
        <w:rPr>
          <w:rFonts w:hint="eastAsia"/>
        </w:rPr>
        <w:t>；二是“居民用户零散开栓”；三是“非居民用户开栓”。无论是哪种情况，开栓</w:t>
      </w:r>
      <w:r>
        <w:t>均要</w:t>
      </w:r>
      <w:r>
        <w:rPr>
          <w:rFonts w:hint="eastAsia"/>
        </w:rPr>
        <w:t>建档</w:t>
      </w:r>
      <w:r>
        <w:t>。</w:t>
      </w:r>
    </w:p>
    <w:p w14:paraId="4B198848" w14:textId="77777777" w:rsidR="00486496" w:rsidRPr="009428E3" w:rsidRDefault="00486496" w:rsidP="00486496">
      <w:pPr>
        <w:spacing w:before="120" w:after="120"/>
        <w:ind w:firstLineChars="270" w:firstLine="567"/>
      </w:pPr>
      <w:r>
        <w:t>居民成批开栓指的是对已具备开栓条件的整栋楼或整个单元实施开栓供气。</w:t>
      </w:r>
    </w:p>
    <w:p w14:paraId="2D8E11D7" w14:textId="77777777" w:rsidR="00486496" w:rsidRDefault="00486496" w:rsidP="00486496">
      <w:pPr>
        <w:spacing w:before="120" w:after="120"/>
        <w:ind w:firstLineChars="270" w:firstLine="567"/>
      </w:pPr>
      <w:r>
        <w:rPr>
          <w:rFonts w:hint="eastAsia"/>
        </w:rPr>
        <w:t>居民用户零散开栓指的是成批开栓遗留用户或新办理燃气工程的单独居民用户实施开栓供气。零散开栓普遍用气现场已安装表具，未来可能会有未安装表具的业务（是</w:t>
      </w:r>
      <w:r w:rsidRPr="00C947F1">
        <w:rPr>
          <w:rFonts w:hint="eastAsia"/>
        </w:rPr>
        <w:t>针对工程施工时不进行挂表的燃气用户办理的开栓业务</w:t>
      </w:r>
      <w:r>
        <w:rPr>
          <w:rFonts w:hint="eastAsia"/>
        </w:rPr>
        <w:t>）</w:t>
      </w:r>
      <w:r w:rsidRPr="00C947F1">
        <w:rPr>
          <w:rFonts w:hint="eastAsia"/>
        </w:rPr>
        <w:t>。</w:t>
      </w:r>
    </w:p>
    <w:p w14:paraId="3E4F3D39" w14:textId="77777777" w:rsidR="00486496" w:rsidRDefault="00486496" w:rsidP="00486496">
      <w:pPr>
        <w:spacing w:before="120" w:after="120"/>
        <w:ind w:firstLineChars="270" w:firstLine="567"/>
      </w:pPr>
      <w:r>
        <w:rPr>
          <w:rFonts w:hint="eastAsia"/>
        </w:rPr>
        <w:t>2</w:t>
      </w:r>
      <w:r>
        <w:rPr>
          <w:rFonts w:hint="eastAsia"/>
        </w:rPr>
        <w:t>、系统提供成批开栓和零散开栓功能，成批开栓派工后，现场无法开栓的用户，派工作废，记录未开原因和时间。</w:t>
      </w:r>
    </w:p>
    <w:p w14:paraId="00EC7E91" w14:textId="77777777" w:rsidR="00486496" w:rsidRDefault="00486496" w:rsidP="00486496">
      <w:pPr>
        <w:spacing w:before="120" w:after="120"/>
        <w:ind w:firstLineChars="270" w:firstLine="567"/>
      </w:pPr>
      <w:r>
        <w:rPr>
          <w:rFonts w:hint="eastAsia"/>
        </w:rPr>
        <w:t>3</w:t>
      </w:r>
      <w:r>
        <w:rPr>
          <w:rFonts w:hint="eastAsia"/>
        </w:rPr>
        <w:t>、所有新开栓的用户必须签定供用气合同。</w:t>
      </w:r>
    </w:p>
    <w:p w14:paraId="0BC01F66" w14:textId="77777777" w:rsidR="00486496" w:rsidRDefault="00486496" w:rsidP="00486496">
      <w:pPr>
        <w:spacing w:before="120" w:after="120"/>
        <w:ind w:firstLineChars="270" w:firstLine="567"/>
      </w:pPr>
      <w:r>
        <w:rPr>
          <w:rFonts w:hint="eastAsia"/>
        </w:rPr>
        <w:t>4</w:t>
      </w:r>
      <w:r>
        <w:rPr>
          <w:rFonts w:hint="eastAsia"/>
        </w:rPr>
        <w:t>、所有新用户的用户号均由营业部系统管理员发放。</w:t>
      </w:r>
    </w:p>
    <w:p w14:paraId="648151AA" w14:textId="77777777" w:rsidR="00486496" w:rsidRDefault="00486496" w:rsidP="00486496">
      <w:pPr>
        <w:spacing w:before="120" w:after="120"/>
        <w:ind w:firstLineChars="270" w:firstLine="567"/>
      </w:pPr>
      <w:r>
        <w:rPr>
          <w:rFonts w:hint="eastAsia"/>
        </w:rPr>
        <w:t>5</w:t>
      </w:r>
      <w:r>
        <w:rPr>
          <w:rFonts w:hint="eastAsia"/>
        </w:rPr>
        <w:t>、系统支持查询统计历年开栓用户明细和总数，包括新开栓用户在线各种表具型号和数量。</w:t>
      </w:r>
    </w:p>
    <w:p w14:paraId="5026C248" w14:textId="77777777" w:rsidR="00486496" w:rsidRDefault="00486496" w:rsidP="00486496">
      <w:pPr>
        <w:spacing w:before="120" w:after="120"/>
        <w:ind w:firstLineChars="270" w:firstLine="567"/>
      </w:pPr>
      <w:r>
        <w:rPr>
          <w:rFonts w:hint="eastAsia"/>
        </w:rPr>
        <w:t>6</w:t>
      </w:r>
      <w:r>
        <w:rPr>
          <w:rFonts w:hint="eastAsia"/>
        </w:rPr>
        <w:t>、系统支持查询统计每年新开栓用户的销售量等指标。</w:t>
      </w:r>
    </w:p>
    <w:p w14:paraId="79F82C61" w14:textId="77777777" w:rsidR="00486496" w:rsidRDefault="00486496" w:rsidP="00486496">
      <w:pPr>
        <w:spacing w:before="120" w:after="120"/>
        <w:ind w:firstLineChars="270" w:firstLine="567"/>
      </w:pPr>
      <w:r>
        <w:rPr>
          <w:rFonts w:hint="eastAsia"/>
        </w:rPr>
        <w:t>7</w:t>
      </w:r>
      <w:r>
        <w:rPr>
          <w:rFonts w:hint="eastAsia"/>
        </w:rPr>
        <w:t>、系统提供成批开栓单和零散开栓单的打印。</w:t>
      </w:r>
    </w:p>
    <w:p w14:paraId="40CB787A" w14:textId="77777777" w:rsidR="00486496" w:rsidRPr="004F4C1A" w:rsidRDefault="00486496" w:rsidP="00486496">
      <w:pPr>
        <w:spacing w:before="120" w:after="120"/>
        <w:ind w:firstLineChars="270" w:firstLine="567"/>
        <w:rPr>
          <w:rFonts w:ascii="宋体" w:hAnsi="宋体"/>
        </w:rPr>
      </w:pPr>
      <w:r w:rsidRPr="004F4C1A">
        <w:rPr>
          <w:rFonts w:ascii="宋体" w:hAnsi="宋体" w:hint="eastAsia"/>
        </w:rPr>
        <w:t>8、</w:t>
      </w:r>
      <w:r>
        <w:rPr>
          <w:rFonts w:hint="eastAsia"/>
        </w:rPr>
        <w:t>系统提供</w:t>
      </w:r>
      <w:r w:rsidRPr="004F4C1A">
        <w:rPr>
          <w:rFonts w:ascii="宋体" w:hAnsi="宋体" w:hint="eastAsia"/>
        </w:rPr>
        <w:t>录入开栓日期、扫码调出表具信息，将户、表信息关系建立。</w:t>
      </w:r>
    </w:p>
    <w:p w14:paraId="58D9C818" w14:textId="77777777" w:rsidR="00486496" w:rsidRPr="00612150" w:rsidRDefault="00486496" w:rsidP="00486496">
      <w:r>
        <w:rPr>
          <w:rFonts w:hint="eastAsia"/>
        </w:rPr>
        <w:t>9</w:t>
      </w:r>
      <w:r>
        <w:rPr>
          <w:rFonts w:hint="eastAsia"/>
        </w:rPr>
        <w:t>、系统提供用户基础信息倒入功能，开发商或物业事先将用户信息编辑至模板中，提供给分公司营业室，在营业部发放用户号后，将用户信息倒入。</w:t>
      </w:r>
    </w:p>
    <w:p w14:paraId="35DE3083" w14:textId="77777777" w:rsidR="00486496" w:rsidRDefault="00486496" w:rsidP="00486496">
      <w:pPr>
        <w:spacing w:before="120" w:after="120"/>
        <w:ind w:firstLineChars="270" w:firstLine="567"/>
      </w:pPr>
    </w:p>
    <w:p w14:paraId="27F7EBBB" w14:textId="77777777" w:rsidR="00486496" w:rsidRDefault="00486496" w:rsidP="00486496">
      <w:pPr>
        <w:spacing w:before="120" w:after="120"/>
        <w:ind w:firstLineChars="270" w:firstLine="567"/>
      </w:pPr>
      <w:r>
        <w:rPr>
          <w:rFonts w:hint="eastAsia"/>
        </w:rPr>
        <w:t>零散开栓（无表）业务流程：</w:t>
      </w:r>
    </w:p>
    <w:p w14:paraId="6D1B2C1D" w14:textId="77777777" w:rsidR="00486496" w:rsidRDefault="00486496" w:rsidP="00486496">
      <w:pPr>
        <w:spacing w:before="120" w:after="120"/>
        <w:ind w:firstLineChars="270" w:firstLine="567"/>
      </w:pPr>
      <w:r>
        <w:rPr>
          <w:rFonts w:hint="eastAsia"/>
        </w:rPr>
        <w:lastRenderedPageBreak/>
        <w:t>1.</w:t>
      </w:r>
      <w:r>
        <w:rPr>
          <w:rFonts w:hint="eastAsia"/>
        </w:rPr>
        <w:t>用户持房产证、身份证到营业厅提出挂表和开栓申请并交纳挂表费用</w:t>
      </w:r>
      <w:r>
        <w:rPr>
          <w:rFonts w:hint="eastAsia"/>
        </w:rPr>
        <w:t>;</w:t>
      </w:r>
    </w:p>
    <w:p w14:paraId="467843CE" w14:textId="77777777" w:rsidR="00486496" w:rsidRDefault="00486496" w:rsidP="00486496">
      <w:pPr>
        <w:spacing w:before="120" w:after="120"/>
        <w:ind w:firstLineChars="270" w:firstLine="567"/>
      </w:pPr>
      <w:r>
        <w:rPr>
          <w:rFonts w:hint="eastAsia"/>
        </w:rPr>
        <w:t>2.</w:t>
      </w:r>
      <w:r>
        <w:rPr>
          <w:rFonts w:hint="eastAsia"/>
        </w:rPr>
        <w:t>营业厅派工到运行室</w:t>
      </w:r>
      <w:r>
        <w:rPr>
          <w:rFonts w:hint="eastAsia"/>
        </w:rPr>
        <w:t>;</w:t>
      </w:r>
    </w:p>
    <w:p w14:paraId="0ECE05A3" w14:textId="77777777" w:rsidR="00486496" w:rsidRDefault="00486496" w:rsidP="00486496">
      <w:pPr>
        <w:spacing w:before="120" w:after="120"/>
        <w:ind w:firstLineChars="270" w:firstLine="567"/>
      </w:pPr>
      <w:r>
        <w:rPr>
          <w:rFonts w:hint="eastAsia"/>
        </w:rPr>
        <w:t>3.</w:t>
      </w:r>
      <w:r w:rsidRPr="00C947F1">
        <w:rPr>
          <w:rFonts w:hint="eastAsia"/>
        </w:rPr>
        <w:t>运行室</w:t>
      </w:r>
      <w:r>
        <w:rPr>
          <w:rFonts w:hint="eastAsia"/>
        </w:rPr>
        <w:t>到用户</w:t>
      </w:r>
      <w:r w:rsidRPr="00191073">
        <w:rPr>
          <w:rFonts w:hint="eastAsia"/>
        </w:rPr>
        <w:t>现场</w:t>
      </w:r>
      <w:r w:rsidRPr="00C947F1">
        <w:rPr>
          <w:rFonts w:hint="eastAsia"/>
        </w:rPr>
        <w:t>进行</w:t>
      </w:r>
      <w:r>
        <w:rPr>
          <w:rFonts w:hint="eastAsia"/>
        </w:rPr>
        <w:t>挂表并开栓，</w:t>
      </w:r>
    </w:p>
    <w:p w14:paraId="10BB02DA" w14:textId="77777777" w:rsidR="00486496" w:rsidRDefault="00486496" w:rsidP="00486496">
      <w:pPr>
        <w:spacing w:before="120" w:after="120"/>
        <w:ind w:firstLineChars="270" w:firstLine="567"/>
      </w:pPr>
      <w:r>
        <w:rPr>
          <w:rFonts w:hint="eastAsia"/>
        </w:rPr>
        <w:t>4.</w:t>
      </w:r>
      <w:r>
        <w:rPr>
          <w:rFonts w:hint="eastAsia"/>
        </w:rPr>
        <w:t>运行室内</w:t>
      </w:r>
      <w:r w:rsidRPr="00C947F1">
        <w:rPr>
          <w:rFonts w:hint="eastAsia"/>
        </w:rPr>
        <w:t>录入工单结果，并执行工单，前台营业厅结束业务。</w:t>
      </w:r>
    </w:p>
    <w:p w14:paraId="7169275B" w14:textId="034CAFCD" w:rsidR="00486496" w:rsidRDefault="00486496" w:rsidP="00486496">
      <w:pPr>
        <w:pStyle w:val="30"/>
        <w:spacing w:before="156" w:after="156"/>
      </w:pPr>
      <w:r>
        <w:rPr>
          <w:rFonts w:hint="eastAsia"/>
        </w:rPr>
        <w:t xml:space="preserve">6.4.2 </w:t>
      </w:r>
      <w:commentRangeStart w:id="28"/>
      <w:r>
        <w:rPr>
          <w:rFonts w:hint="eastAsia"/>
        </w:rPr>
        <w:t>用户</w:t>
      </w:r>
      <w:r>
        <w:t>类型变更受理</w:t>
      </w:r>
      <w:commentRangeEnd w:id="28"/>
      <w:r>
        <w:rPr>
          <w:rStyle w:val="a6"/>
          <w:b w:val="0"/>
          <w:bCs w:val="0"/>
        </w:rPr>
        <w:commentReference w:id="28"/>
      </w:r>
    </w:p>
    <w:p w14:paraId="6A17B6CE" w14:textId="77777777" w:rsidR="00486496" w:rsidRDefault="00486496" w:rsidP="00486496">
      <w:r>
        <w:t>由于用户自身原因需要变更用户类型</w:t>
      </w:r>
      <w:r>
        <w:rPr>
          <w:rFonts w:hint="eastAsia"/>
        </w:rPr>
        <w:t>时</w:t>
      </w:r>
      <w:r>
        <w:t>，</w:t>
      </w:r>
      <w:r>
        <w:rPr>
          <w:rFonts w:hint="eastAsia"/>
        </w:rPr>
        <w:t>可向</w:t>
      </w:r>
      <w:r>
        <w:t>有关</w:t>
      </w:r>
      <w:r>
        <w:rPr>
          <w:rFonts w:hint="eastAsia"/>
        </w:rPr>
        <w:t>部门</w:t>
      </w:r>
      <w:r>
        <w:t>进行用户类型变更业务。</w:t>
      </w:r>
    </w:p>
    <w:p w14:paraId="2ACCFA7E" w14:textId="77777777" w:rsidR="00486496" w:rsidRDefault="00486496" w:rsidP="00486496">
      <w:r>
        <w:rPr>
          <w:rFonts w:hint="eastAsia"/>
        </w:rPr>
        <w:t>居民</w:t>
      </w:r>
      <w:r>
        <w:t>用户变更为非居民用户需要用户提交相应的企业合同、</w:t>
      </w:r>
      <w:r>
        <w:rPr>
          <w:rFonts w:hint="eastAsia"/>
        </w:rPr>
        <w:t>法人代表</w:t>
      </w:r>
      <w:r>
        <w:t>等相关资料，</w:t>
      </w:r>
      <w:r>
        <w:rPr>
          <w:rFonts w:hint="eastAsia"/>
        </w:rPr>
        <w:t>经</w:t>
      </w:r>
      <w:r>
        <w:t>管理人员审核通过后方可继续后续业务的办理。</w:t>
      </w:r>
    </w:p>
    <w:p w14:paraId="14B27EB4" w14:textId="77777777" w:rsidR="00486496" w:rsidRPr="003F5AB7" w:rsidRDefault="00486496" w:rsidP="00486496">
      <w:r>
        <w:rPr>
          <w:rFonts w:hint="eastAsia"/>
        </w:rPr>
        <w:t>非</w:t>
      </w:r>
      <w:r>
        <w:t>居民用户变更为居民用户需要提交用户变更原因。管理人员同意后对非居民用户</w:t>
      </w:r>
      <w:r>
        <w:rPr>
          <w:rFonts w:hint="eastAsia"/>
        </w:rPr>
        <w:t>之前</w:t>
      </w:r>
      <w:r>
        <w:t>的协议等进行审核，</w:t>
      </w:r>
      <w:r>
        <w:rPr>
          <w:rFonts w:hint="eastAsia"/>
        </w:rPr>
        <w:t>通过</w:t>
      </w:r>
      <w:r>
        <w:t>后</w:t>
      </w:r>
      <w:r>
        <w:rPr>
          <w:rFonts w:hint="eastAsia"/>
        </w:rPr>
        <w:t>进行</w:t>
      </w:r>
      <w:r>
        <w:t>后续业务的办理。</w:t>
      </w:r>
    </w:p>
    <w:p w14:paraId="1EB38B72" w14:textId="7DD226F8" w:rsidR="00486496" w:rsidRDefault="00486496" w:rsidP="00486496">
      <w:pPr>
        <w:pStyle w:val="30"/>
        <w:spacing w:before="156" w:after="156"/>
      </w:pPr>
      <w:r>
        <w:rPr>
          <w:rFonts w:hint="eastAsia"/>
        </w:rPr>
        <w:t xml:space="preserve">6.4.3 </w:t>
      </w:r>
      <w:r>
        <w:rPr>
          <w:rFonts w:hint="eastAsia"/>
        </w:rPr>
        <w:t>用气</w:t>
      </w:r>
      <w:r>
        <w:t>性质变更受理</w:t>
      </w:r>
    </w:p>
    <w:p w14:paraId="68F955E6" w14:textId="77777777" w:rsidR="00486496" w:rsidRDefault="00486496" w:rsidP="00486496">
      <w:pPr>
        <w:spacing w:before="120" w:after="120"/>
        <w:ind w:firstLineChars="270" w:firstLine="567"/>
      </w:pPr>
      <w:r>
        <w:rPr>
          <w:rFonts w:hint="eastAsia"/>
        </w:rPr>
        <w:t>用气性质变更是指因用户使用燃气的用途发生变化或居民低保户（低保、低困）申请，而更改用气性质的过程。用户分为两大类，一类是居民用户，一类是非居民用户。居民用户的用气性质分为居民、居民低保、居民低困、居民低收入、居民单独采暖，非居民用户的用气性质分为商服、公益、锅炉、福利、工业、</w:t>
      </w:r>
      <w:r>
        <w:rPr>
          <w:rFonts w:hint="eastAsia"/>
        </w:rPr>
        <w:t>CNG</w:t>
      </w:r>
      <w:r>
        <w:rPr>
          <w:rFonts w:hint="eastAsia"/>
        </w:rPr>
        <w:t>、自用气。</w:t>
      </w:r>
    </w:p>
    <w:p w14:paraId="40614F51" w14:textId="77777777" w:rsidR="00486496" w:rsidRDefault="00486496" w:rsidP="00486496">
      <w:pPr>
        <w:spacing w:before="120" w:after="120"/>
        <w:ind w:firstLineChars="270" w:firstLine="567"/>
      </w:pPr>
      <w:r>
        <w:rPr>
          <w:rFonts w:hint="eastAsia"/>
        </w:rPr>
        <w:t>用气性质不同，其燃气价格可能会有差异。用气性质由低价格类型向高价格类型变更为升级变更（民转商、低保（低困、低收入）转居民、居民转居民独立采暖），由高价格类型向低价格类型变更为降级变更（商转民、居民转低保（低困、低收入、居民独立采暖转居民）。</w:t>
      </w:r>
    </w:p>
    <w:p w14:paraId="702CAC71" w14:textId="77777777" w:rsidR="00486496" w:rsidRDefault="00486496" w:rsidP="00486496">
      <w:pPr>
        <w:spacing w:before="120" w:after="120"/>
        <w:ind w:firstLineChars="270" w:firstLine="567"/>
      </w:pPr>
      <w:r>
        <w:rPr>
          <w:rFonts w:hint="eastAsia"/>
        </w:rPr>
        <w:t>1</w:t>
      </w:r>
      <w:r>
        <w:rPr>
          <w:rFonts w:hint="eastAsia"/>
        </w:rPr>
        <w:t>、用气性质变更用户必须按新用气性质重新签订《供用气合同》。</w:t>
      </w:r>
    </w:p>
    <w:p w14:paraId="7CE058F8" w14:textId="77777777" w:rsidR="00486496" w:rsidRDefault="00486496" w:rsidP="00486496">
      <w:pPr>
        <w:spacing w:before="120" w:after="120"/>
        <w:ind w:firstLineChars="270" w:firstLine="567"/>
      </w:pPr>
      <w:r>
        <w:rPr>
          <w:rFonts w:hint="eastAsia"/>
        </w:rPr>
        <w:t>2</w:t>
      </w:r>
      <w:r>
        <w:rPr>
          <w:rFonts w:hint="eastAsia"/>
        </w:rPr>
        <w:t>、对在规定时间内没有到供气分公司办理变更手续的用户，供气分公司要安排工作人员在营业系统中办理用气性质变更业务，系统记录此业务非用户主动申请及变更原因。</w:t>
      </w:r>
    </w:p>
    <w:p w14:paraId="45C20DEA" w14:textId="77777777" w:rsidR="00486496" w:rsidRDefault="00486496" w:rsidP="00486496">
      <w:pPr>
        <w:spacing w:before="120" w:after="120"/>
        <w:ind w:firstLineChars="270" w:firstLine="567"/>
      </w:pPr>
      <w:r>
        <w:rPr>
          <w:rFonts w:hint="eastAsia"/>
        </w:rPr>
        <w:t>3</w:t>
      </w:r>
      <w:r>
        <w:rPr>
          <w:rFonts w:hint="eastAsia"/>
        </w:rPr>
        <w:t>、营业系统提供用气类型维护功能，包括设定、变更、新旧类型单价记录等。</w:t>
      </w:r>
    </w:p>
    <w:p w14:paraId="409CB288" w14:textId="77777777" w:rsidR="00486496" w:rsidRDefault="00486496" w:rsidP="00486496">
      <w:pPr>
        <w:spacing w:before="120" w:after="120"/>
        <w:ind w:firstLineChars="270" w:firstLine="567"/>
      </w:pPr>
      <w:r>
        <w:rPr>
          <w:rFonts w:hint="eastAsia"/>
        </w:rPr>
        <w:t>4</w:t>
      </w:r>
      <w:r>
        <w:rPr>
          <w:rFonts w:hint="eastAsia"/>
        </w:rPr>
        <w:t>、用气性质降级办理，系统需要提供审批功能，需经营业部审批通过后方可执行性质变更。</w:t>
      </w:r>
    </w:p>
    <w:p w14:paraId="5679F428" w14:textId="77777777" w:rsidR="00486496" w:rsidRDefault="00486496" w:rsidP="00486496">
      <w:pPr>
        <w:spacing w:before="120" w:after="120"/>
        <w:ind w:firstLineChars="270" w:firstLine="567"/>
      </w:pPr>
      <w:r>
        <w:rPr>
          <w:rFonts w:hint="eastAsia"/>
        </w:rPr>
        <w:t>5</w:t>
      </w:r>
      <w:r>
        <w:rPr>
          <w:rFonts w:hint="eastAsia"/>
        </w:rPr>
        <w:t>、原则上，低价格类型向高价格类型转变，欠费也可办理。高向低则不可办理业务。</w:t>
      </w:r>
    </w:p>
    <w:p w14:paraId="1F9879D3" w14:textId="77777777" w:rsidR="00486496" w:rsidRDefault="00486496" w:rsidP="00486496">
      <w:pPr>
        <w:spacing w:before="120" w:after="120"/>
        <w:ind w:firstLineChars="270" w:firstLine="567"/>
      </w:pPr>
      <w:r>
        <w:rPr>
          <w:rFonts w:hint="eastAsia"/>
        </w:rPr>
        <w:t>6</w:t>
      </w:r>
      <w:r>
        <w:rPr>
          <w:rFonts w:hint="eastAsia"/>
        </w:rPr>
        <w:t>、</w:t>
      </w:r>
      <w:r>
        <w:t>用户</w:t>
      </w:r>
      <w:r>
        <w:rPr>
          <w:rFonts w:hint="eastAsia"/>
        </w:rPr>
        <w:t>在</w:t>
      </w:r>
      <w:r>
        <w:t>办理</w:t>
      </w:r>
      <w:r>
        <w:rPr>
          <w:rFonts w:hint="eastAsia"/>
        </w:rPr>
        <w:t>业务</w:t>
      </w:r>
      <w:r>
        <w:t>时</w:t>
      </w:r>
      <w:r>
        <w:rPr>
          <w:rFonts w:hint="eastAsia"/>
        </w:rPr>
        <w:t>，</w:t>
      </w:r>
      <w:r>
        <w:t>大厅</w:t>
      </w:r>
      <w:r>
        <w:rPr>
          <w:rFonts w:hint="eastAsia"/>
        </w:rPr>
        <w:t>营业</w:t>
      </w:r>
      <w:r>
        <w:t>员</w:t>
      </w:r>
      <w:r>
        <w:rPr>
          <w:rFonts w:hint="eastAsia"/>
        </w:rPr>
        <w:t>可通过</w:t>
      </w:r>
      <w:r>
        <w:t>系统查询</w:t>
      </w:r>
      <w:r>
        <w:rPr>
          <w:rFonts w:hint="eastAsia"/>
        </w:rPr>
        <w:t>到该</w:t>
      </w:r>
      <w:r>
        <w:t>户最后</w:t>
      </w:r>
      <w:r>
        <w:rPr>
          <w:rFonts w:hint="eastAsia"/>
        </w:rPr>
        <w:t>一</w:t>
      </w:r>
      <w:r>
        <w:t>次</w:t>
      </w:r>
      <w:r>
        <w:rPr>
          <w:rFonts w:hint="eastAsia"/>
        </w:rPr>
        <w:t>抄</w:t>
      </w:r>
      <w:r>
        <w:t>表时间</w:t>
      </w:r>
      <w:r>
        <w:rPr>
          <w:rFonts w:hint="eastAsia"/>
        </w:rPr>
        <w:t>及</w:t>
      </w:r>
      <w:r>
        <w:t>抄</w:t>
      </w:r>
      <w:r>
        <w:rPr>
          <w:rFonts w:hint="eastAsia"/>
        </w:rPr>
        <w:t>表</w:t>
      </w:r>
      <w:r>
        <w:t>指</w:t>
      </w:r>
      <w:r>
        <w:rPr>
          <w:rFonts w:hint="eastAsia"/>
        </w:rPr>
        <w:t>针，允许</w:t>
      </w:r>
      <w:r>
        <w:t>用户</w:t>
      </w:r>
      <w:r>
        <w:rPr>
          <w:rFonts w:hint="eastAsia"/>
        </w:rPr>
        <w:t>自报表指针，营业员录入，消息系统提示核算员，审核提交出账。</w:t>
      </w:r>
    </w:p>
    <w:p w14:paraId="37865E95" w14:textId="77777777" w:rsidR="00486496" w:rsidRDefault="00486496" w:rsidP="00486496">
      <w:pPr>
        <w:spacing w:before="120" w:after="120"/>
        <w:ind w:firstLineChars="270" w:firstLine="567"/>
      </w:pPr>
    </w:p>
    <w:p w14:paraId="38E7462F" w14:textId="77777777" w:rsidR="00486496" w:rsidRDefault="00486496" w:rsidP="00486496">
      <w:pPr>
        <w:spacing w:before="120" w:after="120"/>
        <w:ind w:firstLineChars="270" w:firstLine="567"/>
      </w:pPr>
      <w:r>
        <w:rPr>
          <w:rFonts w:hint="eastAsia"/>
        </w:rPr>
        <w:t>用气性质变更的办理有两种情况：一是用户携带相关资料到供气分公司营业厅提出申请。二是查收员或稽查大队发现用户私自改变燃气用途。</w:t>
      </w:r>
    </w:p>
    <w:p w14:paraId="1B7C3A90" w14:textId="77777777" w:rsidR="00486496" w:rsidRDefault="00486496" w:rsidP="00486496">
      <w:pPr>
        <w:spacing w:before="120" w:after="120"/>
        <w:ind w:firstLineChars="270" w:firstLine="567"/>
      </w:pPr>
      <w:r>
        <w:rPr>
          <w:rFonts w:hint="eastAsia"/>
        </w:rPr>
        <w:t>第一种情况业务流程：</w:t>
      </w:r>
    </w:p>
    <w:p w14:paraId="07DF76B7" w14:textId="77777777" w:rsidR="00486496" w:rsidRDefault="00486496" w:rsidP="00486496">
      <w:pPr>
        <w:spacing w:before="120" w:after="120"/>
        <w:ind w:firstLineChars="270" w:firstLine="567"/>
      </w:pPr>
      <w:r>
        <w:rPr>
          <w:rFonts w:hint="eastAsia"/>
        </w:rPr>
        <w:t>1</w:t>
      </w:r>
      <w:r>
        <w:rPr>
          <w:rFonts w:hint="eastAsia"/>
        </w:rPr>
        <w:t>、用户持相关资料（身份证、营业执照、房产证、产权证等）到所在地供气分公司营业大厅申请办理用气性质变更业务。</w:t>
      </w:r>
    </w:p>
    <w:p w14:paraId="22D9FA23" w14:textId="77777777" w:rsidR="00486496" w:rsidRDefault="00486496" w:rsidP="00486496">
      <w:pPr>
        <w:spacing w:before="120" w:after="120"/>
        <w:ind w:firstLineChars="270" w:firstLine="567"/>
      </w:pPr>
      <w:r>
        <w:rPr>
          <w:rFonts w:hint="eastAsia"/>
        </w:rPr>
        <w:t>2</w:t>
      </w:r>
      <w:r>
        <w:rPr>
          <w:rFonts w:hint="eastAsia"/>
        </w:rPr>
        <w:t>、工作人员评审用户提供的相关资料是否符合要求。评审后如不符合要求，则向用</w:t>
      </w:r>
      <w:r>
        <w:rPr>
          <w:rFonts w:hint="eastAsia"/>
        </w:rPr>
        <w:lastRenderedPageBreak/>
        <w:t>户说明暂不受理的原因，并告知用户提供所需的详细资料。</w:t>
      </w:r>
    </w:p>
    <w:p w14:paraId="1F5DD846" w14:textId="77777777" w:rsidR="00486496" w:rsidRDefault="00486496" w:rsidP="00486496">
      <w:pPr>
        <w:spacing w:before="120" w:after="120"/>
        <w:ind w:firstLineChars="270" w:firstLine="567"/>
      </w:pPr>
      <w:r>
        <w:rPr>
          <w:rFonts w:hint="eastAsia"/>
        </w:rPr>
        <w:t>3</w:t>
      </w:r>
      <w:r>
        <w:rPr>
          <w:rFonts w:hint="eastAsia"/>
        </w:rPr>
        <w:t>、评审后符合要求，在营业系统中查询燃气费和生活垃圾处理费收缴情况，欠费的补收欠款，办理后续业务。拒交欠费的，业务不予办理。</w:t>
      </w:r>
    </w:p>
    <w:p w14:paraId="6E3EBAD0" w14:textId="77777777" w:rsidR="00486496" w:rsidRDefault="00486496" w:rsidP="00486496">
      <w:pPr>
        <w:spacing w:before="120" w:after="120"/>
        <w:ind w:firstLineChars="270" w:firstLine="567"/>
      </w:pPr>
      <w:r>
        <w:rPr>
          <w:rFonts w:hint="eastAsia"/>
        </w:rPr>
        <w:t>4</w:t>
      </w:r>
      <w:r>
        <w:rPr>
          <w:rFonts w:hint="eastAsia"/>
        </w:rPr>
        <w:t>、工作人员打印《业务受理单》，交用户签字确认。</w:t>
      </w:r>
    </w:p>
    <w:p w14:paraId="77919F0B" w14:textId="77777777" w:rsidR="00486496" w:rsidRDefault="00486496" w:rsidP="00486496">
      <w:pPr>
        <w:spacing w:before="120" w:after="120"/>
        <w:ind w:firstLineChars="270" w:firstLine="567"/>
      </w:pPr>
      <w:r>
        <w:rPr>
          <w:rFonts w:hint="eastAsia"/>
        </w:rPr>
        <w:t>5</w:t>
      </w:r>
      <w:r>
        <w:rPr>
          <w:rFonts w:hint="eastAsia"/>
        </w:rPr>
        <w:t>、业务办理结束，转为居民用户的在营业厅重新签订《供用气合同》；转为非居民用户的，通知用户到后台核算员处重新签订《供用气合同》。</w:t>
      </w:r>
    </w:p>
    <w:p w14:paraId="288F4EFA" w14:textId="77777777" w:rsidR="00486496" w:rsidRDefault="00486496" w:rsidP="00486496">
      <w:pPr>
        <w:spacing w:before="120" w:after="120"/>
        <w:ind w:firstLineChars="270" w:firstLine="567"/>
      </w:pPr>
      <w:r>
        <w:rPr>
          <w:rFonts w:hint="eastAsia"/>
        </w:rPr>
        <w:t>第二种情况业务流程：</w:t>
      </w:r>
    </w:p>
    <w:p w14:paraId="1CD5888A" w14:textId="77777777" w:rsidR="00486496" w:rsidRDefault="00486496" w:rsidP="00486496">
      <w:pPr>
        <w:spacing w:before="120" w:after="120"/>
        <w:ind w:firstLineChars="270" w:firstLine="567"/>
      </w:pPr>
      <w:r>
        <w:rPr>
          <w:rFonts w:hint="eastAsia"/>
        </w:rPr>
        <w:t>1</w:t>
      </w:r>
      <w:r>
        <w:rPr>
          <w:rFonts w:hint="eastAsia"/>
        </w:rPr>
        <w:t>、当查收员或稽查人员发现用户私自降级变为居民用气性质时，应及时向用户说明我公司对用气性质的规定，并通知用户在</w:t>
      </w:r>
      <w:r>
        <w:rPr>
          <w:rFonts w:hint="eastAsia"/>
        </w:rPr>
        <w:t>24</w:t>
      </w:r>
      <w:r>
        <w:rPr>
          <w:rFonts w:hint="eastAsia"/>
        </w:rPr>
        <w:t>小时内到携带相关资料去所在地供气分公司营业大厅按第一种情况办理用气性质变更，并补交私自变更性质期间的差量气费。</w:t>
      </w:r>
    </w:p>
    <w:p w14:paraId="46E3E70E" w14:textId="77777777" w:rsidR="00486496" w:rsidRDefault="00486496" w:rsidP="00486496">
      <w:pPr>
        <w:spacing w:before="120" w:after="120"/>
        <w:ind w:firstLineChars="270" w:firstLine="567"/>
      </w:pPr>
      <w:r>
        <w:rPr>
          <w:rFonts w:hint="eastAsia"/>
        </w:rPr>
        <w:t>2</w:t>
      </w:r>
      <w:r>
        <w:rPr>
          <w:rFonts w:hint="eastAsia"/>
        </w:rPr>
        <w:t>、对在规定时间内没有到供气分公司办理变更手续的用户，稽查大队要会同供气分公司对用户的实施停气处理。</w:t>
      </w:r>
    </w:p>
    <w:p w14:paraId="3023E485" w14:textId="77777777" w:rsidR="00486496" w:rsidRPr="00607F6D" w:rsidRDefault="00486496" w:rsidP="00486496"/>
    <w:p w14:paraId="6C029363" w14:textId="37819A08" w:rsidR="00486496" w:rsidRDefault="00486496" w:rsidP="00486496">
      <w:pPr>
        <w:pStyle w:val="30"/>
        <w:spacing w:before="156" w:after="156"/>
      </w:pPr>
      <w:r>
        <w:rPr>
          <w:rFonts w:hint="eastAsia"/>
        </w:rPr>
        <w:t xml:space="preserve">6.4.4 </w:t>
      </w:r>
      <w:r>
        <w:rPr>
          <w:rFonts w:hint="eastAsia"/>
        </w:rPr>
        <w:t>增减容</w:t>
      </w:r>
      <w:r>
        <w:t>受理</w:t>
      </w:r>
    </w:p>
    <w:p w14:paraId="39DD2B56" w14:textId="77777777" w:rsidR="00486496" w:rsidRDefault="00486496" w:rsidP="00486496">
      <w:pPr>
        <w:spacing w:before="120" w:after="120"/>
        <w:ind w:firstLineChars="270" w:firstLine="567"/>
      </w:pPr>
      <w:r>
        <w:rPr>
          <w:rFonts w:hint="eastAsia"/>
        </w:rPr>
        <w:t>增、减容是指用户所使用的燃气表容量不能满足用户的需求时，用户向燃气公司申请增容或减容。增、减容现场服务人员进行换表，会发生相应费用。</w:t>
      </w:r>
    </w:p>
    <w:p w14:paraId="74D44B25" w14:textId="77777777" w:rsidR="00486496" w:rsidRDefault="00486496" w:rsidP="00486496">
      <w:pPr>
        <w:spacing w:before="120" w:after="120"/>
        <w:ind w:firstLineChars="270" w:firstLine="567"/>
      </w:pPr>
      <w:r>
        <w:rPr>
          <w:rFonts w:hint="eastAsia"/>
        </w:rPr>
        <w:t>1</w:t>
      </w:r>
      <w:r>
        <w:rPr>
          <w:rFonts w:hint="eastAsia"/>
        </w:rPr>
        <w:t>、增容业务必须有市场部的增容审批单据，营业部留存。</w:t>
      </w:r>
    </w:p>
    <w:p w14:paraId="0F53C088" w14:textId="77777777" w:rsidR="00486496" w:rsidRDefault="00486496" w:rsidP="00486496">
      <w:pPr>
        <w:spacing w:before="120" w:after="120"/>
        <w:ind w:firstLineChars="270" w:firstLine="567"/>
      </w:pPr>
      <w:r>
        <w:rPr>
          <w:rFonts w:hint="eastAsia"/>
        </w:rPr>
        <w:t>2</w:t>
      </w:r>
      <w:r>
        <w:rPr>
          <w:rFonts w:hint="eastAsia"/>
        </w:rPr>
        <w:t>、增、减容业务系统应有审批流程。</w:t>
      </w:r>
    </w:p>
    <w:p w14:paraId="1B0DDF13" w14:textId="77777777" w:rsidR="00486496" w:rsidRDefault="00486496" w:rsidP="00486496">
      <w:pPr>
        <w:spacing w:before="120" w:after="120"/>
        <w:ind w:firstLineChars="270" w:firstLine="567"/>
      </w:pPr>
      <w:r>
        <w:rPr>
          <w:rFonts w:hint="eastAsia"/>
        </w:rPr>
        <w:t>3</w:t>
      </w:r>
      <w:r>
        <w:rPr>
          <w:rFonts w:hint="eastAsia"/>
        </w:rPr>
        <w:t>、系统支持增、减容业务的查询统计。</w:t>
      </w:r>
    </w:p>
    <w:p w14:paraId="7E33A22E" w14:textId="77777777" w:rsidR="00486496" w:rsidRDefault="00486496" w:rsidP="00486496">
      <w:pPr>
        <w:spacing w:before="120" w:after="120"/>
        <w:ind w:firstLineChars="270" w:firstLine="567"/>
      </w:pPr>
      <w:r>
        <w:t>增、减容业务受理流程：</w:t>
      </w:r>
    </w:p>
    <w:p w14:paraId="1DE1CD74" w14:textId="77777777" w:rsidR="00486496" w:rsidRDefault="00486496" w:rsidP="00486496">
      <w:pPr>
        <w:spacing w:before="120" w:after="120"/>
        <w:ind w:firstLineChars="270" w:firstLine="567"/>
      </w:pPr>
      <w:r>
        <w:rPr>
          <w:rFonts w:hint="eastAsia"/>
        </w:rPr>
        <w:t>1</w:t>
      </w:r>
      <w:r>
        <w:rPr>
          <w:rFonts w:hint="eastAsia"/>
        </w:rPr>
        <w:t>、用户携带相关证件的原件（身份证、房产证明）及复印件到所在营业分公司营业大厅提出业务申请。</w:t>
      </w:r>
    </w:p>
    <w:p w14:paraId="7A938FAA" w14:textId="77777777" w:rsidR="00486496" w:rsidRDefault="00486496" w:rsidP="00486496">
      <w:pPr>
        <w:spacing w:before="120" w:after="120"/>
        <w:ind w:firstLineChars="270" w:firstLine="567"/>
      </w:pPr>
      <w:r>
        <w:rPr>
          <w:rFonts w:hint="eastAsia"/>
        </w:rPr>
        <w:t>2</w:t>
      </w:r>
      <w:r>
        <w:rPr>
          <w:rFonts w:hint="eastAsia"/>
        </w:rPr>
        <w:t>、工作人员审核用户资料，查询用户缴费情况，若欠费则补齐。请用户填写《增、减容业务申请书》，打印《业务受理单》，请用户签字确认。</w:t>
      </w:r>
    </w:p>
    <w:p w14:paraId="09FB5343" w14:textId="77777777" w:rsidR="00486496" w:rsidRDefault="00486496" w:rsidP="00486496">
      <w:pPr>
        <w:spacing w:before="120" w:after="120"/>
        <w:ind w:firstLineChars="270" w:firstLine="567"/>
      </w:pPr>
      <w:r>
        <w:rPr>
          <w:rFonts w:hint="eastAsia"/>
        </w:rPr>
        <w:t>3</w:t>
      </w:r>
      <w:r>
        <w:rPr>
          <w:rFonts w:hint="eastAsia"/>
        </w:rPr>
        <w:t>、将用户申请转至工程技术室，科室工作人员联系用户，现场勘察，需要增容的则通知用户到公司市场部办理相关手续，手续齐全后，现场施工。营业部留存市场部下发的增容单据。需要减容的则分公司上报公司计量中心办理相关手续，手续齐全后，现场施工。</w:t>
      </w:r>
    </w:p>
    <w:p w14:paraId="09B5F767" w14:textId="77777777" w:rsidR="00486496" w:rsidRDefault="00486496" w:rsidP="00486496">
      <w:pPr>
        <w:spacing w:before="120" w:after="120"/>
        <w:ind w:firstLineChars="270" w:firstLine="567"/>
      </w:pPr>
      <w:r>
        <w:rPr>
          <w:rFonts w:hint="eastAsia"/>
        </w:rPr>
        <w:t>4</w:t>
      </w:r>
      <w:r>
        <w:rPr>
          <w:rFonts w:hint="eastAsia"/>
        </w:rPr>
        <w:t>、安全运行室现场施工时，在《现场施工单》上记录旧表读数及新表信息，录入系统进行换表及计费操作。</w:t>
      </w:r>
    </w:p>
    <w:p w14:paraId="24E0D787" w14:textId="77777777" w:rsidR="00486496" w:rsidRDefault="00486496" w:rsidP="00486496">
      <w:pPr>
        <w:spacing w:before="120" w:after="120"/>
        <w:ind w:firstLineChars="270" w:firstLine="567"/>
      </w:pPr>
      <w:r>
        <w:rPr>
          <w:rFonts w:hint="eastAsia"/>
        </w:rPr>
        <w:t>5</w:t>
      </w:r>
      <w:r>
        <w:rPr>
          <w:rFonts w:hint="eastAsia"/>
        </w:rPr>
        <w:t>、大厅工作人员结束业务。安全运行室通过高拍仪拍摄《现场施工单》存至营业部数据库，纸单安全运行室存档备查。</w:t>
      </w:r>
    </w:p>
    <w:p w14:paraId="60B916DB" w14:textId="77777777" w:rsidR="00486496" w:rsidRDefault="00486496" w:rsidP="00486496">
      <w:pPr>
        <w:spacing w:before="120" w:after="120"/>
        <w:ind w:firstLineChars="270" w:firstLine="567"/>
      </w:pPr>
      <w:r>
        <w:rPr>
          <w:rFonts w:hint="eastAsia"/>
        </w:rPr>
        <w:t>6</w:t>
      </w:r>
      <w:r>
        <w:rPr>
          <w:rFonts w:hint="eastAsia"/>
        </w:rPr>
        <w:t>、若现场勘察无法施工，则通知用户，大厅工作人员作废业务，记录作废原因。</w:t>
      </w:r>
    </w:p>
    <w:p w14:paraId="37AEADF8" w14:textId="77777777" w:rsidR="00486496" w:rsidRDefault="00486496" w:rsidP="00486496">
      <w:pPr>
        <w:spacing w:before="120" w:after="120"/>
        <w:ind w:firstLineChars="270" w:firstLine="567"/>
      </w:pPr>
    </w:p>
    <w:p w14:paraId="4354D7D6" w14:textId="77777777" w:rsidR="00486496" w:rsidRPr="00607F6D" w:rsidRDefault="00486496" w:rsidP="00486496"/>
    <w:p w14:paraId="28E9174B" w14:textId="2CC2421C" w:rsidR="00486496" w:rsidRDefault="00486496" w:rsidP="00486496">
      <w:pPr>
        <w:pStyle w:val="30"/>
        <w:spacing w:before="156" w:after="156"/>
      </w:pPr>
      <w:r>
        <w:rPr>
          <w:rFonts w:hint="eastAsia"/>
        </w:rPr>
        <w:lastRenderedPageBreak/>
        <w:t xml:space="preserve">6.4.5 </w:t>
      </w:r>
      <w:r>
        <w:rPr>
          <w:rFonts w:hint="eastAsia"/>
        </w:rPr>
        <w:t>表具</w:t>
      </w:r>
      <w:r>
        <w:t>检验受理</w:t>
      </w:r>
    </w:p>
    <w:p w14:paraId="112F56F7" w14:textId="77777777" w:rsidR="00486496" w:rsidRDefault="00486496" w:rsidP="00486496">
      <w:pPr>
        <w:spacing w:before="120" w:after="120"/>
        <w:ind w:firstLineChars="270" w:firstLine="567"/>
      </w:pPr>
      <w:r>
        <w:rPr>
          <w:rFonts w:hint="eastAsia"/>
        </w:rPr>
        <w:t>燃气表检测是检测在线运行的燃气表计量是否准确。燃气表检测分为两类</w:t>
      </w:r>
      <w:r>
        <w:rPr>
          <w:rFonts w:hint="eastAsia"/>
        </w:rPr>
        <w:t>:</w:t>
      </w:r>
      <w:r>
        <w:rPr>
          <w:rFonts w:hint="eastAsia"/>
        </w:rPr>
        <w:t>一是使用标准表对民用燃气表检测</w:t>
      </w:r>
      <w:r>
        <w:rPr>
          <w:rFonts w:hint="eastAsia"/>
        </w:rPr>
        <w:t>,</w:t>
      </w:r>
      <w:r>
        <w:rPr>
          <w:rFonts w:hint="eastAsia"/>
        </w:rPr>
        <w:t>二是检定站对非民用燃气表检测，三是目测燃气表。</w:t>
      </w:r>
    </w:p>
    <w:p w14:paraId="6027F67A" w14:textId="77777777" w:rsidR="00486496" w:rsidRPr="00016AAA" w:rsidRDefault="00486496" w:rsidP="00486496">
      <w:pPr>
        <w:spacing w:before="156" w:after="156"/>
        <w:ind w:firstLineChars="270" w:firstLine="567"/>
        <w:rPr>
          <w:rFonts w:ascii="Times New Roman" w:hAnsi="Times New Roman"/>
          <w:sz w:val="24"/>
          <w:szCs w:val="24"/>
        </w:rPr>
      </w:pPr>
      <w:r>
        <w:rPr>
          <w:rFonts w:hint="eastAsia"/>
        </w:rPr>
        <w:t>1</w:t>
      </w:r>
      <w:r>
        <w:rPr>
          <w:rFonts w:hint="eastAsia"/>
        </w:rPr>
        <w:t>、</w:t>
      </w:r>
      <w:r w:rsidRPr="00016AAA">
        <w:rPr>
          <w:rFonts w:ascii="Times New Roman" w:hAnsi="Times New Roman" w:hint="eastAsia"/>
          <w:sz w:val="24"/>
          <w:szCs w:val="24"/>
        </w:rPr>
        <w:t>检表流程由计量中心发起，根据查看每年的待检表具列表，制定年检表计划。检表计划中确定各分公司每年的检表指标（数量）。各分公司查看检表计划（数量），确定检表明细（即表号等详细信息），并将检表明细发送给计量中心。计量中心查看检表明细是否符合要求，不符合的让分公司重新制定检表明细，生成全公司的检表明细。如各分公司在执行检表任务时，确实存在无法检表的情况（如无法入户），则与计量中心协商修改检表明细。一定时间内可以根据录入的检表结果，统计分公司和总公司的检表完成率，计量中心允许部分分公司的检表率（实际检表数量</w:t>
      </w:r>
      <w:r w:rsidRPr="00016AAA">
        <w:rPr>
          <w:rFonts w:ascii="Times New Roman" w:hAnsi="Times New Roman" w:hint="eastAsia"/>
          <w:sz w:val="24"/>
          <w:szCs w:val="24"/>
        </w:rPr>
        <w:t>/</w:t>
      </w:r>
      <w:r w:rsidRPr="00016AAA">
        <w:rPr>
          <w:rFonts w:ascii="Times New Roman" w:hAnsi="Times New Roman" w:hint="eastAsia"/>
          <w:sz w:val="24"/>
          <w:szCs w:val="24"/>
        </w:rPr>
        <w:t>检表指标）在</w:t>
      </w:r>
      <w:r w:rsidRPr="00016AAA">
        <w:rPr>
          <w:rFonts w:ascii="Times New Roman" w:hAnsi="Times New Roman" w:hint="eastAsia"/>
          <w:sz w:val="24"/>
          <w:szCs w:val="24"/>
        </w:rPr>
        <w:t>100%</w:t>
      </w:r>
      <w:r w:rsidRPr="00016AAA">
        <w:rPr>
          <w:rFonts w:ascii="Times New Roman" w:hAnsi="Times New Roman" w:hint="eastAsia"/>
          <w:sz w:val="24"/>
          <w:szCs w:val="24"/>
        </w:rPr>
        <w:t>以下或</w:t>
      </w:r>
      <w:r w:rsidRPr="00016AAA">
        <w:rPr>
          <w:rFonts w:ascii="Times New Roman" w:hAnsi="Times New Roman" w:hint="eastAsia"/>
          <w:sz w:val="24"/>
          <w:szCs w:val="24"/>
        </w:rPr>
        <w:t>100%</w:t>
      </w:r>
      <w:r w:rsidRPr="00016AAA">
        <w:rPr>
          <w:rFonts w:ascii="Times New Roman" w:hAnsi="Times New Roman" w:hint="eastAsia"/>
          <w:sz w:val="24"/>
          <w:szCs w:val="24"/>
        </w:rPr>
        <w:t>以上。</w:t>
      </w:r>
      <w:r>
        <w:rPr>
          <w:rFonts w:hint="eastAsia"/>
        </w:rPr>
        <w:t>系统对这些用户在检表期间涉及到换备表、定针、计费、追补气量和气费等操作。</w:t>
      </w:r>
    </w:p>
    <w:p w14:paraId="7827A1B9" w14:textId="77777777" w:rsidR="00486496" w:rsidRDefault="00486496" w:rsidP="00486496">
      <w:pPr>
        <w:spacing w:before="120" w:after="120"/>
        <w:ind w:firstLineChars="270" w:firstLine="567"/>
      </w:pPr>
      <w:r>
        <w:rPr>
          <w:rFonts w:hint="eastAsia"/>
        </w:rPr>
        <w:t>2</w:t>
      </w:r>
      <w:r>
        <w:rPr>
          <w:rFonts w:hint="eastAsia"/>
        </w:rPr>
        <w:t>、系统应提供每年检表的登记、查询、统计等功能。</w:t>
      </w:r>
    </w:p>
    <w:p w14:paraId="23743CA1" w14:textId="77777777" w:rsidR="00486496" w:rsidRDefault="00486496" w:rsidP="00486496">
      <w:pPr>
        <w:spacing w:before="120" w:after="120"/>
        <w:ind w:firstLineChars="270" w:firstLine="567"/>
      </w:pPr>
      <w:r>
        <w:rPr>
          <w:rFonts w:hint="eastAsia"/>
        </w:rPr>
        <w:t>3</w:t>
      </w:r>
      <w:r>
        <w:rPr>
          <w:rFonts w:hint="eastAsia"/>
        </w:rPr>
        <w:t>、非居民表具检表时间支持到年即可，系统可推测表具下次检测时间。</w:t>
      </w:r>
    </w:p>
    <w:p w14:paraId="3D46C115" w14:textId="77777777" w:rsidR="00486496" w:rsidRDefault="00486496" w:rsidP="00486496">
      <w:pPr>
        <w:spacing w:before="156" w:after="156"/>
        <w:ind w:firstLineChars="270" w:firstLine="567"/>
      </w:pPr>
      <w:r>
        <w:rPr>
          <w:rFonts w:hint="eastAsia"/>
        </w:rPr>
        <w:t>4</w:t>
      </w:r>
      <w:r>
        <w:t>、</w:t>
      </w:r>
      <w:r>
        <w:rPr>
          <w:rFonts w:hint="eastAsia"/>
        </w:rPr>
        <w:t>检表计划根据表具出厂日期和使用年限制定。以表具出厂日期作为首次检表起始日期，后续的检表起始日由上次检表日期确定。检表周期由表具种类确定，智能罗茨表</w:t>
      </w:r>
      <w:r>
        <w:rPr>
          <w:rFonts w:hint="eastAsia"/>
        </w:rPr>
        <w:t>3</w:t>
      </w:r>
      <w:r>
        <w:rPr>
          <w:rFonts w:hint="eastAsia"/>
        </w:rPr>
        <w:t>年，智能涡轮表</w:t>
      </w:r>
      <w:r>
        <w:rPr>
          <w:rFonts w:hint="eastAsia"/>
        </w:rPr>
        <w:t>2</w:t>
      </w:r>
      <w:r>
        <w:rPr>
          <w:rFonts w:hint="eastAsia"/>
        </w:rPr>
        <w:t>年（可以人工设定）。检表计划中有表具的型号信息，条码信息，厂家信息，出厂日期，上次检表日期，检表周期等</w:t>
      </w:r>
      <w:r>
        <w:rPr>
          <w:rFonts w:hint="eastAsia"/>
        </w:rPr>
        <w:t>(</w:t>
      </w:r>
      <w:r>
        <w:rPr>
          <w:rFonts w:hint="eastAsia"/>
        </w:rPr>
        <w:t>可根据多选框在基础字段上选择显示需要显示的字段），可进行统计数量。检表、维修中发生的燃气收费走换表业务。</w:t>
      </w:r>
    </w:p>
    <w:p w14:paraId="5E6A1F3D" w14:textId="77777777" w:rsidR="00486496" w:rsidRDefault="00486496" w:rsidP="00486496">
      <w:pPr>
        <w:spacing w:before="120" w:after="120"/>
        <w:ind w:firstLineChars="270" w:firstLine="567"/>
      </w:pPr>
      <w:r>
        <w:rPr>
          <w:rFonts w:hint="eastAsia"/>
        </w:rPr>
        <w:t>5</w:t>
      </w:r>
      <w:r>
        <w:t>、</w:t>
      </w:r>
      <w:r>
        <w:rPr>
          <w:rFonts w:hint="eastAsia"/>
        </w:rPr>
        <w:t>分析查询业务：可根据单位、表类型（罗茨、涡轮）、检表周期（</w:t>
      </w:r>
      <w:r>
        <w:rPr>
          <w:rFonts w:hint="eastAsia"/>
        </w:rPr>
        <w:t>2</w:t>
      </w:r>
      <w:r>
        <w:rPr>
          <w:rFonts w:hint="eastAsia"/>
        </w:rPr>
        <w:t>年、</w:t>
      </w:r>
      <w:r>
        <w:rPr>
          <w:rFonts w:hint="eastAsia"/>
        </w:rPr>
        <w:t>3</w:t>
      </w:r>
      <w:r>
        <w:rPr>
          <w:rFonts w:hint="eastAsia"/>
        </w:rPr>
        <w:t>年）、等条件查询需要检表的表具列表，按最近三年（或五年）（如</w:t>
      </w:r>
      <w:r>
        <w:rPr>
          <w:rFonts w:hint="eastAsia"/>
        </w:rPr>
        <w:t>14</w:t>
      </w:r>
      <w:r>
        <w:rPr>
          <w:rFonts w:hint="eastAsia"/>
        </w:rPr>
        <w:t>年检表列表、</w:t>
      </w:r>
      <w:r>
        <w:rPr>
          <w:rFonts w:hint="eastAsia"/>
        </w:rPr>
        <w:t>15</w:t>
      </w:r>
      <w:r>
        <w:rPr>
          <w:rFonts w:hint="eastAsia"/>
        </w:rPr>
        <w:t>年检表列表、</w:t>
      </w:r>
      <w:r>
        <w:rPr>
          <w:rFonts w:hint="eastAsia"/>
        </w:rPr>
        <w:t>16</w:t>
      </w:r>
      <w:r>
        <w:rPr>
          <w:rFonts w:hint="eastAsia"/>
        </w:rPr>
        <w:t>年检表列表），三年（五年）以上进行。点击进入详情页，详情页显示表具检测历史信息。非居民检表结果由</w:t>
      </w:r>
      <w:r>
        <w:rPr>
          <w:rFonts w:hint="eastAsia"/>
        </w:rPr>
        <w:t>(</w:t>
      </w:r>
      <w:r>
        <w:rPr>
          <w:rFonts w:hint="eastAsia"/>
        </w:rPr>
        <w:t>授权者，如运行</w:t>
      </w:r>
      <w:r>
        <w:rPr>
          <w:rFonts w:hint="eastAsia"/>
        </w:rPr>
        <w:t>)</w:t>
      </w:r>
      <w:r>
        <w:rPr>
          <w:rFonts w:hint="eastAsia"/>
        </w:rPr>
        <w:t>通过系统界面录入；商服中心查询</w:t>
      </w:r>
    </w:p>
    <w:p w14:paraId="283D547B" w14:textId="77777777" w:rsidR="00486496" w:rsidRDefault="00486496" w:rsidP="00486496">
      <w:pPr>
        <w:spacing w:before="120" w:after="120"/>
        <w:ind w:firstLineChars="270" w:firstLine="567"/>
      </w:pPr>
      <w:r>
        <w:t>6</w:t>
      </w:r>
      <w:r>
        <w:t>、</w:t>
      </w:r>
      <w:r>
        <w:rPr>
          <w:rFonts w:hint="eastAsia"/>
        </w:rPr>
        <w:t xml:space="preserve"> </w:t>
      </w:r>
      <w:r>
        <w:rPr>
          <w:rFonts w:hint="eastAsia"/>
        </w:rPr>
        <w:t>营业分公司提出换表检表业务，需要审批</w:t>
      </w:r>
      <w:r>
        <w:rPr>
          <w:rFonts w:hint="eastAsia"/>
        </w:rPr>
        <w:t>(</w:t>
      </w:r>
      <w:r>
        <w:rPr>
          <w:rFonts w:hint="eastAsia"/>
        </w:rPr>
        <w:t>核算员、营业主任、计量中心、营业部</w:t>
      </w:r>
      <w:r>
        <w:rPr>
          <w:rFonts w:hint="eastAsia"/>
        </w:rPr>
        <w:t>)</w:t>
      </w:r>
      <w:r>
        <w:rPr>
          <w:rFonts w:hint="eastAsia"/>
        </w:rPr>
        <w:t>，审批流程由系统管理员进行授权。</w:t>
      </w:r>
    </w:p>
    <w:p w14:paraId="53DECD0C" w14:textId="77777777" w:rsidR="00486496" w:rsidRDefault="00486496" w:rsidP="00486496">
      <w:pPr>
        <w:spacing w:before="120" w:after="120"/>
        <w:ind w:firstLineChars="270" w:firstLine="567"/>
      </w:pPr>
    </w:p>
    <w:p w14:paraId="256D2173" w14:textId="77777777" w:rsidR="00486496" w:rsidRDefault="00486496" w:rsidP="00486496">
      <w:pPr>
        <w:spacing w:before="120" w:after="120"/>
        <w:ind w:firstLineChars="270" w:firstLine="567"/>
      </w:pPr>
      <w:r>
        <w:rPr>
          <w:rFonts w:hint="eastAsia"/>
        </w:rPr>
        <w:t>一、使用标准表对民用燃气表检测</w:t>
      </w:r>
    </w:p>
    <w:p w14:paraId="66A8F551" w14:textId="77777777" w:rsidR="00486496" w:rsidRDefault="00486496" w:rsidP="00486496">
      <w:pPr>
        <w:spacing w:before="120" w:after="120"/>
        <w:ind w:firstLineChars="270" w:firstLine="567"/>
      </w:pPr>
      <w:r>
        <w:rPr>
          <w:rFonts w:hint="eastAsia"/>
        </w:rPr>
        <w:t>检定的基本方法是使用标准表到现场测量用户燃气表的运行情况。由于民用表数量很大，对全部燃气表进行周期性的检定是不现实的，为此可以采取有针对性重点检定的办法，对以下情况的燃气表实施检测：一是用户提出疑问或检定要求的，二是客户服务员认为有问题的，三是经统计分析认为有疑问的。</w:t>
      </w:r>
    </w:p>
    <w:p w14:paraId="7AD81BA2" w14:textId="77777777" w:rsidR="00486496" w:rsidRPr="002249A8" w:rsidRDefault="00486496" w:rsidP="00486496">
      <w:pPr>
        <w:spacing w:before="120" w:after="120"/>
        <w:ind w:firstLineChars="270" w:firstLine="569"/>
        <w:rPr>
          <w:b/>
        </w:rPr>
      </w:pPr>
      <w:r w:rsidRPr="002249A8">
        <w:rPr>
          <w:rFonts w:hint="eastAsia"/>
          <w:b/>
        </w:rPr>
        <w:t>第一种情况：</w:t>
      </w:r>
    </w:p>
    <w:p w14:paraId="4FA915AE" w14:textId="77777777" w:rsidR="00486496" w:rsidRDefault="00486496" w:rsidP="00486496">
      <w:pPr>
        <w:spacing w:before="120" w:after="120"/>
        <w:ind w:firstLineChars="270" w:firstLine="567"/>
      </w:pPr>
      <w:r>
        <w:rPr>
          <w:rFonts w:hint="eastAsia"/>
        </w:rPr>
        <w:t>用户对使用的燃气表有异议，可到所在营业分公司营业大厅申请办理检表手续，也可致电计量中心或所在的营业分公司申请检表。</w:t>
      </w:r>
    </w:p>
    <w:p w14:paraId="24B18968" w14:textId="77777777" w:rsidR="00486496" w:rsidRPr="002249A8" w:rsidRDefault="00486496" w:rsidP="00486496">
      <w:pPr>
        <w:spacing w:before="120" w:after="120"/>
        <w:ind w:firstLineChars="270" w:firstLine="569"/>
        <w:rPr>
          <w:b/>
        </w:rPr>
      </w:pPr>
      <w:r w:rsidRPr="002249A8">
        <w:rPr>
          <w:rFonts w:hint="eastAsia"/>
          <w:b/>
        </w:rPr>
        <w:t>用户亲自到所管辖的供气管理单位营业窗口办理检表过程：</w:t>
      </w:r>
    </w:p>
    <w:p w14:paraId="49F1226A" w14:textId="77777777" w:rsidR="00486496" w:rsidRDefault="00486496" w:rsidP="00486496">
      <w:pPr>
        <w:spacing w:before="120" w:after="120"/>
        <w:ind w:firstLineChars="270" w:firstLine="567"/>
      </w:pPr>
      <w:r>
        <w:rPr>
          <w:rFonts w:hint="eastAsia"/>
        </w:rPr>
        <w:t>①</w:t>
      </w:r>
      <w:r>
        <w:t xml:space="preserve"> </w:t>
      </w:r>
      <w:r>
        <w:t>大厅工作人员</w:t>
      </w:r>
      <w:r>
        <w:rPr>
          <w:rFonts w:hint="eastAsia"/>
        </w:rPr>
        <w:t>办理检表登记并检查用户是否欠费，若用户欠费，则通知用户交费。与用户约定好检表时间，留下用户通讯方式。</w:t>
      </w:r>
    </w:p>
    <w:p w14:paraId="42C208DC" w14:textId="77777777" w:rsidR="00486496" w:rsidRDefault="00486496" w:rsidP="00486496">
      <w:pPr>
        <w:spacing w:before="120" w:after="120"/>
        <w:ind w:firstLineChars="270" w:firstLine="567"/>
      </w:pPr>
      <w:r>
        <w:rPr>
          <w:rFonts w:hint="eastAsia"/>
        </w:rPr>
        <w:lastRenderedPageBreak/>
        <w:t>②</w:t>
      </w:r>
      <w:r>
        <w:t xml:space="preserve"> </w:t>
      </w:r>
      <w:r>
        <w:rPr>
          <w:rFonts w:hint="eastAsia"/>
        </w:rPr>
        <w:t>窗口服务人员通知后台操作员打印《检表派工单》交付验表员。</w:t>
      </w:r>
    </w:p>
    <w:p w14:paraId="28DABD49" w14:textId="77777777" w:rsidR="00486496" w:rsidRDefault="00486496" w:rsidP="00486496">
      <w:pPr>
        <w:spacing w:before="120" w:after="120"/>
        <w:ind w:firstLineChars="270" w:firstLine="567"/>
      </w:pPr>
      <w:r>
        <w:rPr>
          <w:rFonts w:hint="eastAsia"/>
        </w:rPr>
        <w:t>③</w:t>
      </w:r>
      <w:r>
        <w:t xml:space="preserve"> </w:t>
      </w:r>
      <w:r>
        <w:rPr>
          <w:rFonts w:hint="eastAsia"/>
        </w:rPr>
        <w:t>验表员接到派工单后按与用户约定时间上门检表。验表员在现场检定后，将检表结果告知用户，用户在派工单上签字确认。按《哈尔滨城市管道燃气管理办法》规定，因燃气计量表引起的计量误差，其差额费用由管道燃气企业按测试误差的快慢率进行调整后，按</w:t>
      </w:r>
      <w:r>
        <w:rPr>
          <w:rFonts w:hint="eastAsia"/>
        </w:rPr>
        <w:t>2</w:t>
      </w:r>
      <w:r>
        <w:rPr>
          <w:rFonts w:hint="eastAsia"/>
        </w:rPr>
        <w:t>个月收取或返还燃气费予以结算。若发现因用户原因损坏，验表员记录表的损坏程度，让用户签字认可，待返回单位上报后再处理。如燃气表的检测结果在国家规定正常误差范围±</w:t>
      </w:r>
      <w:r>
        <w:rPr>
          <w:rFonts w:hint="eastAsia"/>
        </w:rPr>
        <w:t>4%</w:t>
      </w:r>
      <w:r>
        <w:rPr>
          <w:rFonts w:hint="eastAsia"/>
        </w:rPr>
        <w:t>，则告诉用户按《哈尔滨城市管道燃气管理办法》规定检测费由用户缴纳。检表员应在检表后</w:t>
      </w:r>
      <w:r>
        <w:rPr>
          <w:rFonts w:hint="eastAsia"/>
        </w:rPr>
        <w:t>24</w:t>
      </w:r>
      <w:r>
        <w:rPr>
          <w:rFonts w:hint="eastAsia"/>
        </w:rPr>
        <w:t>小时内将《检表派工单》返给后台操作员。</w:t>
      </w:r>
    </w:p>
    <w:p w14:paraId="6A9C596E" w14:textId="77777777" w:rsidR="00486496" w:rsidRDefault="00486496" w:rsidP="00486496">
      <w:pPr>
        <w:spacing w:before="120" w:after="120"/>
        <w:ind w:firstLineChars="270" w:firstLine="567"/>
      </w:pPr>
      <w:r>
        <w:rPr>
          <w:rFonts w:hint="eastAsia"/>
        </w:rPr>
        <w:t>④</w:t>
      </w:r>
      <w:r>
        <w:rPr>
          <w:rFonts w:hint="eastAsia"/>
        </w:rPr>
        <w:t xml:space="preserve"> </w:t>
      </w:r>
      <w:r>
        <w:rPr>
          <w:rFonts w:hint="eastAsia"/>
        </w:rPr>
        <w:t>后台操作员凭《检表派工单》中的内容核对登记的用户家中旧表读数与最后一次收费指针是否相符，当出现以下两种情况时提示后台操作员核查客户服务员是否按时到户查表，一是检表指针小于最后一次抄表指针，二是检表指针大于最后一次抄表指针并且（差量</w:t>
      </w:r>
      <w:r>
        <w:rPr>
          <w:rFonts w:hint="eastAsia"/>
        </w:rPr>
        <w:t>/</w:t>
      </w:r>
      <w:r>
        <w:rPr>
          <w:rFonts w:hint="eastAsia"/>
        </w:rPr>
        <w:t>间隔天数）大于（前三个抄表周期的总气量</w:t>
      </w:r>
      <w:r>
        <w:t>/</w:t>
      </w:r>
      <w:r>
        <w:rPr>
          <w:rFonts w:hint="eastAsia"/>
        </w:rPr>
        <w:t>三个抄表周期的天数）×</w:t>
      </w:r>
      <w:r>
        <w:rPr>
          <w:rFonts w:hint="eastAsia"/>
        </w:rPr>
        <w:t>200%</w:t>
      </w:r>
      <w:r>
        <w:rPr>
          <w:rFonts w:hint="eastAsia"/>
        </w:rPr>
        <w:t>。</w:t>
      </w:r>
    </w:p>
    <w:p w14:paraId="0B1FCED8" w14:textId="77777777" w:rsidR="00486496" w:rsidRPr="002249A8" w:rsidRDefault="00486496" w:rsidP="00486496">
      <w:pPr>
        <w:spacing w:before="120" w:after="120"/>
        <w:ind w:firstLineChars="270" w:firstLine="569"/>
        <w:rPr>
          <w:b/>
        </w:rPr>
      </w:pPr>
      <w:r w:rsidRPr="002249A8">
        <w:rPr>
          <w:rFonts w:hint="eastAsia"/>
          <w:b/>
        </w:rPr>
        <w:t>用户致电申请检表过程：</w:t>
      </w:r>
    </w:p>
    <w:p w14:paraId="5E4EEDF0" w14:textId="77777777" w:rsidR="00486496" w:rsidRDefault="00486496" w:rsidP="00486496">
      <w:pPr>
        <w:spacing w:before="120" w:after="120"/>
        <w:ind w:firstLineChars="270" w:firstLine="567"/>
      </w:pPr>
      <w:r>
        <w:rPr>
          <w:rFonts w:hint="eastAsia"/>
        </w:rPr>
        <w:t>①</w:t>
      </w:r>
      <w:r>
        <w:rPr>
          <w:rFonts w:hint="eastAsia"/>
        </w:rPr>
        <w:t xml:space="preserve"> </w:t>
      </w:r>
      <w:r>
        <w:rPr>
          <w:rFonts w:hint="eastAsia"/>
        </w:rPr>
        <w:t>用户致电计量中心申请检表，表计量中心工作人员给予登记，并对所管辖的供气管理单位下达检表任务。以下步骤同上。</w:t>
      </w:r>
    </w:p>
    <w:p w14:paraId="150AF63E" w14:textId="77777777" w:rsidR="00486496" w:rsidRDefault="00486496" w:rsidP="00486496">
      <w:pPr>
        <w:spacing w:before="120" w:after="120"/>
        <w:ind w:firstLineChars="270" w:firstLine="567"/>
      </w:pPr>
      <w:r>
        <w:rPr>
          <w:rFonts w:hint="eastAsia"/>
        </w:rPr>
        <w:t>②</w:t>
      </w:r>
      <w:r>
        <w:rPr>
          <w:rFonts w:hint="eastAsia"/>
        </w:rPr>
        <w:t xml:space="preserve"> </w:t>
      </w:r>
      <w:r>
        <w:rPr>
          <w:rFonts w:hint="eastAsia"/>
        </w:rPr>
        <w:t>用户致电所在的营业分公司或客服中心时，步骤同上。</w:t>
      </w:r>
    </w:p>
    <w:p w14:paraId="60956B22" w14:textId="77777777" w:rsidR="00486496" w:rsidRPr="002249A8" w:rsidRDefault="00486496" w:rsidP="00486496">
      <w:pPr>
        <w:spacing w:before="120" w:after="120"/>
        <w:ind w:firstLineChars="270" w:firstLine="569"/>
        <w:rPr>
          <w:b/>
        </w:rPr>
      </w:pPr>
      <w:r w:rsidRPr="002249A8">
        <w:rPr>
          <w:rFonts w:hint="eastAsia"/>
          <w:b/>
        </w:rPr>
        <w:t>第二种情况：</w:t>
      </w:r>
    </w:p>
    <w:p w14:paraId="5F3BE38C" w14:textId="77777777" w:rsidR="00486496" w:rsidRDefault="00486496" w:rsidP="00486496">
      <w:pPr>
        <w:spacing w:before="120" w:after="120"/>
        <w:ind w:firstLineChars="270" w:firstLine="567"/>
      </w:pPr>
      <w:r>
        <w:rPr>
          <w:rFonts w:hint="eastAsia"/>
        </w:rPr>
        <w:t>对客户服务员认为有问题的表具，供气管理单位要及时安排检表任务，整个检表流程与上面相同。</w:t>
      </w:r>
    </w:p>
    <w:p w14:paraId="179556CA" w14:textId="77777777" w:rsidR="00486496" w:rsidRDefault="00486496" w:rsidP="00486496">
      <w:pPr>
        <w:spacing w:before="120" w:after="120"/>
        <w:ind w:firstLineChars="270" w:firstLine="567"/>
      </w:pPr>
      <w:r>
        <w:rPr>
          <w:rFonts w:hint="eastAsia"/>
        </w:rPr>
        <w:t>第三种情况：</w:t>
      </w:r>
    </w:p>
    <w:p w14:paraId="572F508F" w14:textId="77777777" w:rsidR="00486496" w:rsidRDefault="00486496" w:rsidP="00486496">
      <w:pPr>
        <w:spacing w:before="120" w:after="120"/>
        <w:ind w:firstLineChars="270" w:firstLine="567"/>
      </w:pPr>
      <w:r>
        <w:rPr>
          <w:rFonts w:hint="eastAsia"/>
        </w:rPr>
        <w:t>燃气表运行情况统计分析工作由计量中心负责。表具管理中心应对计算机中检查到的全部应检定燃气表下达《检表任务书》给相应供气管理单位。再由后台操作员打印《检表派工单》交验表员。整个检表流程与上面基本相同，主要的区别是，计量中心安排的检表任务一般为批量检表。</w:t>
      </w:r>
    </w:p>
    <w:p w14:paraId="4D325B3C" w14:textId="77777777" w:rsidR="00486496" w:rsidRDefault="00486496" w:rsidP="00486496">
      <w:pPr>
        <w:spacing w:before="120" w:after="120"/>
        <w:ind w:firstLineChars="270" w:firstLine="567"/>
      </w:pPr>
      <w:r>
        <w:rPr>
          <w:rFonts w:hint="eastAsia"/>
        </w:rPr>
        <w:t>用户如存在下列情况时计量中心需安排检表员检表：</w:t>
      </w:r>
    </w:p>
    <w:p w14:paraId="1FE2EC1C" w14:textId="77777777" w:rsidR="00486496" w:rsidRPr="002249A8" w:rsidRDefault="00486496" w:rsidP="00486496">
      <w:pPr>
        <w:spacing w:before="120" w:after="120"/>
        <w:ind w:firstLineChars="315" w:firstLine="569"/>
        <w:rPr>
          <w:b/>
        </w:rPr>
      </w:pPr>
      <w:r w:rsidRPr="002249A8">
        <w:rPr>
          <w:rFonts w:hint="eastAsia"/>
          <w:b/>
          <w:sz w:val="18"/>
        </w:rPr>
        <w:t>●</w:t>
      </w:r>
      <w:r w:rsidRPr="002249A8">
        <w:rPr>
          <w:rFonts w:hint="eastAsia"/>
          <w:b/>
          <w:sz w:val="18"/>
        </w:rPr>
        <w:t xml:space="preserve"> </w:t>
      </w:r>
      <w:r w:rsidRPr="002249A8">
        <w:rPr>
          <w:rFonts w:hint="eastAsia"/>
          <w:b/>
        </w:rPr>
        <w:t>用户的用气量较低，日均用气量不足</w:t>
      </w:r>
      <w:r w:rsidRPr="002249A8">
        <w:rPr>
          <w:rFonts w:hint="eastAsia"/>
          <w:b/>
        </w:rPr>
        <w:t>0.4</w:t>
      </w:r>
      <w:r w:rsidRPr="002249A8">
        <w:rPr>
          <w:rFonts w:hint="eastAsia"/>
          <w:b/>
        </w:rPr>
        <w:t>立方米，且与上次检表时间间隔超过一年的。</w:t>
      </w:r>
    </w:p>
    <w:p w14:paraId="5F88A372" w14:textId="77777777" w:rsidR="00486496" w:rsidRPr="002249A8" w:rsidRDefault="00486496" w:rsidP="00486496">
      <w:pPr>
        <w:spacing w:before="120" w:after="120"/>
        <w:ind w:firstLineChars="315" w:firstLine="569"/>
        <w:rPr>
          <w:b/>
        </w:rPr>
      </w:pPr>
      <w:r w:rsidRPr="002249A8">
        <w:rPr>
          <w:rFonts w:hint="eastAsia"/>
          <w:b/>
          <w:sz w:val="18"/>
        </w:rPr>
        <w:t>●</w:t>
      </w:r>
      <w:r w:rsidRPr="002249A8">
        <w:rPr>
          <w:rFonts w:hint="eastAsia"/>
          <w:b/>
          <w:sz w:val="18"/>
        </w:rPr>
        <w:t xml:space="preserve"> </w:t>
      </w:r>
      <w:r w:rsidRPr="002249A8">
        <w:rPr>
          <w:rFonts w:hint="eastAsia"/>
          <w:b/>
        </w:rPr>
        <w:t>用户连续</w:t>
      </w:r>
      <w:r w:rsidRPr="002249A8">
        <w:rPr>
          <w:rFonts w:hint="eastAsia"/>
          <w:b/>
        </w:rPr>
        <w:t>3</w:t>
      </w:r>
      <w:r w:rsidRPr="002249A8">
        <w:rPr>
          <w:rFonts w:hint="eastAsia"/>
          <w:b/>
        </w:rPr>
        <w:t>个抄表期用气量不足上年同期</w:t>
      </w:r>
      <w:r w:rsidRPr="002249A8">
        <w:rPr>
          <w:rFonts w:hint="eastAsia"/>
          <w:b/>
        </w:rPr>
        <w:t>70%</w:t>
      </w:r>
      <w:r w:rsidRPr="002249A8">
        <w:rPr>
          <w:rFonts w:hint="eastAsia"/>
          <w:b/>
        </w:rPr>
        <w:t>的。</w:t>
      </w:r>
    </w:p>
    <w:p w14:paraId="17F32BE0" w14:textId="77777777" w:rsidR="00486496" w:rsidRDefault="00486496" w:rsidP="00486496">
      <w:pPr>
        <w:spacing w:before="120" w:after="120"/>
        <w:ind w:firstLineChars="270" w:firstLine="567"/>
      </w:pPr>
      <w:r>
        <w:rPr>
          <w:rFonts w:hint="eastAsia"/>
        </w:rPr>
        <w:t>二、检定站对非民用户燃气表检测</w:t>
      </w:r>
    </w:p>
    <w:p w14:paraId="66E6F395" w14:textId="77777777" w:rsidR="00486496" w:rsidRDefault="00486496" w:rsidP="00486496">
      <w:pPr>
        <w:spacing w:before="120" w:after="120"/>
        <w:ind w:firstLineChars="270" w:firstLine="567"/>
      </w:pPr>
      <w:r>
        <w:rPr>
          <w:rFonts w:hint="eastAsia"/>
        </w:rPr>
        <w:t>①</w:t>
      </w:r>
      <w:r>
        <w:rPr>
          <w:rFonts w:hint="eastAsia"/>
        </w:rPr>
        <w:t xml:space="preserve"> </w:t>
      </w:r>
      <w:r>
        <w:rPr>
          <w:rFonts w:hint="eastAsia"/>
        </w:rPr>
        <w:t>非居民用户燃气表可由计量中心进行检测，也可由用户委托有资质的单位进行检测。检测费按我公司收费标准及检测单位收费标准执行。</w:t>
      </w:r>
    </w:p>
    <w:p w14:paraId="451B98B5" w14:textId="77777777" w:rsidR="00486496" w:rsidRDefault="00486496" w:rsidP="00486496">
      <w:pPr>
        <w:spacing w:before="120" w:after="120"/>
        <w:ind w:firstLineChars="270" w:firstLine="567"/>
      </w:pPr>
      <w:r>
        <w:rPr>
          <w:rFonts w:hint="eastAsia"/>
        </w:rPr>
        <w:t>②</w:t>
      </w:r>
      <w:r>
        <w:rPr>
          <w:rFonts w:hint="eastAsia"/>
        </w:rPr>
        <w:t xml:space="preserve"> </w:t>
      </w:r>
      <w:r>
        <w:rPr>
          <w:rFonts w:hint="eastAsia"/>
        </w:rPr>
        <w:t>非居民用户携带盖有公章的申请报告到所在营业分公司营业大厅申请检表。与用户约定检表时间，留下用户的通讯方式后，工作人员向计量中心提出申请。计量中心批准后，后台操作员打印《检测摘表派工单》送施工员。</w:t>
      </w:r>
    </w:p>
    <w:p w14:paraId="4EBE4214" w14:textId="77777777" w:rsidR="00486496" w:rsidRDefault="00486496" w:rsidP="00486496">
      <w:pPr>
        <w:spacing w:before="120" w:after="120"/>
        <w:ind w:firstLineChars="270" w:firstLine="567"/>
      </w:pPr>
      <w:r>
        <w:rPr>
          <w:rFonts w:hint="eastAsia"/>
        </w:rPr>
        <w:t>③</w:t>
      </w:r>
      <w:r>
        <w:rPr>
          <w:rFonts w:hint="eastAsia"/>
        </w:rPr>
        <w:t xml:space="preserve"> </w:t>
      </w:r>
      <w:r>
        <w:rPr>
          <w:rFonts w:hint="eastAsia"/>
        </w:rPr>
        <w:t>施工员凭《检测摘表派工单》领表后到用气场所摘表，若发现燃气表损坏，应立即通知所在供气管理处技术科人员到现场鉴定是否有人为损坏可能，有则通知稽查大队到现场处理，用户要按燃气表的实际价格进行赔偿，并按公司规定加以处罚。</w:t>
      </w:r>
    </w:p>
    <w:p w14:paraId="73F9C970" w14:textId="77777777" w:rsidR="00486496" w:rsidRDefault="00486496" w:rsidP="00486496">
      <w:pPr>
        <w:spacing w:before="120" w:after="120"/>
      </w:pPr>
      <w:r>
        <w:rPr>
          <w:rFonts w:hint="eastAsia"/>
        </w:rPr>
        <w:t>如燃气表无损坏，施工员拆下旧表，换同型新表，送检定站检测。检测结果由表具中心通知</w:t>
      </w:r>
      <w:r>
        <w:rPr>
          <w:rFonts w:hint="eastAsia"/>
        </w:rPr>
        <w:lastRenderedPageBreak/>
        <w:t>营业分公司，营业分公司通知用户。</w:t>
      </w:r>
    </w:p>
    <w:p w14:paraId="50B1B52A" w14:textId="77777777" w:rsidR="00486496" w:rsidRDefault="00486496" w:rsidP="00486496">
      <w:pPr>
        <w:spacing w:before="120" w:after="120"/>
        <w:ind w:firstLineChars="270" w:firstLine="567"/>
      </w:pPr>
      <w:r>
        <w:rPr>
          <w:rFonts w:hint="eastAsia"/>
        </w:rPr>
        <w:t>三、目测燃气表</w:t>
      </w:r>
    </w:p>
    <w:p w14:paraId="4C7FE041" w14:textId="77777777" w:rsidR="00486496" w:rsidRDefault="00486496" w:rsidP="00486496">
      <w:pPr>
        <w:spacing w:before="120" w:after="120"/>
        <w:ind w:firstLineChars="270" w:firstLine="567"/>
      </w:pPr>
      <w:r>
        <w:rPr>
          <w:rFonts w:hint="eastAsia"/>
        </w:rPr>
        <w:t>客户服务员要对全部“零用量”户的燃气表进行目测观察，并将检查结果通知后台操作员。</w:t>
      </w:r>
    </w:p>
    <w:p w14:paraId="60CAE8D7" w14:textId="77777777" w:rsidR="00486496" w:rsidRDefault="00486496" w:rsidP="00486496">
      <w:pPr>
        <w:spacing w:before="120" w:after="120"/>
        <w:ind w:firstLineChars="270" w:firstLine="567"/>
      </w:pPr>
      <w:r>
        <w:rPr>
          <w:rFonts w:hint="eastAsia"/>
        </w:rPr>
        <w:t>检定结果为三种：</w:t>
      </w:r>
    </w:p>
    <w:p w14:paraId="63536807" w14:textId="77777777" w:rsidR="00486496" w:rsidRDefault="00486496" w:rsidP="00486496">
      <w:pPr>
        <w:spacing w:before="120" w:after="120"/>
        <w:ind w:firstLineChars="270" w:firstLine="567"/>
      </w:pPr>
      <w:r>
        <w:rPr>
          <w:rFonts w:hint="eastAsia"/>
        </w:rPr>
        <w:t>1</w:t>
      </w:r>
      <w:r>
        <w:rPr>
          <w:rFonts w:hint="eastAsia"/>
        </w:rPr>
        <w:t>．正常</w:t>
      </w:r>
      <w:r>
        <w:rPr>
          <w:rFonts w:hint="eastAsia"/>
        </w:rPr>
        <w:t xml:space="preserve">   2</w:t>
      </w:r>
      <w:r>
        <w:t>.</w:t>
      </w:r>
      <w:r>
        <w:rPr>
          <w:rFonts w:hint="eastAsia"/>
        </w:rPr>
        <w:t>怀疑超差</w:t>
      </w:r>
      <w:r>
        <w:rPr>
          <w:rFonts w:hint="eastAsia"/>
        </w:rPr>
        <w:t xml:space="preserve">   3</w:t>
      </w:r>
      <w:r>
        <w:t>.</w:t>
      </w:r>
      <w:r>
        <w:rPr>
          <w:rFonts w:hint="eastAsia"/>
        </w:rPr>
        <w:t>死表</w:t>
      </w:r>
    </w:p>
    <w:p w14:paraId="11CAD247" w14:textId="77777777" w:rsidR="00486496" w:rsidRDefault="00486496" w:rsidP="00486496">
      <w:pPr>
        <w:spacing w:before="120" w:after="120"/>
        <w:ind w:firstLineChars="270" w:firstLine="567"/>
      </w:pPr>
      <w:r>
        <w:rPr>
          <w:rFonts w:hint="eastAsia"/>
        </w:rPr>
        <w:t>对第二种情况按“使用标准表对民用燃气表检测”处理。</w:t>
      </w:r>
    </w:p>
    <w:p w14:paraId="2CF19954" w14:textId="77777777" w:rsidR="00486496" w:rsidRDefault="00486496" w:rsidP="00486496">
      <w:pPr>
        <w:spacing w:before="120" w:after="120"/>
        <w:ind w:firstLineChars="270" w:firstLine="567"/>
      </w:pPr>
      <w:r>
        <w:rPr>
          <w:rFonts w:hint="eastAsia"/>
        </w:rPr>
        <w:t>对第三种情况，后台操作员安排换表。</w:t>
      </w:r>
    </w:p>
    <w:p w14:paraId="4B93F372" w14:textId="77777777" w:rsidR="00486496" w:rsidRPr="00043AE5" w:rsidRDefault="00486496" w:rsidP="00486496"/>
    <w:p w14:paraId="05EF44A5" w14:textId="41D6F157" w:rsidR="00486496" w:rsidRDefault="00486496" w:rsidP="00486496">
      <w:pPr>
        <w:pStyle w:val="30"/>
        <w:spacing w:before="156" w:after="156"/>
      </w:pPr>
      <w:r>
        <w:t>6.4.6</w:t>
      </w:r>
      <w:r>
        <w:rPr>
          <w:rFonts w:hint="eastAsia"/>
        </w:rPr>
        <w:t>暂停用气</w:t>
      </w:r>
      <w:r>
        <w:t>受理</w:t>
      </w:r>
    </w:p>
    <w:p w14:paraId="47291474" w14:textId="77777777" w:rsidR="00486496" w:rsidRDefault="00486496" w:rsidP="00486496">
      <w:pPr>
        <w:spacing w:before="120" w:after="120"/>
        <w:ind w:firstLineChars="270" w:firstLine="567"/>
      </w:pPr>
      <w:r>
        <w:t>暂停用气</w:t>
      </w:r>
      <w:r>
        <w:t>”</w:t>
      </w:r>
      <w:r>
        <w:t>是指本地址用户因某种原因（如长期不住等）不使用燃气，向燃气公司提出解除供用气关系。</w:t>
      </w:r>
    </w:p>
    <w:p w14:paraId="0E028DEB" w14:textId="77777777" w:rsidR="00486496" w:rsidRDefault="00486496" w:rsidP="00486496">
      <w:pPr>
        <w:spacing w:before="120" w:after="120"/>
        <w:ind w:firstLineChars="270" w:firstLine="567"/>
      </w:pPr>
      <w:r>
        <w:rPr>
          <w:rFonts w:hint="eastAsia"/>
        </w:rPr>
        <w:t>1</w:t>
      </w:r>
      <w:r>
        <w:rPr>
          <w:rFonts w:hint="eastAsia"/>
        </w:rPr>
        <w:t>、施工人员要在《现场施工单》上记录用户表读数，如若现场表读数与系统记录有差额，则系统要给予计费处理。</w:t>
      </w:r>
    </w:p>
    <w:p w14:paraId="130B39CE" w14:textId="77777777" w:rsidR="00486496" w:rsidRDefault="00486496" w:rsidP="00486496">
      <w:pPr>
        <w:spacing w:before="120" w:after="120"/>
        <w:ind w:left="567"/>
      </w:pPr>
      <w:r>
        <w:rPr>
          <w:rFonts w:hint="eastAsia"/>
        </w:rPr>
        <w:t>3</w:t>
      </w:r>
      <w:r>
        <w:rPr>
          <w:rFonts w:hint="eastAsia"/>
        </w:rPr>
        <w:t>、系统提供暂停用气业务的相关查询统计。</w:t>
      </w:r>
    </w:p>
    <w:p w14:paraId="30B5479D" w14:textId="77777777" w:rsidR="00486496" w:rsidRDefault="00486496" w:rsidP="00486496">
      <w:pPr>
        <w:spacing w:before="120" w:after="120"/>
        <w:ind w:firstLineChars="270" w:firstLine="567"/>
      </w:pPr>
      <w:r>
        <w:rPr>
          <w:rFonts w:hint="eastAsia"/>
        </w:rPr>
        <w:t>4</w:t>
      </w:r>
      <w:r>
        <w:rPr>
          <w:rFonts w:hint="eastAsia"/>
        </w:rPr>
        <w:t>、此业务若不是用户本人到营业大厅申请，则代办人还需提供产权人委托书、本人身份证和产权人身份证的原件和复印件。</w:t>
      </w:r>
    </w:p>
    <w:p w14:paraId="35891938" w14:textId="77777777" w:rsidR="00486496" w:rsidRPr="00F60B31" w:rsidRDefault="00486496" w:rsidP="00486496">
      <w:pPr>
        <w:spacing w:before="120" w:after="120"/>
        <w:ind w:firstLineChars="270" w:firstLine="567"/>
      </w:pPr>
      <w:r>
        <w:rPr>
          <w:rFonts w:hint="eastAsia"/>
        </w:rPr>
        <w:t>5</w:t>
      </w:r>
      <w:r>
        <w:rPr>
          <w:rFonts w:hint="eastAsia"/>
        </w:rPr>
        <w:t>、暂停业务结束后，消息系统通知相应核算员审核用户是否欠费，如若发现业务结束后仍有欠费，则立即上报相关领导安排人员催缴欠费。</w:t>
      </w:r>
    </w:p>
    <w:p w14:paraId="6799423F" w14:textId="77777777" w:rsidR="00486496" w:rsidRDefault="00486496" w:rsidP="00486496">
      <w:pPr>
        <w:spacing w:before="120" w:after="120"/>
        <w:ind w:firstLineChars="270" w:firstLine="567"/>
      </w:pPr>
    </w:p>
    <w:p w14:paraId="7D8F60F8" w14:textId="77777777" w:rsidR="00486496" w:rsidRDefault="00486496" w:rsidP="00486496">
      <w:pPr>
        <w:spacing w:before="120" w:after="120"/>
        <w:ind w:firstLineChars="270" w:firstLine="567"/>
      </w:pPr>
      <w:r>
        <w:t>暂停用气的流程：</w:t>
      </w:r>
    </w:p>
    <w:p w14:paraId="0088147E" w14:textId="77777777" w:rsidR="00486496" w:rsidRDefault="00486496" w:rsidP="00486496">
      <w:pPr>
        <w:spacing w:before="120" w:after="120"/>
        <w:ind w:firstLineChars="270" w:firstLine="567"/>
      </w:pPr>
      <w:r>
        <w:rPr>
          <w:rFonts w:hint="eastAsia"/>
        </w:rPr>
        <w:t>1</w:t>
      </w:r>
      <w:r>
        <w:rPr>
          <w:rFonts w:hint="eastAsia"/>
        </w:rPr>
        <w:t>、用户持身份证及复印件到所在供气营业分公司营业大厅提出暂停申请，同时提供表读数或表具照片。</w:t>
      </w:r>
    </w:p>
    <w:p w14:paraId="7F86C5C4" w14:textId="77777777" w:rsidR="00486496" w:rsidRDefault="00486496" w:rsidP="00486496">
      <w:pPr>
        <w:spacing w:before="120" w:after="120"/>
        <w:ind w:firstLineChars="270" w:firstLine="567"/>
      </w:pPr>
      <w:r>
        <w:rPr>
          <w:rFonts w:hint="eastAsia"/>
        </w:rPr>
        <w:t>2</w:t>
      </w:r>
      <w:r>
        <w:rPr>
          <w:rFonts w:hint="eastAsia"/>
        </w:rPr>
        <w:t>、大厅工作人员审核用户证件，查询用户是否有欠费（燃气费和生活垃圾处理费），同时录入用户提供的表读数，系统计算用户应缴气费（距上次抄表产生的费用</w:t>
      </w:r>
      <w:r>
        <w:rPr>
          <w:rFonts w:hint="eastAsia"/>
        </w:rPr>
        <w:t>+</w:t>
      </w:r>
      <w:r>
        <w:rPr>
          <w:rFonts w:hint="eastAsia"/>
        </w:rPr>
        <w:t>欠费），用户缴清气费后，请用户填写《用气暂停申请书》，在营业系统中受理暂停用气业务，打印《业务受理单》。</w:t>
      </w:r>
    </w:p>
    <w:p w14:paraId="705DDF8C" w14:textId="77777777" w:rsidR="00486496" w:rsidRDefault="00486496" w:rsidP="00486496">
      <w:pPr>
        <w:spacing w:before="120" w:after="120"/>
        <w:ind w:firstLineChars="270" w:firstLine="567"/>
      </w:pPr>
      <w:r>
        <w:rPr>
          <w:rFonts w:hint="eastAsia"/>
        </w:rPr>
        <w:t>3</w:t>
      </w:r>
      <w:r>
        <w:rPr>
          <w:rFonts w:hint="eastAsia"/>
        </w:rPr>
        <w:t>、营业大厅人员派工到安全运行室，安全运行室派施工人员与用户预约时间到现场施工，将表读数记录在《现场施工单》上，若现场表读数与施工单上的系统表读数不一致，则施工人员要求用户补缴差额气费后再行施工，现场施工结束，将《现场施工单》返回安全运行室录入系统，营业大厅结束业务。</w:t>
      </w:r>
    </w:p>
    <w:p w14:paraId="5C55E017" w14:textId="77777777" w:rsidR="00486496" w:rsidRDefault="00486496" w:rsidP="00486496">
      <w:pPr>
        <w:spacing w:before="120" w:after="120"/>
        <w:ind w:firstLineChars="270" w:firstLine="567"/>
      </w:pPr>
      <w:r>
        <w:rPr>
          <w:rFonts w:hint="eastAsia"/>
        </w:rPr>
        <w:t>4</w:t>
      </w:r>
      <w:r>
        <w:rPr>
          <w:rFonts w:hint="eastAsia"/>
        </w:rPr>
        <w:t>、安全运行室通过高拍仪拍摄《现场施工单》存至营业部数据库，纸单安全运行室存档备查。</w:t>
      </w:r>
    </w:p>
    <w:p w14:paraId="6582B14A" w14:textId="77777777" w:rsidR="00486496" w:rsidRDefault="00486496" w:rsidP="00486496">
      <w:pPr>
        <w:spacing w:before="120" w:after="120"/>
        <w:ind w:firstLineChars="270" w:firstLine="567"/>
      </w:pPr>
      <w:r>
        <w:rPr>
          <w:rFonts w:hint="eastAsia"/>
        </w:rPr>
        <w:t>5</w:t>
      </w:r>
      <w:r>
        <w:rPr>
          <w:rFonts w:hint="eastAsia"/>
        </w:rPr>
        <w:t>、用户暂停业务结束后，若账户有余额，用户申请退款，可走退款流程。</w:t>
      </w:r>
    </w:p>
    <w:p w14:paraId="61D8430A" w14:textId="77777777" w:rsidR="00486496" w:rsidRPr="00330BD0" w:rsidRDefault="00486496" w:rsidP="00486496"/>
    <w:p w14:paraId="4090CAB2" w14:textId="79BCD00B" w:rsidR="00486496" w:rsidRDefault="00486496" w:rsidP="00486496">
      <w:pPr>
        <w:pStyle w:val="30"/>
        <w:spacing w:before="156" w:after="156"/>
      </w:pPr>
      <w:r>
        <w:rPr>
          <w:rFonts w:hint="eastAsia"/>
        </w:rPr>
        <w:lastRenderedPageBreak/>
        <w:t xml:space="preserve">6.4.7 </w:t>
      </w:r>
      <w:r>
        <w:rPr>
          <w:rFonts w:hint="eastAsia"/>
        </w:rPr>
        <w:t>重新</w:t>
      </w:r>
      <w:r>
        <w:t>用气受理</w:t>
      </w:r>
    </w:p>
    <w:p w14:paraId="0DBCF65E" w14:textId="77777777" w:rsidR="00486496" w:rsidRDefault="00486496" w:rsidP="00486496">
      <w:pPr>
        <w:spacing w:before="120" w:after="120"/>
        <w:ind w:firstLineChars="270" w:firstLine="567"/>
      </w:pPr>
      <w:r>
        <w:t>用户办理暂停用气或供用气设施拆除后，可以申请重新使用燃气。</w:t>
      </w:r>
    </w:p>
    <w:p w14:paraId="2544369D" w14:textId="77777777" w:rsidR="00486496" w:rsidRDefault="00486496" w:rsidP="00486496">
      <w:pPr>
        <w:pStyle w:val="a5"/>
        <w:spacing w:before="120" w:after="120"/>
        <w:ind w:firstLineChars="270" w:firstLine="567"/>
        <w:jc w:val="left"/>
      </w:pPr>
      <w:r>
        <w:rPr>
          <w:rFonts w:hint="eastAsia"/>
        </w:rPr>
        <w:t>1</w:t>
      </w:r>
      <w:r>
        <w:rPr>
          <w:rFonts w:hint="eastAsia"/>
        </w:rPr>
        <w:t>、</w:t>
      </w:r>
      <w:r w:rsidRPr="00962E98">
        <w:rPr>
          <w:rFonts w:hint="eastAsia"/>
        </w:rPr>
        <w:t>如现用户与原用户不是同一人，现用户提供与原用户关系证明。</w:t>
      </w:r>
    </w:p>
    <w:p w14:paraId="44EFDCEF" w14:textId="77777777" w:rsidR="00486496" w:rsidRDefault="00486496" w:rsidP="00486496">
      <w:pPr>
        <w:pStyle w:val="a5"/>
        <w:spacing w:before="120" w:after="120"/>
        <w:ind w:firstLineChars="270" w:firstLine="567"/>
        <w:jc w:val="left"/>
      </w:pPr>
      <w:r>
        <w:rPr>
          <w:rFonts w:hint="eastAsia"/>
        </w:rPr>
        <w:t>2</w:t>
      </w:r>
      <w:r>
        <w:rPr>
          <w:rFonts w:hint="eastAsia"/>
        </w:rPr>
        <w:t>、原拆除恢复用气，则现场需要重新安装表具。原暂停恢复用气，则现场可能重新安装表具或使用原表具。系统要对此要有提示，提示工作人员该户档案中是否有表。</w:t>
      </w:r>
    </w:p>
    <w:p w14:paraId="40FB83A2" w14:textId="77777777" w:rsidR="00486496" w:rsidRDefault="00486496" w:rsidP="00486496">
      <w:pPr>
        <w:pStyle w:val="a5"/>
        <w:spacing w:before="120" w:after="120"/>
        <w:ind w:firstLineChars="270" w:firstLine="567"/>
        <w:jc w:val="left"/>
      </w:pPr>
      <w:r>
        <w:rPr>
          <w:rFonts w:hint="eastAsia"/>
        </w:rPr>
        <w:t>3</w:t>
      </w:r>
      <w:r>
        <w:rPr>
          <w:rFonts w:hint="eastAsia"/>
        </w:rPr>
        <w:t>、申请重新用气的用户必须补交生活垃圾处理费。如是原户拖欠，则两户协商妥善后，方可办理业务。</w:t>
      </w:r>
    </w:p>
    <w:p w14:paraId="0BF5AA48" w14:textId="77777777" w:rsidR="00486496" w:rsidRDefault="00486496" w:rsidP="00486496">
      <w:pPr>
        <w:pStyle w:val="a5"/>
        <w:spacing w:before="120" w:after="120"/>
        <w:ind w:firstLineChars="270" w:firstLine="567"/>
        <w:jc w:val="left"/>
      </w:pPr>
      <w:r>
        <w:rPr>
          <w:rFonts w:hint="eastAsia"/>
        </w:rPr>
        <w:t>4</w:t>
      </w:r>
      <w:r>
        <w:rPr>
          <w:rFonts w:hint="eastAsia"/>
        </w:rPr>
        <w:t>、原则上拖欠燃气费、生活垃圾处理费的用户不得办理重新用气业务。如若相关领导同意，则可以办理重新用气业务，但需要走线上审批流程。</w:t>
      </w:r>
    </w:p>
    <w:p w14:paraId="6A924A1F" w14:textId="77777777" w:rsidR="00486496" w:rsidRDefault="00486496" w:rsidP="00486496">
      <w:pPr>
        <w:spacing w:before="120" w:after="120"/>
        <w:ind w:firstLineChars="270" w:firstLine="567"/>
      </w:pPr>
      <w:r>
        <w:rPr>
          <w:rFonts w:hint="eastAsia"/>
        </w:rPr>
        <w:t>5</w:t>
      </w:r>
      <w:r>
        <w:rPr>
          <w:rFonts w:hint="eastAsia"/>
        </w:rPr>
        <w:t>、系统支持重新用气业务的查询统计。</w:t>
      </w:r>
    </w:p>
    <w:p w14:paraId="0932696C" w14:textId="77777777" w:rsidR="00486496" w:rsidRDefault="00486496" w:rsidP="00486496">
      <w:pPr>
        <w:spacing w:before="120" w:after="120"/>
        <w:ind w:firstLineChars="270" w:firstLine="567"/>
      </w:pPr>
      <w:r>
        <w:t>重新用气业务流程：</w:t>
      </w:r>
    </w:p>
    <w:p w14:paraId="6E0305C2" w14:textId="77777777" w:rsidR="00486496" w:rsidRDefault="00486496" w:rsidP="00486496">
      <w:pPr>
        <w:spacing w:before="120" w:after="120"/>
        <w:ind w:firstLineChars="270" w:firstLine="567"/>
      </w:pPr>
      <w:r>
        <w:rPr>
          <w:rFonts w:hint="eastAsia"/>
        </w:rPr>
        <w:t>1</w:t>
      </w:r>
      <w:r>
        <w:rPr>
          <w:rFonts w:hint="eastAsia"/>
        </w:rPr>
        <w:t>、用户提出重新用气</w:t>
      </w:r>
      <w:r w:rsidRPr="00223CB0">
        <w:rPr>
          <w:rFonts w:hint="eastAsia"/>
        </w:rPr>
        <w:t>申请，并附现用户的身份证（姓名必须与营业系统登记的户名相一致）、户口簿或房屋有效凭证，如委托他人办理，还需委托书及被委托人的身份证原件及复印件。</w:t>
      </w:r>
    </w:p>
    <w:p w14:paraId="0500E628" w14:textId="77777777" w:rsidR="00486496" w:rsidRDefault="00486496" w:rsidP="00486496">
      <w:pPr>
        <w:spacing w:before="120" w:after="120"/>
        <w:ind w:firstLineChars="270" w:firstLine="567"/>
      </w:pPr>
      <w:r>
        <w:rPr>
          <w:rFonts w:hint="eastAsia"/>
        </w:rPr>
        <w:t>2</w:t>
      </w:r>
      <w:r>
        <w:rPr>
          <w:rFonts w:hint="eastAsia"/>
        </w:rPr>
        <w:t>、工作人员查阅营业系统中记录的用户历史用气资料，评审用户提供的凭证，如不符受理条件则先告知不能受理，并指导用户应备凭证的详细要求。</w:t>
      </w:r>
    </w:p>
    <w:p w14:paraId="0E8A379E" w14:textId="77777777" w:rsidR="00486496" w:rsidRPr="004F18D2" w:rsidRDefault="00486496" w:rsidP="00486496">
      <w:pPr>
        <w:spacing w:before="120" w:after="120"/>
        <w:ind w:firstLineChars="270" w:firstLine="567"/>
      </w:pPr>
      <w:r>
        <w:rPr>
          <w:rFonts w:hint="eastAsia"/>
        </w:rPr>
        <w:t>3</w:t>
      </w:r>
      <w:r>
        <w:rPr>
          <w:rFonts w:hint="eastAsia"/>
        </w:rPr>
        <w:t>、业务评审符合受理条件，</w:t>
      </w:r>
      <w:r w:rsidRPr="004F18D2">
        <w:rPr>
          <w:rFonts w:hint="eastAsia"/>
        </w:rPr>
        <w:t>用户按收费标准缴付</w:t>
      </w:r>
      <w:r>
        <w:rPr>
          <w:rFonts w:hint="eastAsia"/>
        </w:rPr>
        <w:t>重新用气上门服务</w:t>
      </w:r>
      <w:r w:rsidRPr="004F18D2">
        <w:rPr>
          <w:rFonts w:hint="eastAsia"/>
        </w:rPr>
        <w:t>人工费</w:t>
      </w:r>
      <w:r>
        <w:rPr>
          <w:rFonts w:hint="eastAsia"/>
        </w:rPr>
        <w:t>及材料费</w:t>
      </w:r>
      <w:r w:rsidRPr="004F18D2">
        <w:rPr>
          <w:rFonts w:hint="eastAsia"/>
        </w:rPr>
        <w:t>后，约定上门日期。</w:t>
      </w:r>
      <w:r>
        <w:rPr>
          <w:rFonts w:hint="eastAsia"/>
        </w:rPr>
        <w:t>系统派工至安全运行室，打印《现场施工单》，记录表读数。</w:t>
      </w:r>
    </w:p>
    <w:p w14:paraId="67846CE1" w14:textId="77777777" w:rsidR="00486496" w:rsidRDefault="00486496" w:rsidP="00486496">
      <w:pPr>
        <w:spacing w:before="120" w:after="120"/>
        <w:ind w:firstLineChars="270" w:firstLine="567"/>
      </w:pPr>
      <w:r>
        <w:rPr>
          <w:rFonts w:hint="eastAsia"/>
        </w:rPr>
        <w:t>4</w:t>
      </w:r>
      <w:r>
        <w:rPr>
          <w:rFonts w:hint="eastAsia"/>
        </w:rPr>
        <w:t>、从用户申请之日起</w:t>
      </w:r>
      <w:r>
        <w:rPr>
          <w:rFonts w:hint="eastAsia"/>
        </w:rPr>
        <w:t>6</w:t>
      </w:r>
      <w:r>
        <w:rPr>
          <w:rFonts w:hint="eastAsia"/>
        </w:rPr>
        <w:t>个月内，因用户原因无法恢复用气的则通知用户撤销申请，退还已收的拆除人工费及材料费。</w:t>
      </w:r>
    </w:p>
    <w:p w14:paraId="5E51F4B0" w14:textId="77777777" w:rsidR="00486496" w:rsidRDefault="00486496" w:rsidP="00486496">
      <w:pPr>
        <w:spacing w:before="120" w:after="120"/>
        <w:ind w:firstLineChars="270" w:firstLine="567"/>
      </w:pPr>
      <w:r>
        <w:rPr>
          <w:rFonts w:hint="eastAsia"/>
        </w:rPr>
        <w:t>5</w:t>
      </w:r>
      <w:r>
        <w:rPr>
          <w:rFonts w:hint="eastAsia"/>
        </w:rPr>
        <w:t>、现场施工完毕，与用户签订供用气合同，在营业系统中恢复用户。</w:t>
      </w:r>
    </w:p>
    <w:p w14:paraId="0924F4EF" w14:textId="77777777" w:rsidR="00486496" w:rsidRPr="00606A2F" w:rsidRDefault="00486496" w:rsidP="00486496">
      <w:pPr>
        <w:spacing w:before="120" w:after="120"/>
        <w:ind w:firstLineChars="270" w:firstLine="567"/>
      </w:pPr>
      <w:r>
        <w:rPr>
          <w:rFonts w:hint="eastAsia"/>
        </w:rPr>
        <w:t>6</w:t>
      </w:r>
      <w:r>
        <w:rPr>
          <w:rFonts w:hint="eastAsia"/>
        </w:rPr>
        <w:t>、安全运行室通过高拍仪拍摄《现场施工单》存至营业部数据库，纸单安全运行室存档备查。</w:t>
      </w:r>
    </w:p>
    <w:p w14:paraId="69D52500" w14:textId="77777777" w:rsidR="00486496" w:rsidRPr="00330BD0" w:rsidRDefault="00486496" w:rsidP="00486496"/>
    <w:p w14:paraId="30F96956" w14:textId="4541E6A3" w:rsidR="00486496" w:rsidRDefault="00486496" w:rsidP="00486496">
      <w:pPr>
        <w:pStyle w:val="30"/>
        <w:spacing w:before="156" w:after="156"/>
      </w:pPr>
      <w:r>
        <w:rPr>
          <w:rFonts w:hint="eastAsia"/>
        </w:rPr>
        <w:t xml:space="preserve">6.4.7 </w:t>
      </w:r>
      <w:r>
        <w:rPr>
          <w:rFonts w:hint="eastAsia"/>
        </w:rPr>
        <w:t>供气</w:t>
      </w:r>
      <w:r>
        <w:t>设施拆除受理</w:t>
      </w:r>
    </w:p>
    <w:p w14:paraId="6B4AD724" w14:textId="77777777" w:rsidR="00486496" w:rsidRDefault="00486496" w:rsidP="00486496">
      <w:pPr>
        <w:spacing w:before="120" w:after="120"/>
        <w:ind w:firstLineChars="270" w:firstLine="567"/>
      </w:pPr>
      <w:r>
        <w:rPr>
          <w:rFonts w:hint="eastAsia"/>
        </w:rPr>
        <w:t>供气设施拆除是指用户或产权单位不再使用燃气，提出拆除其供气设施的业务申请。供气设施拆除后，系统用户档案注明拆除，供用气合同作废。此业务分为居民和非居民。</w:t>
      </w:r>
    </w:p>
    <w:p w14:paraId="312C642F" w14:textId="77777777" w:rsidR="00486496" w:rsidRDefault="00486496" w:rsidP="00486496">
      <w:pPr>
        <w:spacing w:before="120" w:after="120"/>
        <w:ind w:firstLineChars="270" w:firstLine="567"/>
      </w:pPr>
      <w:r>
        <w:rPr>
          <w:rFonts w:hint="eastAsia"/>
        </w:rPr>
        <w:t>1</w:t>
      </w:r>
      <w:r>
        <w:rPr>
          <w:rFonts w:hint="eastAsia"/>
        </w:rPr>
        <w:t>、供用气设施拆除业务办理时，工程技术室和安全运行室一定要事先得到营业室提供的用户资料。</w:t>
      </w:r>
    </w:p>
    <w:p w14:paraId="0F0C2C54" w14:textId="77777777" w:rsidR="00486496" w:rsidRDefault="00486496" w:rsidP="00486496">
      <w:pPr>
        <w:spacing w:before="120" w:after="120"/>
        <w:ind w:firstLineChars="270" w:firstLine="567"/>
      </w:pPr>
      <w:r>
        <w:rPr>
          <w:rFonts w:hint="eastAsia"/>
        </w:rPr>
        <w:t>3</w:t>
      </w:r>
      <w:r>
        <w:rPr>
          <w:rFonts w:hint="eastAsia"/>
        </w:rPr>
        <w:t>、系统提供供气设施拆除用气业务的相关查询统计。</w:t>
      </w:r>
    </w:p>
    <w:p w14:paraId="610D5068" w14:textId="77777777" w:rsidR="00486496" w:rsidRDefault="00486496" w:rsidP="00486496">
      <w:pPr>
        <w:spacing w:before="120" w:after="120"/>
        <w:ind w:firstLineChars="270" w:firstLine="567"/>
      </w:pPr>
      <w:r>
        <w:rPr>
          <w:rFonts w:hint="eastAsia"/>
        </w:rPr>
        <w:t>4</w:t>
      </w:r>
      <w:r>
        <w:rPr>
          <w:rFonts w:hint="eastAsia"/>
        </w:rPr>
        <w:t>、零散单户拆除若不是用户本人到营业大厅申请，则代办人还需提供产权人委托书、本人身份证和产权人身份证的原件和复印件。</w:t>
      </w:r>
    </w:p>
    <w:p w14:paraId="56D280F8" w14:textId="77777777" w:rsidR="00486496" w:rsidRDefault="00486496" w:rsidP="00486496">
      <w:pPr>
        <w:spacing w:before="120" w:after="120"/>
        <w:ind w:firstLineChars="270" w:firstLine="567"/>
      </w:pPr>
    </w:p>
    <w:p w14:paraId="64AA861B" w14:textId="77777777" w:rsidR="00486496" w:rsidRDefault="00486496" w:rsidP="00486496">
      <w:pPr>
        <w:spacing w:before="120" w:after="120"/>
        <w:ind w:firstLineChars="270" w:firstLine="567"/>
      </w:pPr>
      <w:r>
        <w:t>一、居民供气设施拆除业务包括两类：一类是整楼拆除，另一类是零散用户拆除。</w:t>
      </w:r>
    </w:p>
    <w:p w14:paraId="7CE795BE" w14:textId="77777777" w:rsidR="00486496" w:rsidRDefault="00486496" w:rsidP="00486496">
      <w:pPr>
        <w:spacing w:before="120" w:after="120"/>
        <w:ind w:firstLineChars="270" w:firstLine="567"/>
      </w:pPr>
      <w:r>
        <w:rPr>
          <w:rFonts w:hint="eastAsia"/>
        </w:rPr>
        <w:lastRenderedPageBreak/>
        <w:t>（一）整楼拆除业务流程：</w:t>
      </w:r>
    </w:p>
    <w:p w14:paraId="5B68955B" w14:textId="77777777" w:rsidR="00486496" w:rsidRDefault="00486496" w:rsidP="00486496">
      <w:pPr>
        <w:spacing w:before="120" w:after="120"/>
        <w:ind w:firstLineChars="270" w:firstLine="567"/>
      </w:pPr>
      <w:r>
        <w:rPr>
          <w:rFonts w:hint="eastAsia"/>
        </w:rPr>
        <w:t>整楼拆除是指因旧楼拆迁等需要拆除其内部供气设施的业务。</w:t>
      </w:r>
    </w:p>
    <w:p w14:paraId="56369D26" w14:textId="77777777" w:rsidR="00486496" w:rsidRDefault="00486496" w:rsidP="00486496">
      <w:pPr>
        <w:spacing w:before="120" w:after="120"/>
        <w:ind w:firstLineChars="270" w:firstLine="567"/>
      </w:pPr>
      <w:r>
        <w:rPr>
          <w:rFonts w:hint="eastAsia"/>
        </w:rPr>
        <w:t>1</w:t>
      </w:r>
      <w:r>
        <w:rPr>
          <w:rFonts w:hint="eastAsia"/>
        </w:rPr>
        <w:t>、营业厅营业员</w:t>
      </w:r>
      <w:r>
        <w:t>接到整栋楼拆除通知</w:t>
      </w:r>
      <w:r>
        <w:rPr>
          <w:rFonts w:hint="eastAsia"/>
        </w:rPr>
        <w:t>（批文申请</w:t>
      </w:r>
      <w:r>
        <w:t>等材料）</w:t>
      </w:r>
      <w:r>
        <w:rPr>
          <w:rFonts w:hint="eastAsia"/>
        </w:rPr>
        <w:t>，受理、</w:t>
      </w:r>
      <w:r>
        <w:t>提出拆除申请，扫描上传所有材料</w:t>
      </w:r>
      <w:r>
        <w:rPr>
          <w:rFonts w:hint="eastAsia"/>
        </w:rPr>
        <w:t>，提交到</w:t>
      </w:r>
      <w:r>
        <w:t>营业室</w:t>
      </w:r>
      <w:r>
        <w:rPr>
          <w:rFonts w:hint="eastAsia"/>
        </w:rPr>
        <w:t>副</w:t>
      </w:r>
      <w:r>
        <w:t>主任</w:t>
      </w:r>
      <w:r>
        <w:rPr>
          <w:rFonts w:hint="eastAsia"/>
        </w:rPr>
        <w:t>、营业分公司</w:t>
      </w:r>
      <w:r>
        <w:t>主管副经理、营业部收费管理员、营业部部长逐级</w:t>
      </w:r>
      <w:r>
        <w:rPr>
          <w:rFonts w:hint="eastAsia"/>
        </w:rPr>
        <w:t>审核、</w:t>
      </w:r>
      <w:r>
        <w:t>审批</w:t>
      </w:r>
      <w:r>
        <w:rPr>
          <w:rFonts w:hint="eastAsia"/>
        </w:rPr>
        <w:t>。</w:t>
      </w:r>
    </w:p>
    <w:p w14:paraId="08379386" w14:textId="77777777" w:rsidR="00486496" w:rsidRDefault="00486496" w:rsidP="00486496">
      <w:pPr>
        <w:spacing w:before="120" w:after="120"/>
        <w:ind w:firstLineChars="270" w:firstLine="567"/>
      </w:pPr>
      <w:r>
        <w:t>2</w:t>
      </w:r>
      <w:r>
        <w:rPr>
          <w:rFonts w:hint="eastAsia"/>
        </w:rPr>
        <w:t>、营业室</w:t>
      </w:r>
      <w:r>
        <w:t>副主任做</w:t>
      </w:r>
      <w:r>
        <w:rPr>
          <w:rFonts w:hint="eastAsia"/>
        </w:rPr>
        <w:t>整栋楼</w:t>
      </w:r>
      <w:r>
        <w:t>派工处理</w:t>
      </w:r>
      <w:r>
        <w:rPr>
          <w:rFonts w:hint="eastAsia"/>
        </w:rPr>
        <w:t>。</w:t>
      </w:r>
    </w:p>
    <w:p w14:paraId="5723318D" w14:textId="77777777" w:rsidR="00486496" w:rsidRDefault="00486496" w:rsidP="00486496">
      <w:pPr>
        <w:spacing w:before="120" w:after="120"/>
        <w:ind w:firstLineChars="270" w:firstLine="567"/>
      </w:pPr>
      <w:r>
        <w:rPr>
          <w:rFonts w:hint="eastAsia"/>
        </w:rPr>
        <w:t>3</w:t>
      </w:r>
      <w:r>
        <w:rPr>
          <w:rFonts w:hint="eastAsia"/>
        </w:rPr>
        <w:t>、现场</w:t>
      </w:r>
      <w:r>
        <w:t>拆除人员</w:t>
      </w:r>
      <w:r>
        <w:rPr>
          <w:rFonts w:hint="eastAsia"/>
        </w:rPr>
        <w:t>做</w:t>
      </w:r>
      <w:r>
        <w:t>APP</w:t>
      </w:r>
      <w:r>
        <w:rPr>
          <w:rFonts w:hint="eastAsia"/>
        </w:rPr>
        <w:t>抄</w:t>
      </w:r>
      <w:r>
        <w:t>表</w:t>
      </w:r>
      <w:r>
        <w:rPr>
          <w:rFonts w:hint="eastAsia"/>
        </w:rPr>
        <w:t>、</w:t>
      </w:r>
      <w:r>
        <w:t>拍照</w:t>
      </w:r>
      <w:r>
        <w:rPr>
          <w:rFonts w:hint="eastAsia"/>
        </w:rPr>
        <w:t>或现场</w:t>
      </w:r>
      <w:r>
        <w:t>收费。</w:t>
      </w:r>
    </w:p>
    <w:p w14:paraId="7C30DF10" w14:textId="77777777" w:rsidR="00486496" w:rsidRDefault="00486496" w:rsidP="00486496">
      <w:pPr>
        <w:spacing w:before="120" w:after="120"/>
        <w:ind w:firstLineChars="270" w:firstLine="567"/>
      </w:pPr>
      <w:r>
        <w:t>4</w:t>
      </w:r>
      <w:r>
        <w:rPr>
          <w:rFonts w:hint="eastAsia"/>
        </w:rPr>
        <w:t>、</w:t>
      </w:r>
      <w:r>
        <w:t>核算员</w:t>
      </w:r>
      <w:r>
        <w:rPr>
          <w:rFonts w:hint="eastAsia"/>
        </w:rPr>
        <w:t>复</w:t>
      </w:r>
      <w:r>
        <w:t>核</w:t>
      </w:r>
      <w:r>
        <w:rPr>
          <w:rFonts w:hint="eastAsia"/>
        </w:rPr>
        <w:t>气</w:t>
      </w:r>
      <w:r>
        <w:t>费收缴情况</w:t>
      </w:r>
      <w:r>
        <w:rPr>
          <w:rFonts w:hint="eastAsia"/>
        </w:rPr>
        <w:t>，</w:t>
      </w:r>
      <w:r>
        <w:rPr>
          <w:rFonts w:hint="eastAsia"/>
        </w:rPr>
        <w:t>APP</w:t>
      </w:r>
      <w:r>
        <w:rPr>
          <w:rFonts w:hint="eastAsia"/>
        </w:rPr>
        <w:t>抄表</w:t>
      </w:r>
      <w:r>
        <w:t>数与最后一次抄表数据进行比对</w:t>
      </w:r>
      <w:r>
        <w:rPr>
          <w:rFonts w:hint="eastAsia"/>
        </w:rPr>
        <w:t>，</w:t>
      </w:r>
      <w:r>
        <w:t>表数不为</w:t>
      </w:r>
      <w:r>
        <w:rPr>
          <w:rFonts w:hint="eastAsia"/>
        </w:rPr>
        <w:t>0</w:t>
      </w:r>
      <w:r>
        <w:rPr>
          <w:rFonts w:hint="eastAsia"/>
        </w:rPr>
        <w:t>，则列出</w:t>
      </w:r>
      <w:r>
        <w:t>明细</w:t>
      </w:r>
      <w:r>
        <w:rPr>
          <w:rFonts w:hint="eastAsia"/>
        </w:rPr>
        <w:t>。针对</w:t>
      </w:r>
      <w:r>
        <w:rPr>
          <w:rFonts w:hint="eastAsia"/>
        </w:rPr>
        <w:t>IC</w:t>
      </w:r>
      <w:r>
        <w:rPr>
          <w:rFonts w:hint="eastAsia"/>
        </w:rPr>
        <w:t>卡</w:t>
      </w:r>
      <w:r>
        <w:t>用户需要做</w:t>
      </w:r>
      <w:r>
        <w:rPr>
          <w:rFonts w:hint="eastAsia"/>
        </w:rPr>
        <w:t>余量</w:t>
      </w:r>
      <w:r>
        <w:t>计费更正申请。</w:t>
      </w:r>
    </w:p>
    <w:p w14:paraId="79EA57C7" w14:textId="77777777" w:rsidR="00486496" w:rsidRDefault="00486496" w:rsidP="00486496">
      <w:pPr>
        <w:spacing w:before="120" w:after="120"/>
        <w:ind w:firstLineChars="270" w:firstLine="567"/>
      </w:pPr>
      <w:r>
        <w:t>5</w:t>
      </w:r>
      <w:r>
        <w:t>、</w:t>
      </w:r>
      <w:r>
        <w:rPr>
          <w:rFonts w:hint="eastAsia"/>
        </w:rPr>
        <w:t>营业厅</w:t>
      </w:r>
      <w:r>
        <w:t>营业员对不欠费</w:t>
      </w:r>
      <w:r>
        <w:rPr>
          <w:rFonts w:hint="eastAsia"/>
        </w:rPr>
        <w:t>用户</w:t>
      </w:r>
      <w:r>
        <w:t>做系统</w:t>
      </w:r>
      <w:r>
        <w:rPr>
          <w:rFonts w:hint="eastAsia"/>
        </w:rPr>
        <w:t>批量</w:t>
      </w:r>
      <w:r>
        <w:t>拆除处理</w:t>
      </w:r>
      <w:r>
        <w:rPr>
          <w:rFonts w:hint="eastAsia"/>
        </w:rPr>
        <w:t>，针对</w:t>
      </w:r>
      <w:r>
        <w:rPr>
          <w:rFonts w:hint="eastAsia"/>
        </w:rPr>
        <w:t>IC</w:t>
      </w:r>
      <w:r>
        <w:rPr>
          <w:rFonts w:hint="eastAsia"/>
        </w:rPr>
        <w:t>卡</w:t>
      </w:r>
      <w:r>
        <w:t>用户做余量</w:t>
      </w:r>
      <w:r>
        <w:rPr>
          <w:rFonts w:hint="eastAsia"/>
        </w:rPr>
        <w:t>的</w:t>
      </w:r>
      <w:r>
        <w:t>计费更正申请后</w:t>
      </w:r>
      <w:r>
        <w:rPr>
          <w:rFonts w:hint="eastAsia"/>
        </w:rPr>
        <w:t>的</w:t>
      </w:r>
      <w:r>
        <w:t>做系统拆除处理。</w:t>
      </w:r>
    </w:p>
    <w:p w14:paraId="2E366DF2" w14:textId="77777777" w:rsidR="00486496" w:rsidRDefault="00486496" w:rsidP="00486496">
      <w:pPr>
        <w:spacing w:before="120" w:after="120"/>
        <w:ind w:firstLineChars="270" w:firstLine="567"/>
      </w:pPr>
      <w:r>
        <w:rPr>
          <w:rFonts w:hint="eastAsia"/>
        </w:rPr>
        <w:t>（二）零散用户拆除业务流程：</w:t>
      </w:r>
    </w:p>
    <w:p w14:paraId="7924B21B" w14:textId="77777777" w:rsidR="00486496" w:rsidRPr="00350B3C" w:rsidRDefault="00486496" w:rsidP="00486496">
      <w:pPr>
        <w:spacing w:before="120" w:after="120"/>
        <w:ind w:firstLineChars="270" w:firstLine="567"/>
      </w:pPr>
      <w:r>
        <w:rPr>
          <w:rFonts w:hint="eastAsia"/>
        </w:rPr>
        <w:t>1</w:t>
      </w:r>
      <w:r>
        <w:rPr>
          <w:rFonts w:hint="eastAsia"/>
        </w:rPr>
        <w:t>、</w:t>
      </w:r>
      <w:r w:rsidRPr="00350B3C">
        <w:rPr>
          <w:rFonts w:hint="eastAsia"/>
        </w:rPr>
        <w:t>普表用户</w:t>
      </w:r>
      <w:r w:rsidRPr="00350B3C">
        <w:t>：</w:t>
      </w:r>
    </w:p>
    <w:p w14:paraId="0FD1A3CE" w14:textId="77777777" w:rsidR="00486496" w:rsidRPr="00350B3C" w:rsidRDefault="00486496" w:rsidP="00486496">
      <w:pPr>
        <w:spacing w:before="120" w:after="120"/>
        <w:ind w:firstLineChars="270" w:firstLine="567"/>
      </w:pPr>
      <w:r w:rsidRPr="00350B3C">
        <w:t>a</w:t>
      </w:r>
      <w:r w:rsidRPr="00350B3C">
        <w:rPr>
          <w:rFonts w:hint="eastAsia"/>
        </w:rPr>
        <w:t>用户</w:t>
      </w:r>
      <w:r w:rsidRPr="00350B3C">
        <w:t>申请：</w:t>
      </w:r>
      <w:r w:rsidRPr="00350B3C">
        <w:rPr>
          <w:rFonts w:hint="eastAsia"/>
        </w:rPr>
        <w:t>用户在营业厅提出申请并提供身份凭证和表示数、联系</w:t>
      </w:r>
      <w:r w:rsidRPr="00350B3C">
        <w:t>方式</w:t>
      </w:r>
      <w:r w:rsidRPr="00350B3C">
        <w:rPr>
          <w:rFonts w:hint="eastAsia"/>
        </w:rPr>
        <w:t>。</w:t>
      </w:r>
    </w:p>
    <w:p w14:paraId="7885E22F" w14:textId="77777777" w:rsidR="00486496" w:rsidRPr="00350B3C" w:rsidRDefault="00486496" w:rsidP="00486496">
      <w:pPr>
        <w:spacing w:before="120" w:after="120"/>
        <w:ind w:firstLineChars="270" w:firstLine="567"/>
      </w:pPr>
      <w:r w:rsidRPr="00350B3C">
        <w:t>b</w:t>
      </w:r>
      <w:r w:rsidRPr="00350B3C">
        <w:rPr>
          <w:rFonts w:hint="eastAsia"/>
        </w:rPr>
        <w:t>业务受理：营业厅营业员受理系统拆除申请，输入表示数（用户提交、不作出账依据），并查询该用户的交费信息（是否欠费），系统计算用户应缴气费（距上次抄表产生的费用</w:t>
      </w:r>
      <w:r w:rsidRPr="00350B3C">
        <w:rPr>
          <w:rFonts w:hint="eastAsia"/>
        </w:rPr>
        <w:t>+</w:t>
      </w:r>
      <w:r w:rsidRPr="00350B3C">
        <w:rPr>
          <w:rFonts w:hint="eastAsia"/>
        </w:rPr>
        <w:t>欠费），用户当场缴清气费。</w:t>
      </w:r>
    </w:p>
    <w:p w14:paraId="434328CC" w14:textId="77777777" w:rsidR="00486496" w:rsidRPr="00350B3C" w:rsidRDefault="00486496" w:rsidP="00486496">
      <w:pPr>
        <w:spacing w:before="120" w:after="120"/>
        <w:ind w:firstLineChars="270" w:firstLine="567"/>
      </w:pPr>
      <w:r w:rsidRPr="00350B3C">
        <w:t>c</w:t>
      </w:r>
      <w:r w:rsidRPr="00350B3C">
        <w:rPr>
          <w:rFonts w:hint="eastAsia"/>
        </w:rPr>
        <w:t>营业厅营业员进行系统派工处理，营业室副主任、营业分公司主管副经理审批，相关部门做实际拆除，记录表示数（作为出账依据），现场拆除工单和照片转给营业室核算员，核算员审核用户是否欠费，若欠费，则通知相关人员补收气费，将不欠费用户的工单转给营业厅营业员。</w:t>
      </w:r>
    </w:p>
    <w:p w14:paraId="02810064" w14:textId="77777777" w:rsidR="00486496" w:rsidRPr="00350B3C" w:rsidRDefault="00486496" w:rsidP="00486496">
      <w:pPr>
        <w:spacing w:before="120" w:after="120"/>
        <w:ind w:firstLineChars="270" w:firstLine="567"/>
      </w:pPr>
      <w:r w:rsidRPr="00350B3C">
        <w:rPr>
          <w:rFonts w:hint="eastAsia"/>
        </w:rPr>
        <w:t>d</w:t>
      </w:r>
      <w:r w:rsidRPr="00350B3C">
        <w:rPr>
          <w:rFonts w:hint="eastAsia"/>
        </w:rPr>
        <w:t>营业厅营业员做系统拆除处理的申请（当前显示用户是否欠费），扫描派工单、用户申请、身份证信息（扫描文件为</w:t>
      </w:r>
      <w:r w:rsidRPr="00350B3C">
        <w:rPr>
          <w:rFonts w:hint="eastAsia"/>
        </w:rPr>
        <w:t>PDF</w:t>
      </w:r>
      <w:r w:rsidRPr="00350B3C">
        <w:rPr>
          <w:rFonts w:hint="eastAsia"/>
        </w:rPr>
        <w:t>）。</w:t>
      </w:r>
    </w:p>
    <w:p w14:paraId="29F8AD7C" w14:textId="77777777" w:rsidR="00486496" w:rsidRPr="00350B3C" w:rsidRDefault="00486496" w:rsidP="00486496">
      <w:pPr>
        <w:spacing w:before="120" w:after="120"/>
        <w:ind w:firstLineChars="270" w:firstLine="567"/>
      </w:pPr>
      <w:r w:rsidRPr="00350B3C">
        <w:t>e</w:t>
      </w:r>
      <w:r w:rsidRPr="00350B3C">
        <w:rPr>
          <w:rFonts w:hint="eastAsia"/>
        </w:rPr>
        <w:t>营业厅营业员提交到营业厅室副主任、营业分公司主管副经理、营业部收费管理员、营业部部长逐级审核、审批。</w:t>
      </w:r>
    </w:p>
    <w:p w14:paraId="44242785" w14:textId="77777777" w:rsidR="00486496" w:rsidRPr="00350B3C" w:rsidRDefault="00486496" w:rsidP="00486496">
      <w:pPr>
        <w:spacing w:before="120" w:after="120"/>
        <w:ind w:firstLineChars="270" w:firstLine="567"/>
      </w:pPr>
      <w:r w:rsidRPr="00350B3C">
        <w:rPr>
          <w:rFonts w:hint="eastAsia"/>
        </w:rPr>
        <w:t>f</w:t>
      </w:r>
      <w:r w:rsidRPr="00350B3C">
        <w:rPr>
          <w:rFonts w:hint="eastAsia"/>
        </w:rPr>
        <w:t>营业厅营业员对用户做系统拆除处理，拆除的用户是否可交费，由营业部控制。</w:t>
      </w:r>
    </w:p>
    <w:p w14:paraId="3A0CF002" w14:textId="77777777" w:rsidR="00486496" w:rsidRPr="00350B3C" w:rsidRDefault="00486496" w:rsidP="00486496">
      <w:pPr>
        <w:spacing w:before="120" w:after="120"/>
        <w:ind w:firstLineChars="270" w:firstLine="567"/>
      </w:pPr>
      <w:r>
        <w:rPr>
          <w:rFonts w:hint="eastAsia"/>
        </w:rPr>
        <w:t>2</w:t>
      </w:r>
      <w:r>
        <w:rPr>
          <w:rFonts w:hint="eastAsia"/>
        </w:rPr>
        <w:t>、</w:t>
      </w:r>
      <w:r w:rsidRPr="00350B3C">
        <w:rPr>
          <w:rFonts w:hint="eastAsia"/>
        </w:rPr>
        <w:t>IC</w:t>
      </w:r>
      <w:r w:rsidRPr="00350B3C">
        <w:rPr>
          <w:rFonts w:hint="eastAsia"/>
        </w:rPr>
        <w:t>卡</w:t>
      </w:r>
      <w:r w:rsidRPr="00350B3C">
        <w:t>用户：</w:t>
      </w:r>
    </w:p>
    <w:p w14:paraId="1D605CA3" w14:textId="77777777" w:rsidR="00486496" w:rsidRPr="00350B3C" w:rsidRDefault="00486496" w:rsidP="00486496">
      <w:pPr>
        <w:spacing w:before="120" w:after="120"/>
        <w:ind w:firstLineChars="270" w:firstLine="567"/>
      </w:pPr>
      <w:r w:rsidRPr="00350B3C">
        <w:t>a</w:t>
      </w:r>
      <w:r w:rsidRPr="00350B3C">
        <w:rPr>
          <w:rFonts w:hint="eastAsia"/>
        </w:rPr>
        <w:t>用户</w:t>
      </w:r>
      <w:r w:rsidRPr="00350B3C">
        <w:t>申请：</w:t>
      </w:r>
      <w:r w:rsidRPr="00350B3C">
        <w:rPr>
          <w:rFonts w:hint="eastAsia"/>
        </w:rPr>
        <w:t>用户在营业厅提出申请并提供身份凭证、联系</w:t>
      </w:r>
      <w:r w:rsidRPr="00350B3C">
        <w:t>方式。</w:t>
      </w:r>
    </w:p>
    <w:p w14:paraId="14CE9FE0" w14:textId="77777777" w:rsidR="00486496" w:rsidRPr="00350B3C" w:rsidRDefault="00486496" w:rsidP="00486496">
      <w:pPr>
        <w:spacing w:before="120" w:after="120"/>
        <w:ind w:firstLineChars="270" w:firstLine="567"/>
      </w:pPr>
      <w:r w:rsidRPr="00350B3C">
        <w:t>b</w:t>
      </w:r>
      <w:r w:rsidRPr="00350B3C">
        <w:rPr>
          <w:rFonts w:hint="eastAsia"/>
        </w:rPr>
        <w:t>业务受理：营业厅营业员受理系统拆除申请</w:t>
      </w:r>
      <w:r w:rsidRPr="00350B3C">
        <w:rPr>
          <w:rFonts w:hint="eastAsia"/>
        </w:rPr>
        <w:t>.</w:t>
      </w:r>
      <w:r w:rsidRPr="00350B3C">
        <w:t xml:space="preserve"> </w:t>
      </w:r>
    </w:p>
    <w:p w14:paraId="55D812DD" w14:textId="77777777" w:rsidR="00486496" w:rsidRPr="00350B3C" w:rsidRDefault="00486496" w:rsidP="00486496">
      <w:pPr>
        <w:spacing w:before="120" w:after="120"/>
        <w:ind w:firstLineChars="270" w:firstLine="567"/>
      </w:pPr>
      <w:r w:rsidRPr="00350B3C">
        <w:t>c</w:t>
      </w:r>
      <w:r w:rsidRPr="00350B3C">
        <w:rPr>
          <w:rFonts w:hint="eastAsia"/>
        </w:rPr>
        <w:t>营业厅营业员进行系统派工处理，营业室副主任、营业</w:t>
      </w:r>
      <w:r w:rsidRPr="00350B3C">
        <w:t>分公司主管副经理</w:t>
      </w:r>
      <w:r w:rsidRPr="00350B3C">
        <w:rPr>
          <w:rFonts w:hint="eastAsia"/>
        </w:rPr>
        <w:t>审批，相关部门做实际拆除，记录累计</w:t>
      </w:r>
      <w:r w:rsidRPr="00350B3C">
        <w:t>用气量和余量并拍照</w:t>
      </w:r>
      <w:r w:rsidRPr="00350B3C">
        <w:rPr>
          <w:rFonts w:hint="eastAsia"/>
        </w:rPr>
        <w:t>，现场拆除工单和照片转给营业室核算员，核算员</w:t>
      </w:r>
      <w:r w:rsidRPr="00350B3C">
        <w:t>做</w:t>
      </w:r>
      <w:r w:rsidRPr="00350B3C">
        <w:rPr>
          <w:rFonts w:hint="eastAsia"/>
        </w:rPr>
        <w:t>余量</w:t>
      </w:r>
      <w:r w:rsidRPr="00350B3C">
        <w:t>计费更正申请</w:t>
      </w:r>
      <w:r w:rsidRPr="00350B3C">
        <w:rPr>
          <w:rFonts w:hint="eastAsia"/>
        </w:rPr>
        <w:t>。</w:t>
      </w:r>
    </w:p>
    <w:p w14:paraId="5D5894DB" w14:textId="77777777" w:rsidR="00486496" w:rsidRPr="00350B3C" w:rsidRDefault="00486496" w:rsidP="00486496">
      <w:pPr>
        <w:spacing w:before="120" w:after="120"/>
        <w:ind w:firstLineChars="270" w:firstLine="567"/>
      </w:pPr>
      <w:r w:rsidRPr="00350B3C">
        <w:t>d</w:t>
      </w:r>
      <w:r w:rsidRPr="00350B3C">
        <w:rPr>
          <w:rFonts w:hint="eastAsia"/>
        </w:rPr>
        <w:t>营业厅营业员对已做</w:t>
      </w:r>
      <w:r w:rsidRPr="00350B3C">
        <w:t>完</w:t>
      </w:r>
      <w:r w:rsidRPr="00350B3C">
        <w:rPr>
          <w:rFonts w:hint="eastAsia"/>
        </w:rPr>
        <w:t>计费</w:t>
      </w:r>
      <w:r w:rsidRPr="00350B3C">
        <w:t>更正的</w:t>
      </w:r>
      <w:r w:rsidRPr="00350B3C">
        <w:rPr>
          <w:rFonts w:hint="eastAsia"/>
        </w:rPr>
        <w:t>用户做系统拆除处理，拆除的用户是否可交费，由营业部控制。</w:t>
      </w:r>
    </w:p>
    <w:p w14:paraId="2A5376F8" w14:textId="77777777" w:rsidR="00486496" w:rsidRPr="00F10B7E" w:rsidRDefault="00486496" w:rsidP="00486496">
      <w:pPr>
        <w:spacing w:before="120" w:after="120"/>
        <w:ind w:firstLineChars="270" w:firstLine="567"/>
      </w:pPr>
      <w:r>
        <w:rPr>
          <w:rFonts w:hint="eastAsia"/>
        </w:rPr>
        <w:t>一、</w:t>
      </w:r>
      <w:r w:rsidRPr="00F10B7E">
        <w:rPr>
          <w:rFonts w:hint="eastAsia"/>
        </w:rPr>
        <w:t>非</w:t>
      </w:r>
      <w:r w:rsidRPr="00F10B7E">
        <w:t>居民户拆除</w:t>
      </w:r>
    </w:p>
    <w:p w14:paraId="5F07C0AA" w14:textId="77777777" w:rsidR="00486496" w:rsidRPr="00F10B7E" w:rsidRDefault="00486496" w:rsidP="00486496">
      <w:pPr>
        <w:spacing w:before="120" w:after="120"/>
        <w:ind w:firstLineChars="270" w:firstLine="567"/>
      </w:pPr>
      <w:r w:rsidRPr="00F10B7E">
        <w:rPr>
          <w:rFonts w:hint="eastAsia"/>
        </w:rPr>
        <w:t>（一）</w:t>
      </w:r>
      <w:r w:rsidRPr="00F10B7E">
        <w:rPr>
          <w:rFonts w:hint="eastAsia"/>
        </w:rPr>
        <w:t>10</w:t>
      </w:r>
      <w:r w:rsidRPr="00F10B7E">
        <w:rPr>
          <w:rFonts w:hint="eastAsia"/>
        </w:rPr>
        <w:t>立方米</w:t>
      </w:r>
      <w:r w:rsidRPr="00F10B7E">
        <w:t>以上客户（</w:t>
      </w:r>
      <w:r w:rsidRPr="00F10B7E">
        <w:rPr>
          <w:rFonts w:hint="eastAsia"/>
        </w:rPr>
        <w:t>含</w:t>
      </w:r>
      <w:r w:rsidRPr="00F10B7E">
        <w:rPr>
          <w:rFonts w:hint="eastAsia"/>
        </w:rPr>
        <w:t>10</w:t>
      </w:r>
      <w:r w:rsidRPr="00F10B7E">
        <w:rPr>
          <w:rFonts w:hint="eastAsia"/>
        </w:rPr>
        <w:t>立方米</w:t>
      </w:r>
      <w:r w:rsidRPr="00F10B7E">
        <w:t>）</w:t>
      </w:r>
    </w:p>
    <w:p w14:paraId="477718EB" w14:textId="77777777" w:rsidR="00486496" w:rsidRPr="00F10B7E" w:rsidRDefault="00486496" w:rsidP="00486496">
      <w:pPr>
        <w:spacing w:before="120" w:after="120"/>
        <w:ind w:firstLineChars="270" w:firstLine="567"/>
      </w:pPr>
      <w:r w:rsidRPr="00F10B7E">
        <w:rPr>
          <w:rFonts w:hint="eastAsia"/>
        </w:rPr>
        <w:lastRenderedPageBreak/>
        <w:t>1</w:t>
      </w:r>
      <w:r w:rsidRPr="00F10B7E">
        <w:rPr>
          <w:rFonts w:hint="eastAsia"/>
        </w:rPr>
        <w:t>、用户</w:t>
      </w:r>
      <w:r w:rsidRPr="00F10B7E">
        <w:t>申请：</w:t>
      </w:r>
      <w:r w:rsidRPr="00F10B7E">
        <w:rPr>
          <w:rFonts w:hint="eastAsia"/>
        </w:rPr>
        <w:t>用</w:t>
      </w:r>
      <w:r w:rsidRPr="00F10B7E">
        <w:t>气单位在营业厅提交书面拆除申请</w:t>
      </w:r>
      <w:r w:rsidRPr="00F10B7E">
        <w:rPr>
          <w:rFonts w:hint="eastAsia"/>
        </w:rPr>
        <w:t>、联系方式</w:t>
      </w:r>
      <w:r w:rsidRPr="00F10B7E">
        <w:t>（</w:t>
      </w:r>
      <w:r w:rsidRPr="00F10B7E">
        <w:rPr>
          <w:rFonts w:hint="eastAsia"/>
        </w:rPr>
        <w:t>要求用气</w:t>
      </w:r>
      <w:r w:rsidRPr="00F10B7E">
        <w:t>单位</w:t>
      </w:r>
      <w:r w:rsidRPr="00F10B7E">
        <w:rPr>
          <w:rFonts w:hint="eastAsia"/>
        </w:rPr>
        <w:t>签字</w:t>
      </w:r>
      <w:r w:rsidRPr="00F10B7E">
        <w:t>和公章</w:t>
      </w:r>
      <w:r w:rsidRPr="00F10B7E">
        <w:rPr>
          <w:rFonts w:hint="eastAsia"/>
        </w:rPr>
        <w:t>，用气</w:t>
      </w:r>
      <w:r w:rsidRPr="00F10B7E">
        <w:t>单位</w:t>
      </w:r>
      <w:r w:rsidRPr="00F10B7E">
        <w:rPr>
          <w:rFonts w:hint="eastAsia"/>
        </w:rPr>
        <w:t>为</w:t>
      </w:r>
      <w:r w:rsidRPr="00F10B7E">
        <w:t>非</w:t>
      </w:r>
      <w:r w:rsidRPr="00F10B7E">
        <w:rPr>
          <w:rFonts w:hint="eastAsia"/>
        </w:rPr>
        <w:t>产权用气</w:t>
      </w:r>
      <w:r w:rsidRPr="00F10B7E">
        <w:t>单位的，</w:t>
      </w:r>
      <w:r w:rsidRPr="00F10B7E">
        <w:rPr>
          <w:rFonts w:hint="eastAsia"/>
        </w:rPr>
        <w:t>要求</w:t>
      </w:r>
      <w:r w:rsidRPr="00F10B7E">
        <w:t>产权单位同时签字和公章）</w:t>
      </w:r>
    </w:p>
    <w:p w14:paraId="3F03BD12" w14:textId="77777777" w:rsidR="00486496" w:rsidRPr="00F10B7E" w:rsidRDefault="00486496" w:rsidP="00486496">
      <w:pPr>
        <w:spacing w:before="120" w:after="120"/>
        <w:ind w:firstLineChars="270" w:firstLine="567"/>
      </w:pPr>
      <w:r w:rsidRPr="00F10B7E">
        <w:rPr>
          <w:rFonts w:hint="eastAsia"/>
        </w:rPr>
        <w:t>2</w:t>
      </w:r>
      <w:r w:rsidRPr="00F10B7E">
        <w:rPr>
          <w:rFonts w:hint="eastAsia"/>
        </w:rPr>
        <w:t>、业务</w:t>
      </w:r>
      <w:r w:rsidRPr="00F10B7E">
        <w:t>受理，</w:t>
      </w:r>
      <w:r w:rsidRPr="00F10B7E">
        <w:rPr>
          <w:rFonts w:hint="eastAsia"/>
        </w:rPr>
        <w:t>营业室</w:t>
      </w:r>
      <w:r w:rsidRPr="00F10B7E">
        <w:t>副主任审核</w:t>
      </w:r>
      <w:r w:rsidRPr="00F10B7E">
        <w:rPr>
          <w:rFonts w:hint="eastAsia"/>
        </w:rPr>
        <w:t>、</w:t>
      </w:r>
      <w:r w:rsidRPr="00F10B7E">
        <w:t>营业分公司主管副经理审批，派</w:t>
      </w:r>
      <w:r w:rsidRPr="00F10B7E">
        <w:rPr>
          <w:rFonts w:hint="eastAsia"/>
        </w:rPr>
        <w:t>抄表</w:t>
      </w:r>
      <w:r w:rsidRPr="00F10B7E">
        <w:t>员现场抄表，</w:t>
      </w:r>
      <w:r w:rsidRPr="00F10B7E">
        <w:rPr>
          <w:rFonts w:hint="eastAsia"/>
        </w:rPr>
        <w:t>通过</w:t>
      </w:r>
      <w:r w:rsidRPr="00F10B7E">
        <w:rPr>
          <w:rFonts w:hint="eastAsia"/>
        </w:rPr>
        <w:t>APP</w:t>
      </w:r>
      <w:r w:rsidRPr="00F10B7E">
        <w:rPr>
          <w:rFonts w:hint="eastAsia"/>
        </w:rPr>
        <w:t>抄表</w:t>
      </w:r>
      <w:r w:rsidRPr="00F10B7E">
        <w:t>、拍照上传，并由收费员收回尾量</w:t>
      </w:r>
      <w:r w:rsidRPr="00F10B7E">
        <w:rPr>
          <w:rFonts w:hint="eastAsia"/>
        </w:rPr>
        <w:t>。</w:t>
      </w:r>
    </w:p>
    <w:p w14:paraId="0D79433E" w14:textId="77777777" w:rsidR="00486496" w:rsidRPr="00F10B7E" w:rsidRDefault="00486496" w:rsidP="00486496">
      <w:pPr>
        <w:spacing w:before="120" w:after="120"/>
        <w:ind w:firstLineChars="270" w:firstLine="567"/>
      </w:pPr>
      <w:r w:rsidRPr="00F10B7E">
        <w:t>3</w:t>
      </w:r>
      <w:r w:rsidRPr="00F10B7E">
        <w:rPr>
          <w:rFonts w:hint="eastAsia"/>
        </w:rPr>
        <w:t>、营业室派单：</w:t>
      </w:r>
    </w:p>
    <w:p w14:paraId="001563FD" w14:textId="77777777" w:rsidR="00486496" w:rsidRPr="00F10B7E" w:rsidRDefault="00486496" w:rsidP="00486496">
      <w:pPr>
        <w:spacing w:before="120" w:after="120"/>
        <w:ind w:firstLineChars="270" w:firstLine="567"/>
      </w:pPr>
      <w:r w:rsidRPr="00F10B7E">
        <w:rPr>
          <w:rFonts w:hint="eastAsia"/>
        </w:rPr>
        <w:t>1</w:t>
      </w:r>
      <w:r w:rsidRPr="00F10B7E">
        <w:rPr>
          <w:rFonts w:hint="eastAsia"/>
        </w:rPr>
        <w:t>）营业</w:t>
      </w:r>
      <w:r w:rsidRPr="00F10B7E">
        <w:t>分公司</w:t>
      </w:r>
      <w:r w:rsidRPr="00F10B7E">
        <w:rPr>
          <w:rFonts w:hint="eastAsia"/>
        </w:rPr>
        <w:t>营业员</w:t>
      </w:r>
      <w:r w:rsidRPr="00F10B7E">
        <w:t>向表具班</w:t>
      </w:r>
      <w:r w:rsidRPr="00F10B7E">
        <w:rPr>
          <w:rFonts w:hint="eastAsia"/>
        </w:rPr>
        <w:t>、</w:t>
      </w:r>
      <w:r>
        <w:t>计量中心</w:t>
      </w:r>
      <w:r w:rsidRPr="00F10B7E">
        <w:t>和稽查大队提交现场验表申请。</w:t>
      </w:r>
    </w:p>
    <w:p w14:paraId="4FA998CE" w14:textId="77777777" w:rsidR="00486496" w:rsidRPr="00F10B7E" w:rsidRDefault="00486496" w:rsidP="00486496">
      <w:pPr>
        <w:spacing w:before="120" w:after="120"/>
        <w:ind w:firstLineChars="270" w:firstLine="567"/>
      </w:pPr>
      <w:r w:rsidRPr="00F10B7E">
        <w:rPr>
          <w:rFonts w:hint="eastAsia"/>
        </w:rPr>
        <w:t>2</w:t>
      </w:r>
      <w:r w:rsidRPr="00F10B7E">
        <w:rPr>
          <w:rFonts w:hint="eastAsia"/>
        </w:rPr>
        <w:t>）</w:t>
      </w:r>
      <w:r w:rsidRPr="00F10B7E">
        <w:t>商服分公司</w:t>
      </w:r>
      <w:r w:rsidRPr="00F10B7E">
        <w:rPr>
          <w:rFonts w:hint="eastAsia"/>
        </w:rPr>
        <w:t>营业员</w:t>
      </w:r>
      <w:r w:rsidRPr="00F10B7E">
        <w:t>向运行室、</w:t>
      </w:r>
      <w:r>
        <w:t>计量中心</w:t>
      </w:r>
      <w:r w:rsidRPr="00F10B7E">
        <w:t>和稽查大队提交现场验表申请。</w:t>
      </w:r>
    </w:p>
    <w:p w14:paraId="38580402" w14:textId="77777777" w:rsidR="00486496" w:rsidRPr="00F10B7E" w:rsidRDefault="00486496" w:rsidP="00486496">
      <w:pPr>
        <w:spacing w:before="120" w:after="120"/>
        <w:ind w:firstLineChars="270" w:firstLine="567"/>
      </w:pPr>
      <w:r w:rsidRPr="00F10B7E">
        <w:rPr>
          <w:rFonts w:hint="eastAsia"/>
        </w:rPr>
        <w:t>4</w:t>
      </w:r>
      <w:r w:rsidRPr="00F10B7E">
        <w:rPr>
          <w:rFonts w:hint="eastAsia"/>
        </w:rPr>
        <w:t>、表具</w:t>
      </w:r>
      <w:r w:rsidRPr="00F10B7E">
        <w:t>班或运行室</w:t>
      </w:r>
      <w:r w:rsidRPr="00F10B7E">
        <w:rPr>
          <w:rFonts w:hint="eastAsia"/>
        </w:rPr>
        <w:t>、</w:t>
      </w:r>
      <w:r>
        <w:t>计量中心</w:t>
      </w:r>
      <w:r w:rsidRPr="00F10B7E">
        <w:t>和稽查大队</w:t>
      </w:r>
      <w:r w:rsidRPr="00F10B7E">
        <w:rPr>
          <w:rFonts w:hint="eastAsia"/>
        </w:rPr>
        <w:t>到现场</w:t>
      </w:r>
      <w:r w:rsidRPr="00F10B7E">
        <w:t>处理</w:t>
      </w:r>
      <w:r w:rsidRPr="00F10B7E">
        <w:rPr>
          <w:rFonts w:hint="eastAsia"/>
        </w:rPr>
        <w:t>，上述</w:t>
      </w:r>
      <w:r w:rsidRPr="00F10B7E">
        <w:t>单位将处理结果</w:t>
      </w:r>
      <w:r w:rsidRPr="00F10B7E">
        <w:rPr>
          <w:rFonts w:hint="eastAsia"/>
        </w:rPr>
        <w:t>通过</w:t>
      </w:r>
      <w:r w:rsidRPr="00F10B7E">
        <w:t>系统</w:t>
      </w:r>
      <w:r w:rsidRPr="00F10B7E">
        <w:rPr>
          <w:rFonts w:hint="eastAsia"/>
        </w:rPr>
        <w:t>（同意</w:t>
      </w:r>
      <w:r w:rsidRPr="00F10B7E">
        <w:t>或不</w:t>
      </w:r>
      <w:r w:rsidRPr="00F10B7E">
        <w:rPr>
          <w:rFonts w:hint="eastAsia"/>
        </w:rPr>
        <w:t>同意</w:t>
      </w:r>
      <w:r w:rsidRPr="00F10B7E">
        <w:t>）</w:t>
      </w:r>
      <w:r w:rsidRPr="00F10B7E">
        <w:rPr>
          <w:rFonts w:hint="eastAsia"/>
        </w:rPr>
        <w:t>反馈</w:t>
      </w:r>
      <w:r w:rsidRPr="00F10B7E">
        <w:t>给营业室</w:t>
      </w:r>
      <w:r w:rsidRPr="00F10B7E">
        <w:rPr>
          <w:rFonts w:hint="eastAsia"/>
        </w:rPr>
        <w:t>营业员（同意</w:t>
      </w:r>
      <w:r w:rsidRPr="00F10B7E">
        <w:t>和不</w:t>
      </w:r>
      <w:r w:rsidRPr="00F10B7E">
        <w:rPr>
          <w:rFonts w:hint="eastAsia"/>
        </w:rPr>
        <w:t>同意简要</w:t>
      </w:r>
      <w:r w:rsidRPr="00F10B7E">
        <w:t>说明）</w:t>
      </w:r>
    </w:p>
    <w:p w14:paraId="239E9ACB" w14:textId="77777777" w:rsidR="00486496" w:rsidRPr="00F10B7E" w:rsidRDefault="00486496" w:rsidP="00486496">
      <w:pPr>
        <w:spacing w:before="120" w:after="120"/>
        <w:ind w:firstLineChars="270" w:firstLine="567"/>
      </w:pPr>
      <w:r w:rsidRPr="00F10B7E">
        <w:rPr>
          <w:rFonts w:hint="eastAsia"/>
        </w:rPr>
        <w:t>5</w:t>
      </w:r>
      <w:r w:rsidRPr="00F10B7E">
        <w:rPr>
          <w:rFonts w:hint="eastAsia"/>
        </w:rPr>
        <w:t>、表具</w:t>
      </w:r>
      <w:r w:rsidRPr="00F10B7E">
        <w:t>班或运行室</w:t>
      </w:r>
      <w:r w:rsidRPr="00F10B7E">
        <w:rPr>
          <w:rFonts w:hint="eastAsia"/>
        </w:rPr>
        <w:t>将</w:t>
      </w:r>
      <w:r w:rsidRPr="00F10B7E">
        <w:t>现场工单</w:t>
      </w:r>
      <w:r w:rsidRPr="00F10B7E">
        <w:rPr>
          <w:rFonts w:hint="eastAsia"/>
        </w:rPr>
        <w:t>（普表和</w:t>
      </w:r>
      <w:r w:rsidRPr="00F10B7E">
        <w:rPr>
          <w:rFonts w:hint="eastAsia"/>
        </w:rPr>
        <w:t>IC</w:t>
      </w:r>
      <w:r w:rsidRPr="00F10B7E">
        <w:rPr>
          <w:rFonts w:hint="eastAsia"/>
        </w:rPr>
        <w:t>卡</w:t>
      </w:r>
      <w:r w:rsidRPr="00F10B7E">
        <w:t>累计用气量</w:t>
      </w:r>
      <w:r w:rsidRPr="00F10B7E">
        <w:rPr>
          <w:rFonts w:hint="eastAsia"/>
        </w:rPr>
        <w:t>照片及</w:t>
      </w:r>
      <w:r w:rsidRPr="00F10B7E">
        <w:rPr>
          <w:rFonts w:hint="eastAsia"/>
        </w:rPr>
        <w:t>IC</w:t>
      </w:r>
      <w:r w:rsidRPr="00F10B7E">
        <w:rPr>
          <w:rFonts w:hint="eastAsia"/>
        </w:rPr>
        <w:t>卡</w:t>
      </w:r>
      <w:r w:rsidRPr="00F10B7E">
        <w:t>余量</w:t>
      </w:r>
      <w:r w:rsidRPr="00F10B7E">
        <w:rPr>
          <w:rFonts w:hint="eastAsia"/>
        </w:rPr>
        <w:t>照片</w:t>
      </w:r>
      <w:r w:rsidRPr="00F10B7E">
        <w:t>）传递至营业室</w:t>
      </w:r>
      <w:r w:rsidRPr="00F10B7E">
        <w:rPr>
          <w:rFonts w:hint="eastAsia"/>
        </w:rPr>
        <w:t>核算员，</w:t>
      </w:r>
      <w:r w:rsidRPr="00F10B7E">
        <w:t>核算员</w:t>
      </w:r>
      <w:r w:rsidRPr="00F10B7E">
        <w:rPr>
          <w:rFonts w:hint="eastAsia"/>
        </w:rPr>
        <w:t>对</w:t>
      </w:r>
      <w:r w:rsidRPr="00F10B7E">
        <w:t>普表用户复核工单表</w:t>
      </w:r>
      <w:r w:rsidRPr="00F10B7E">
        <w:rPr>
          <w:rFonts w:hint="eastAsia"/>
        </w:rPr>
        <w:t>数</w:t>
      </w:r>
      <w:r w:rsidRPr="00F10B7E">
        <w:t>与</w:t>
      </w:r>
      <w:r w:rsidRPr="00F10B7E">
        <w:rPr>
          <w:rFonts w:hint="eastAsia"/>
        </w:rPr>
        <w:t>系统最后</w:t>
      </w:r>
      <w:r w:rsidRPr="00F10B7E">
        <w:t>一次</w:t>
      </w:r>
      <w:r w:rsidRPr="00F10B7E">
        <w:rPr>
          <w:rFonts w:hint="eastAsia"/>
        </w:rPr>
        <w:t>收费</w:t>
      </w:r>
      <w:r w:rsidRPr="00F10B7E">
        <w:t>示数是否相符</w:t>
      </w:r>
      <w:r w:rsidRPr="00F10B7E">
        <w:rPr>
          <w:rFonts w:hint="eastAsia"/>
        </w:rPr>
        <w:t>及</w:t>
      </w:r>
      <w:r w:rsidRPr="00F10B7E">
        <w:t>气</w:t>
      </w:r>
      <w:r w:rsidRPr="00F10B7E">
        <w:rPr>
          <w:rFonts w:hint="eastAsia"/>
        </w:rPr>
        <w:t>费</w:t>
      </w:r>
      <w:r w:rsidRPr="00F10B7E">
        <w:t>是否收回。</w:t>
      </w:r>
      <w:r w:rsidRPr="00F10B7E">
        <w:rPr>
          <w:rFonts w:hint="eastAsia"/>
        </w:rPr>
        <w:t>（现场拆除抄表员</w:t>
      </w:r>
      <w:r w:rsidRPr="00F10B7E">
        <w:t>APP</w:t>
      </w:r>
      <w:r w:rsidRPr="00F10B7E">
        <w:rPr>
          <w:rFonts w:hint="eastAsia"/>
        </w:rPr>
        <w:t>上传示</w:t>
      </w:r>
      <w:r w:rsidRPr="00F10B7E">
        <w:t>数</w:t>
      </w:r>
      <w:r w:rsidRPr="00F10B7E">
        <w:rPr>
          <w:rFonts w:hint="eastAsia"/>
        </w:rPr>
        <w:t>与</w:t>
      </w:r>
      <w:r w:rsidRPr="00F10B7E">
        <w:t>系统最后一次计费示数</w:t>
      </w:r>
      <w:r w:rsidRPr="00F10B7E">
        <w:rPr>
          <w:rFonts w:hint="eastAsia"/>
        </w:rPr>
        <w:t>）</w:t>
      </w:r>
      <w:r w:rsidRPr="00F10B7E">
        <w:rPr>
          <w:rFonts w:hint="eastAsia"/>
        </w:rPr>
        <w:t>IC</w:t>
      </w:r>
      <w:r w:rsidRPr="00F10B7E">
        <w:rPr>
          <w:rFonts w:hint="eastAsia"/>
        </w:rPr>
        <w:t>卡</w:t>
      </w:r>
      <w:r w:rsidRPr="00F10B7E">
        <w:t>用户余量和累计用气量</w:t>
      </w:r>
      <w:r w:rsidRPr="00F10B7E">
        <w:rPr>
          <w:rFonts w:hint="eastAsia"/>
        </w:rPr>
        <w:t>照片</w:t>
      </w:r>
      <w:r w:rsidRPr="00F10B7E">
        <w:t>转</w:t>
      </w:r>
      <w:r w:rsidRPr="00F10B7E">
        <w:rPr>
          <w:rFonts w:hint="eastAsia"/>
        </w:rPr>
        <w:t>交</w:t>
      </w:r>
      <w:r w:rsidRPr="00F10B7E">
        <w:t>给营业厅营业员</w:t>
      </w:r>
      <w:r w:rsidRPr="00F10B7E">
        <w:rPr>
          <w:rFonts w:hint="eastAsia"/>
        </w:rPr>
        <w:t>（</w:t>
      </w:r>
      <w:r w:rsidRPr="00F10B7E">
        <w:rPr>
          <w:rFonts w:hint="eastAsia"/>
        </w:rPr>
        <w:t>IC</w:t>
      </w:r>
      <w:r w:rsidRPr="00F10B7E">
        <w:rPr>
          <w:rFonts w:hint="eastAsia"/>
        </w:rPr>
        <w:t>卡</w:t>
      </w:r>
      <w:r w:rsidRPr="00F10B7E">
        <w:t>用户做计费</w:t>
      </w:r>
      <w:r w:rsidRPr="00F10B7E">
        <w:rPr>
          <w:rFonts w:hint="eastAsia"/>
        </w:rPr>
        <w:t>更正</w:t>
      </w:r>
      <w:r w:rsidRPr="00F10B7E">
        <w:t>申请）。</w:t>
      </w:r>
    </w:p>
    <w:p w14:paraId="16A51DF6" w14:textId="77777777" w:rsidR="00486496" w:rsidRPr="00F10B7E" w:rsidRDefault="00486496" w:rsidP="00486496">
      <w:pPr>
        <w:spacing w:before="120" w:after="120"/>
        <w:ind w:firstLineChars="270" w:firstLine="567"/>
      </w:pPr>
      <w:r w:rsidRPr="00F10B7E">
        <w:t>6</w:t>
      </w:r>
      <w:r w:rsidRPr="00F10B7E">
        <w:rPr>
          <w:rFonts w:hint="eastAsia"/>
        </w:rPr>
        <w:t>、营业厅</w:t>
      </w:r>
      <w:r w:rsidRPr="00F10B7E">
        <w:t>营业员</w:t>
      </w:r>
      <w:r w:rsidRPr="00F10B7E">
        <w:rPr>
          <w:rFonts w:hint="eastAsia"/>
        </w:rPr>
        <w:t>对</w:t>
      </w:r>
      <w:r w:rsidRPr="00F10B7E">
        <w:t>不欠费用户</w:t>
      </w:r>
      <w:r w:rsidRPr="00F10B7E">
        <w:rPr>
          <w:rFonts w:hint="eastAsia"/>
        </w:rPr>
        <w:t>提交</w:t>
      </w:r>
      <w:r w:rsidRPr="00F10B7E">
        <w:t>系统拆除处理的申请</w:t>
      </w:r>
      <w:r w:rsidRPr="00F10B7E">
        <w:rPr>
          <w:rFonts w:hint="eastAsia"/>
        </w:rPr>
        <w:t>（</w:t>
      </w:r>
      <w:r w:rsidRPr="00F10B7E">
        <w:t>运行室</w:t>
      </w:r>
      <w:r w:rsidRPr="00F10B7E">
        <w:rPr>
          <w:rFonts w:hint="eastAsia"/>
        </w:rPr>
        <w:t>、</w:t>
      </w:r>
      <w:r>
        <w:t>计量中心</w:t>
      </w:r>
      <w:r w:rsidRPr="00F10B7E">
        <w:t>和稽查大队</w:t>
      </w:r>
      <w:r w:rsidRPr="00F10B7E">
        <w:rPr>
          <w:rFonts w:hint="eastAsia"/>
        </w:rPr>
        <w:t>处理</w:t>
      </w:r>
      <w:r w:rsidRPr="00F10B7E">
        <w:t>意见和用户书面申请扫描件</w:t>
      </w:r>
      <w:r w:rsidRPr="00F10B7E">
        <w:rPr>
          <w:rFonts w:hint="eastAsia"/>
        </w:rPr>
        <w:t>、当前</w:t>
      </w:r>
      <w:r w:rsidRPr="00F10B7E">
        <w:t>显示用户是否欠费）</w:t>
      </w:r>
      <w:r w:rsidRPr="00F10B7E">
        <w:rPr>
          <w:rFonts w:hint="eastAsia"/>
        </w:rPr>
        <w:t>。（营业员</w:t>
      </w:r>
      <w:r w:rsidRPr="00F10B7E">
        <w:t>可以看到</w:t>
      </w:r>
      <w:r w:rsidRPr="00F10B7E">
        <w:rPr>
          <w:rFonts w:hint="eastAsia"/>
        </w:rPr>
        <w:t>处理</w:t>
      </w:r>
      <w:r w:rsidRPr="00F10B7E">
        <w:t>意见）</w:t>
      </w:r>
    </w:p>
    <w:p w14:paraId="577B3364" w14:textId="77777777" w:rsidR="00486496" w:rsidRPr="00F10B7E" w:rsidRDefault="00486496" w:rsidP="00486496">
      <w:pPr>
        <w:spacing w:before="120" w:after="120"/>
        <w:ind w:firstLineChars="270" w:firstLine="567"/>
      </w:pPr>
      <w:r w:rsidRPr="00F10B7E">
        <w:rPr>
          <w:rFonts w:hint="eastAsia"/>
        </w:rPr>
        <w:t>7</w:t>
      </w:r>
      <w:r w:rsidRPr="00F10B7E">
        <w:rPr>
          <w:rFonts w:hint="eastAsia"/>
        </w:rPr>
        <w:t>、营业室</w:t>
      </w:r>
      <w:r w:rsidRPr="00F10B7E">
        <w:t>副主任、营业分公司主管副经理、营业部收费管理员、营业部部长</w:t>
      </w:r>
      <w:r w:rsidRPr="00F10B7E">
        <w:rPr>
          <w:rFonts w:hint="eastAsia"/>
        </w:rPr>
        <w:t>逐级审核</w:t>
      </w:r>
      <w:r w:rsidRPr="00F10B7E">
        <w:t>、审批。</w:t>
      </w:r>
    </w:p>
    <w:p w14:paraId="2C6F790B" w14:textId="77777777" w:rsidR="00486496" w:rsidRPr="00F10B7E" w:rsidRDefault="00486496" w:rsidP="00486496">
      <w:pPr>
        <w:spacing w:before="120" w:after="120"/>
        <w:ind w:firstLineChars="270" w:firstLine="567"/>
      </w:pPr>
      <w:r w:rsidRPr="00F10B7E">
        <w:rPr>
          <w:rFonts w:hint="eastAsia"/>
        </w:rPr>
        <w:t>8</w:t>
      </w:r>
      <w:r w:rsidRPr="00F10B7E">
        <w:rPr>
          <w:rFonts w:hint="eastAsia"/>
        </w:rPr>
        <w:t>、营业厅</w:t>
      </w:r>
      <w:r w:rsidRPr="00F10B7E">
        <w:t>营业员对不欠费</w:t>
      </w:r>
      <w:r w:rsidRPr="00F10B7E">
        <w:rPr>
          <w:rFonts w:hint="eastAsia"/>
        </w:rPr>
        <w:t>用户或已处理过表</w:t>
      </w:r>
      <w:r w:rsidRPr="00F10B7E">
        <w:t>内</w:t>
      </w:r>
      <w:r w:rsidRPr="00F10B7E">
        <w:rPr>
          <w:rFonts w:hint="eastAsia"/>
        </w:rPr>
        <w:t>剩余</w:t>
      </w:r>
      <w:r w:rsidRPr="00F10B7E">
        <w:t>气量更正</w:t>
      </w:r>
      <w:r w:rsidRPr="00F10B7E">
        <w:rPr>
          <w:rFonts w:hint="eastAsia"/>
        </w:rPr>
        <w:t>的</w:t>
      </w:r>
      <w:r w:rsidRPr="00F10B7E">
        <w:t>用户做系统拆除处理。</w:t>
      </w:r>
    </w:p>
    <w:p w14:paraId="4B835C2F" w14:textId="77777777" w:rsidR="00486496" w:rsidRPr="00F10B7E" w:rsidRDefault="00486496" w:rsidP="00486496">
      <w:pPr>
        <w:spacing w:before="120" w:after="120"/>
        <w:ind w:firstLineChars="270" w:firstLine="567"/>
      </w:pPr>
      <w:r w:rsidRPr="00F10B7E">
        <w:rPr>
          <w:rFonts w:hint="eastAsia"/>
        </w:rPr>
        <w:t>（二）</w:t>
      </w:r>
      <w:r w:rsidRPr="00F10B7E">
        <w:rPr>
          <w:rFonts w:hint="eastAsia"/>
        </w:rPr>
        <w:t>10</w:t>
      </w:r>
      <w:r w:rsidRPr="00F10B7E">
        <w:rPr>
          <w:rFonts w:hint="eastAsia"/>
        </w:rPr>
        <w:t>立方米</w:t>
      </w:r>
      <w:r w:rsidRPr="00F10B7E">
        <w:t>以</w:t>
      </w:r>
      <w:r w:rsidRPr="00F10B7E">
        <w:rPr>
          <w:rFonts w:hint="eastAsia"/>
        </w:rPr>
        <w:t>下</w:t>
      </w:r>
      <w:r w:rsidRPr="00F10B7E">
        <w:t>客户</w:t>
      </w:r>
    </w:p>
    <w:p w14:paraId="097451F7" w14:textId="77777777" w:rsidR="00486496" w:rsidRPr="00F10B7E" w:rsidRDefault="00486496" w:rsidP="00486496">
      <w:pPr>
        <w:spacing w:before="120" w:after="120"/>
        <w:ind w:firstLineChars="270" w:firstLine="567"/>
      </w:pPr>
      <w:r w:rsidRPr="00F10B7E">
        <w:rPr>
          <w:rFonts w:hint="eastAsia"/>
        </w:rPr>
        <w:t>1</w:t>
      </w:r>
      <w:r w:rsidRPr="00F10B7E">
        <w:rPr>
          <w:rFonts w:hint="eastAsia"/>
        </w:rPr>
        <w:t>、用户</w:t>
      </w:r>
      <w:r w:rsidRPr="00F10B7E">
        <w:t>申请：</w:t>
      </w:r>
      <w:r w:rsidRPr="00F10B7E">
        <w:rPr>
          <w:rFonts w:hint="eastAsia"/>
        </w:rPr>
        <w:t>用</w:t>
      </w:r>
      <w:r w:rsidRPr="00F10B7E">
        <w:t>气单位在营业厅提交书面拆除申请</w:t>
      </w:r>
      <w:r w:rsidRPr="00F10B7E">
        <w:rPr>
          <w:rFonts w:hint="eastAsia"/>
        </w:rPr>
        <w:t>、联系</w:t>
      </w:r>
      <w:r w:rsidRPr="00F10B7E">
        <w:t>方式（</w:t>
      </w:r>
      <w:r w:rsidRPr="00F10B7E">
        <w:rPr>
          <w:rFonts w:hint="eastAsia"/>
        </w:rPr>
        <w:t>要求用气</w:t>
      </w:r>
      <w:r w:rsidRPr="00F10B7E">
        <w:t>单位</w:t>
      </w:r>
      <w:r w:rsidRPr="00F10B7E">
        <w:rPr>
          <w:rFonts w:hint="eastAsia"/>
        </w:rPr>
        <w:t>签字</w:t>
      </w:r>
      <w:r w:rsidRPr="00F10B7E">
        <w:t>和公章</w:t>
      </w:r>
      <w:r w:rsidRPr="00F10B7E">
        <w:rPr>
          <w:rFonts w:hint="eastAsia"/>
        </w:rPr>
        <w:t>，用气</w:t>
      </w:r>
      <w:r w:rsidRPr="00F10B7E">
        <w:t>单位</w:t>
      </w:r>
      <w:r w:rsidRPr="00F10B7E">
        <w:rPr>
          <w:rFonts w:hint="eastAsia"/>
        </w:rPr>
        <w:t>为</w:t>
      </w:r>
      <w:r w:rsidRPr="00F10B7E">
        <w:t>非</w:t>
      </w:r>
      <w:r w:rsidRPr="00F10B7E">
        <w:rPr>
          <w:rFonts w:hint="eastAsia"/>
        </w:rPr>
        <w:t>产权用气</w:t>
      </w:r>
      <w:r w:rsidRPr="00F10B7E">
        <w:t>单位的，</w:t>
      </w:r>
      <w:r w:rsidRPr="00F10B7E">
        <w:rPr>
          <w:rFonts w:hint="eastAsia"/>
        </w:rPr>
        <w:t>要求</w:t>
      </w:r>
      <w:r w:rsidRPr="00F10B7E">
        <w:t>产权单位同时签字和公章）</w:t>
      </w:r>
    </w:p>
    <w:p w14:paraId="4E7930DE" w14:textId="77777777" w:rsidR="00486496" w:rsidRPr="00F10B7E" w:rsidRDefault="00486496" w:rsidP="00486496">
      <w:pPr>
        <w:spacing w:before="120" w:after="120"/>
        <w:ind w:firstLineChars="270" w:firstLine="567"/>
      </w:pPr>
      <w:r w:rsidRPr="00F10B7E">
        <w:rPr>
          <w:rFonts w:hint="eastAsia"/>
        </w:rPr>
        <w:t>2</w:t>
      </w:r>
      <w:r w:rsidRPr="00F10B7E">
        <w:rPr>
          <w:rFonts w:hint="eastAsia"/>
        </w:rPr>
        <w:t>、受理</w:t>
      </w:r>
      <w:r w:rsidRPr="00F10B7E">
        <w:t>、</w:t>
      </w:r>
      <w:r w:rsidRPr="00F10B7E">
        <w:rPr>
          <w:rFonts w:hint="eastAsia"/>
        </w:rPr>
        <w:t>营业室</w:t>
      </w:r>
      <w:r w:rsidRPr="00F10B7E">
        <w:t>副主任审核</w:t>
      </w:r>
      <w:r w:rsidRPr="00F10B7E">
        <w:rPr>
          <w:rFonts w:hint="eastAsia"/>
        </w:rPr>
        <w:t>、营业</w:t>
      </w:r>
      <w:r w:rsidRPr="00F10B7E">
        <w:t>分公司主管副经理</w:t>
      </w:r>
      <w:r w:rsidRPr="00F10B7E">
        <w:rPr>
          <w:rFonts w:hint="eastAsia"/>
        </w:rPr>
        <w:t>审批</w:t>
      </w:r>
      <w:r w:rsidRPr="00F10B7E">
        <w:t>，派</w:t>
      </w:r>
      <w:r w:rsidRPr="00F10B7E">
        <w:rPr>
          <w:rFonts w:hint="eastAsia"/>
        </w:rPr>
        <w:t>抄表</w:t>
      </w:r>
      <w:r w:rsidRPr="00F10B7E">
        <w:t>员现场抄表，</w:t>
      </w:r>
      <w:r w:rsidRPr="00F10B7E">
        <w:rPr>
          <w:rFonts w:hint="eastAsia"/>
        </w:rPr>
        <w:t>通过</w:t>
      </w:r>
      <w:r w:rsidRPr="00F10B7E">
        <w:rPr>
          <w:rFonts w:hint="eastAsia"/>
        </w:rPr>
        <w:t>APP</w:t>
      </w:r>
      <w:r w:rsidRPr="00F10B7E">
        <w:rPr>
          <w:rFonts w:hint="eastAsia"/>
        </w:rPr>
        <w:t>抄表</w:t>
      </w:r>
      <w:r w:rsidRPr="00F10B7E">
        <w:t>、拍照上传，并由收费员收回尾量</w:t>
      </w:r>
      <w:r w:rsidRPr="00F10B7E">
        <w:rPr>
          <w:rFonts w:hint="eastAsia"/>
        </w:rPr>
        <w:t>。</w:t>
      </w:r>
    </w:p>
    <w:p w14:paraId="1A54A113" w14:textId="77777777" w:rsidR="00486496" w:rsidRPr="00F10B7E" w:rsidRDefault="00486496" w:rsidP="00486496">
      <w:pPr>
        <w:spacing w:before="120" w:after="120"/>
        <w:ind w:firstLineChars="270" w:firstLine="567"/>
      </w:pPr>
      <w:r w:rsidRPr="00F10B7E">
        <w:t>3</w:t>
      </w:r>
      <w:r w:rsidRPr="00F10B7E">
        <w:rPr>
          <w:rFonts w:hint="eastAsia"/>
        </w:rPr>
        <w:t>、营业室派单：</w:t>
      </w:r>
    </w:p>
    <w:p w14:paraId="3BB40303" w14:textId="77777777" w:rsidR="00486496" w:rsidRPr="00F10B7E" w:rsidRDefault="00486496" w:rsidP="00486496">
      <w:pPr>
        <w:spacing w:before="120" w:after="120"/>
        <w:ind w:firstLineChars="270" w:firstLine="567"/>
      </w:pPr>
      <w:r w:rsidRPr="00F10B7E">
        <w:rPr>
          <w:rFonts w:hint="eastAsia"/>
        </w:rPr>
        <w:t>1</w:t>
      </w:r>
      <w:r w:rsidRPr="00F10B7E">
        <w:rPr>
          <w:rFonts w:hint="eastAsia"/>
        </w:rPr>
        <w:t>）营业</w:t>
      </w:r>
      <w:r w:rsidRPr="00F10B7E">
        <w:t>分公司</w:t>
      </w:r>
      <w:r w:rsidRPr="00F10B7E">
        <w:rPr>
          <w:rFonts w:hint="eastAsia"/>
        </w:rPr>
        <w:t>营业员</w:t>
      </w:r>
      <w:r w:rsidRPr="00F10B7E">
        <w:t>向表具班和稽查大队提交现场验表申请。</w:t>
      </w:r>
    </w:p>
    <w:p w14:paraId="03E44AE8" w14:textId="77777777" w:rsidR="00486496" w:rsidRPr="00F10B7E" w:rsidRDefault="00486496" w:rsidP="00486496">
      <w:pPr>
        <w:spacing w:before="120" w:after="120"/>
        <w:ind w:firstLineChars="270" w:firstLine="567"/>
      </w:pPr>
      <w:r w:rsidRPr="00F10B7E">
        <w:rPr>
          <w:rFonts w:hint="eastAsia"/>
        </w:rPr>
        <w:t>2</w:t>
      </w:r>
      <w:r w:rsidRPr="00F10B7E">
        <w:rPr>
          <w:rFonts w:hint="eastAsia"/>
        </w:rPr>
        <w:t>）</w:t>
      </w:r>
      <w:r w:rsidRPr="00F10B7E">
        <w:t>商服分公司</w:t>
      </w:r>
      <w:r w:rsidRPr="00F10B7E">
        <w:rPr>
          <w:rFonts w:hint="eastAsia"/>
        </w:rPr>
        <w:t>营业员</w:t>
      </w:r>
      <w:r w:rsidRPr="00F10B7E">
        <w:t>向运行室和稽查大队提交现场验表申请。</w:t>
      </w:r>
    </w:p>
    <w:p w14:paraId="681A5E53" w14:textId="77777777" w:rsidR="00486496" w:rsidRPr="00F10B7E" w:rsidRDefault="00486496" w:rsidP="00486496">
      <w:pPr>
        <w:spacing w:before="120" w:after="120"/>
        <w:ind w:firstLineChars="270" w:firstLine="567"/>
      </w:pPr>
      <w:r w:rsidRPr="00F10B7E">
        <w:rPr>
          <w:rFonts w:hint="eastAsia"/>
        </w:rPr>
        <w:t>4</w:t>
      </w:r>
      <w:r w:rsidRPr="00F10B7E">
        <w:rPr>
          <w:rFonts w:hint="eastAsia"/>
        </w:rPr>
        <w:t>、表具</w:t>
      </w:r>
      <w:r w:rsidRPr="00F10B7E">
        <w:t>班或运行室和稽查大队</w:t>
      </w:r>
      <w:r w:rsidRPr="00F10B7E">
        <w:rPr>
          <w:rFonts w:hint="eastAsia"/>
        </w:rPr>
        <w:t>到现场</w:t>
      </w:r>
      <w:r w:rsidRPr="00F10B7E">
        <w:t>处理</w:t>
      </w:r>
      <w:r w:rsidRPr="00F10B7E">
        <w:rPr>
          <w:rFonts w:hint="eastAsia"/>
        </w:rPr>
        <w:t>，上述</w:t>
      </w:r>
      <w:r w:rsidRPr="00F10B7E">
        <w:t>单位将处理结果</w:t>
      </w:r>
      <w:r w:rsidRPr="00F10B7E">
        <w:rPr>
          <w:rFonts w:hint="eastAsia"/>
        </w:rPr>
        <w:t>通过</w:t>
      </w:r>
      <w:r w:rsidRPr="00F10B7E">
        <w:t>系统</w:t>
      </w:r>
      <w:r w:rsidRPr="00F10B7E">
        <w:rPr>
          <w:rFonts w:hint="eastAsia"/>
        </w:rPr>
        <w:t>（同意</w:t>
      </w:r>
      <w:r w:rsidRPr="00F10B7E">
        <w:t>或不</w:t>
      </w:r>
      <w:r w:rsidRPr="00F10B7E">
        <w:rPr>
          <w:rFonts w:hint="eastAsia"/>
        </w:rPr>
        <w:t>同意</w:t>
      </w:r>
      <w:r w:rsidRPr="00F10B7E">
        <w:t>）</w:t>
      </w:r>
      <w:r w:rsidRPr="00F10B7E">
        <w:rPr>
          <w:rFonts w:hint="eastAsia"/>
        </w:rPr>
        <w:t>反馈</w:t>
      </w:r>
      <w:r w:rsidRPr="00F10B7E">
        <w:t>给营业室</w:t>
      </w:r>
      <w:r w:rsidRPr="00F10B7E">
        <w:rPr>
          <w:rFonts w:hint="eastAsia"/>
        </w:rPr>
        <w:t>营业员</w:t>
      </w:r>
    </w:p>
    <w:p w14:paraId="56A19142" w14:textId="77777777" w:rsidR="00486496" w:rsidRPr="00F10B7E" w:rsidRDefault="00486496" w:rsidP="00486496">
      <w:pPr>
        <w:spacing w:before="120" w:after="120"/>
        <w:ind w:firstLineChars="270" w:firstLine="567"/>
      </w:pPr>
      <w:r w:rsidRPr="00F10B7E">
        <w:rPr>
          <w:rFonts w:hint="eastAsia"/>
        </w:rPr>
        <w:t>5</w:t>
      </w:r>
      <w:r w:rsidRPr="00F10B7E">
        <w:rPr>
          <w:rFonts w:hint="eastAsia"/>
        </w:rPr>
        <w:t>、表具</w:t>
      </w:r>
      <w:r w:rsidRPr="00F10B7E">
        <w:t>班或运行室</w:t>
      </w:r>
      <w:r w:rsidRPr="00F10B7E">
        <w:rPr>
          <w:rFonts w:hint="eastAsia"/>
        </w:rPr>
        <w:t>将</w:t>
      </w:r>
      <w:r w:rsidRPr="00F10B7E">
        <w:t>现场工单复印件</w:t>
      </w:r>
      <w:r w:rsidRPr="00F10B7E">
        <w:rPr>
          <w:rFonts w:hint="eastAsia"/>
        </w:rPr>
        <w:t>（普表和</w:t>
      </w:r>
      <w:r w:rsidRPr="00F10B7E">
        <w:rPr>
          <w:rFonts w:hint="eastAsia"/>
        </w:rPr>
        <w:t>IC</w:t>
      </w:r>
      <w:r w:rsidRPr="00F10B7E">
        <w:rPr>
          <w:rFonts w:hint="eastAsia"/>
        </w:rPr>
        <w:t>卡</w:t>
      </w:r>
      <w:r w:rsidRPr="00F10B7E">
        <w:t>累计用气量</w:t>
      </w:r>
      <w:r w:rsidRPr="00F10B7E">
        <w:rPr>
          <w:rFonts w:hint="eastAsia"/>
        </w:rPr>
        <w:t>照片及</w:t>
      </w:r>
      <w:r w:rsidRPr="00F10B7E">
        <w:rPr>
          <w:rFonts w:hint="eastAsia"/>
        </w:rPr>
        <w:t>IC</w:t>
      </w:r>
      <w:r w:rsidRPr="00F10B7E">
        <w:rPr>
          <w:rFonts w:hint="eastAsia"/>
        </w:rPr>
        <w:t>卡</w:t>
      </w:r>
      <w:r w:rsidRPr="00F10B7E">
        <w:t>余量</w:t>
      </w:r>
      <w:r w:rsidRPr="00F10B7E">
        <w:rPr>
          <w:rFonts w:hint="eastAsia"/>
        </w:rPr>
        <w:t>照片</w:t>
      </w:r>
      <w:r w:rsidRPr="00F10B7E">
        <w:t>）传递至营业室</w:t>
      </w:r>
      <w:r w:rsidRPr="00F10B7E">
        <w:rPr>
          <w:rFonts w:hint="eastAsia"/>
        </w:rPr>
        <w:t>核算员，</w:t>
      </w:r>
      <w:r w:rsidRPr="00F10B7E">
        <w:t>核算员</w:t>
      </w:r>
      <w:r w:rsidRPr="00F10B7E">
        <w:rPr>
          <w:rFonts w:hint="eastAsia"/>
        </w:rPr>
        <w:t>对</w:t>
      </w:r>
      <w:r w:rsidRPr="00F10B7E">
        <w:t>普表用户复核工单表</w:t>
      </w:r>
      <w:r w:rsidRPr="00F10B7E">
        <w:rPr>
          <w:rFonts w:hint="eastAsia"/>
        </w:rPr>
        <w:t>数</w:t>
      </w:r>
      <w:r w:rsidRPr="00F10B7E">
        <w:t>与</w:t>
      </w:r>
      <w:r w:rsidRPr="00F10B7E">
        <w:rPr>
          <w:rFonts w:hint="eastAsia"/>
        </w:rPr>
        <w:t>系统最后</w:t>
      </w:r>
      <w:r w:rsidRPr="00F10B7E">
        <w:t>一次</w:t>
      </w:r>
      <w:r w:rsidRPr="00F10B7E">
        <w:rPr>
          <w:rFonts w:hint="eastAsia"/>
        </w:rPr>
        <w:t>收费</w:t>
      </w:r>
      <w:r w:rsidRPr="00F10B7E">
        <w:t>示数是否相符</w:t>
      </w:r>
      <w:r w:rsidRPr="00F10B7E">
        <w:rPr>
          <w:rFonts w:hint="eastAsia"/>
        </w:rPr>
        <w:t>及</w:t>
      </w:r>
      <w:r w:rsidRPr="00F10B7E">
        <w:t>气</w:t>
      </w:r>
      <w:r w:rsidRPr="00F10B7E">
        <w:rPr>
          <w:rFonts w:hint="eastAsia"/>
        </w:rPr>
        <w:t>费</w:t>
      </w:r>
      <w:r w:rsidRPr="00F10B7E">
        <w:t>是否收回。</w:t>
      </w:r>
      <w:r w:rsidRPr="00F10B7E">
        <w:rPr>
          <w:rFonts w:hint="eastAsia"/>
        </w:rPr>
        <w:t>（现场拆除抄表员</w:t>
      </w:r>
      <w:r w:rsidRPr="00F10B7E">
        <w:t>APP</w:t>
      </w:r>
      <w:r w:rsidRPr="00F10B7E">
        <w:rPr>
          <w:rFonts w:hint="eastAsia"/>
        </w:rPr>
        <w:t>上传示</w:t>
      </w:r>
      <w:r w:rsidRPr="00F10B7E">
        <w:t>数</w:t>
      </w:r>
      <w:r w:rsidRPr="00F10B7E">
        <w:rPr>
          <w:rFonts w:hint="eastAsia"/>
        </w:rPr>
        <w:t>与</w:t>
      </w:r>
      <w:r w:rsidRPr="00F10B7E">
        <w:t>系统最后一次计费示数</w:t>
      </w:r>
      <w:r w:rsidRPr="00F10B7E">
        <w:rPr>
          <w:rFonts w:hint="eastAsia"/>
        </w:rPr>
        <w:t>）</w:t>
      </w:r>
      <w:r w:rsidRPr="00F10B7E">
        <w:rPr>
          <w:rFonts w:hint="eastAsia"/>
        </w:rPr>
        <w:t>IC</w:t>
      </w:r>
      <w:r w:rsidRPr="00F10B7E">
        <w:rPr>
          <w:rFonts w:hint="eastAsia"/>
        </w:rPr>
        <w:t>卡</w:t>
      </w:r>
      <w:r w:rsidRPr="00F10B7E">
        <w:t>用户余量和累计用气量</w:t>
      </w:r>
      <w:r w:rsidRPr="00F10B7E">
        <w:rPr>
          <w:rFonts w:hint="eastAsia"/>
        </w:rPr>
        <w:t>照片</w:t>
      </w:r>
      <w:r w:rsidRPr="00F10B7E">
        <w:t>转</w:t>
      </w:r>
      <w:r w:rsidRPr="00F10B7E">
        <w:rPr>
          <w:rFonts w:hint="eastAsia"/>
        </w:rPr>
        <w:t>交</w:t>
      </w:r>
      <w:r w:rsidRPr="00F10B7E">
        <w:t>给营业厅营业员。</w:t>
      </w:r>
    </w:p>
    <w:p w14:paraId="0F4E7B87" w14:textId="77777777" w:rsidR="00486496" w:rsidRPr="00F10B7E" w:rsidRDefault="00486496" w:rsidP="00486496">
      <w:pPr>
        <w:spacing w:before="120" w:after="120"/>
        <w:ind w:firstLineChars="270" w:firstLine="567"/>
      </w:pPr>
      <w:r w:rsidRPr="00F10B7E">
        <w:t>6</w:t>
      </w:r>
      <w:r w:rsidRPr="00F10B7E">
        <w:rPr>
          <w:rFonts w:hint="eastAsia"/>
        </w:rPr>
        <w:t>、营业厅</w:t>
      </w:r>
      <w:r w:rsidRPr="00F10B7E">
        <w:t>营业员</w:t>
      </w:r>
      <w:r w:rsidRPr="00F10B7E">
        <w:rPr>
          <w:rFonts w:hint="eastAsia"/>
        </w:rPr>
        <w:t>对</w:t>
      </w:r>
      <w:r w:rsidRPr="00F10B7E">
        <w:t>不欠费用户</w:t>
      </w:r>
      <w:r w:rsidRPr="00F10B7E">
        <w:rPr>
          <w:rFonts w:hint="eastAsia"/>
        </w:rPr>
        <w:t>提交</w:t>
      </w:r>
      <w:r w:rsidRPr="00F10B7E">
        <w:t>系统拆除处理的申请</w:t>
      </w:r>
      <w:r w:rsidRPr="00F10B7E">
        <w:rPr>
          <w:rFonts w:hint="eastAsia"/>
        </w:rPr>
        <w:t>（</w:t>
      </w:r>
      <w:r w:rsidRPr="00F10B7E">
        <w:t>运行室</w:t>
      </w:r>
      <w:r w:rsidRPr="00F10B7E">
        <w:rPr>
          <w:rFonts w:hint="eastAsia"/>
        </w:rPr>
        <w:t>或表具班</w:t>
      </w:r>
      <w:r w:rsidRPr="00F10B7E">
        <w:t>和稽查大队</w:t>
      </w:r>
      <w:r w:rsidRPr="00F10B7E">
        <w:rPr>
          <w:rFonts w:hint="eastAsia"/>
        </w:rPr>
        <w:t>处理</w:t>
      </w:r>
      <w:r w:rsidRPr="00F10B7E">
        <w:t>意见和用户书面申请扫描件</w:t>
      </w:r>
      <w:r w:rsidRPr="00F10B7E">
        <w:rPr>
          <w:rFonts w:hint="eastAsia"/>
        </w:rPr>
        <w:t>、当前</w:t>
      </w:r>
      <w:r w:rsidRPr="00F10B7E">
        <w:t>显示用户是否欠费）</w:t>
      </w:r>
      <w:r w:rsidRPr="00F10B7E">
        <w:rPr>
          <w:rFonts w:hint="eastAsia"/>
        </w:rPr>
        <w:t>。（</w:t>
      </w:r>
      <w:r w:rsidRPr="00F10B7E">
        <w:rPr>
          <w:rFonts w:hint="eastAsia"/>
        </w:rPr>
        <w:t>IC</w:t>
      </w:r>
      <w:r w:rsidRPr="00F10B7E">
        <w:rPr>
          <w:rFonts w:hint="eastAsia"/>
        </w:rPr>
        <w:t>卡</w:t>
      </w:r>
      <w:r w:rsidRPr="00F10B7E">
        <w:t>用户做计费</w:t>
      </w:r>
      <w:r w:rsidRPr="00F10B7E">
        <w:rPr>
          <w:rFonts w:hint="eastAsia"/>
        </w:rPr>
        <w:t>更正</w:t>
      </w:r>
      <w:r w:rsidRPr="00F10B7E">
        <w:t>申请）。</w:t>
      </w:r>
      <w:r w:rsidRPr="00F10B7E">
        <w:rPr>
          <w:rFonts w:hint="eastAsia"/>
        </w:rPr>
        <w:t>（营业员</w:t>
      </w:r>
      <w:r w:rsidRPr="00F10B7E">
        <w:t>可以看到</w:t>
      </w:r>
      <w:r w:rsidRPr="00F10B7E">
        <w:rPr>
          <w:rFonts w:hint="eastAsia"/>
        </w:rPr>
        <w:t>处理</w:t>
      </w:r>
      <w:r w:rsidRPr="00F10B7E">
        <w:t>意见）</w:t>
      </w:r>
    </w:p>
    <w:p w14:paraId="50E5A8C2" w14:textId="77777777" w:rsidR="00486496" w:rsidRPr="00F10B7E" w:rsidRDefault="00486496" w:rsidP="00486496">
      <w:pPr>
        <w:spacing w:before="120" w:after="120"/>
        <w:ind w:firstLineChars="270" w:firstLine="567"/>
      </w:pPr>
      <w:r w:rsidRPr="00F10B7E">
        <w:rPr>
          <w:rFonts w:hint="eastAsia"/>
        </w:rPr>
        <w:t>7</w:t>
      </w:r>
      <w:r w:rsidRPr="00F10B7E">
        <w:rPr>
          <w:rFonts w:hint="eastAsia"/>
        </w:rPr>
        <w:t>、营业室</w:t>
      </w:r>
      <w:r w:rsidRPr="00F10B7E">
        <w:t>副主任、营业分公司主管副经理、营业部收费管理员、营业部部长</w:t>
      </w:r>
      <w:r w:rsidRPr="00F10B7E">
        <w:rPr>
          <w:rFonts w:hint="eastAsia"/>
        </w:rPr>
        <w:t>逐级审核</w:t>
      </w:r>
      <w:r w:rsidRPr="00F10B7E">
        <w:t>、审批。</w:t>
      </w:r>
    </w:p>
    <w:p w14:paraId="1587F598" w14:textId="77777777" w:rsidR="00486496" w:rsidRPr="00330BD0" w:rsidRDefault="00486496" w:rsidP="00486496">
      <w:pPr>
        <w:spacing w:before="120" w:after="120"/>
        <w:ind w:firstLineChars="270" w:firstLine="567"/>
      </w:pPr>
      <w:r w:rsidRPr="00F10B7E">
        <w:rPr>
          <w:rFonts w:hint="eastAsia"/>
        </w:rPr>
        <w:lastRenderedPageBreak/>
        <w:t>8</w:t>
      </w:r>
      <w:r w:rsidRPr="00F10B7E">
        <w:rPr>
          <w:rFonts w:hint="eastAsia"/>
        </w:rPr>
        <w:t>、营业厅</w:t>
      </w:r>
      <w:r w:rsidRPr="00F10B7E">
        <w:t>营业员对不欠费</w:t>
      </w:r>
      <w:r w:rsidRPr="00F10B7E">
        <w:rPr>
          <w:rFonts w:hint="eastAsia"/>
        </w:rPr>
        <w:t>用户或</w:t>
      </w:r>
      <w:r w:rsidRPr="00F10B7E">
        <w:t>余量更正申请用户做系统拆除处理。</w:t>
      </w:r>
    </w:p>
    <w:p w14:paraId="1BE576E7" w14:textId="241F0FB2" w:rsidR="00486496" w:rsidRDefault="00486496" w:rsidP="00486496">
      <w:pPr>
        <w:pStyle w:val="30"/>
        <w:spacing w:before="156" w:after="156"/>
      </w:pPr>
      <w:r>
        <w:rPr>
          <w:rFonts w:hint="eastAsia"/>
        </w:rPr>
        <w:t xml:space="preserve">6.4.8 </w:t>
      </w:r>
      <w:r>
        <w:rPr>
          <w:rFonts w:hint="eastAsia"/>
        </w:rPr>
        <w:t>零散</w:t>
      </w:r>
      <w:r>
        <w:t>管道</w:t>
      </w:r>
      <w:r>
        <w:rPr>
          <w:rFonts w:hint="eastAsia"/>
        </w:rPr>
        <w:t>安装</w:t>
      </w:r>
      <w:r>
        <w:t>受理</w:t>
      </w:r>
    </w:p>
    <w:p w14:paraId="4D0F359D" w14:textId="77777777" w:rsidR="00486496" w:rsidRDefault="00486496" w:rsidP="00486496">
      <w:pPr>
        <w:spacing w:before="120" w:after="120"/>
        <w:ind w:firstLineChars="270" w:firstLine="567"/>
      </w:pPr>
      <w:r>
        <w:rPr>
          <w:rFonts w:hint="eastAsia"/>
        </w:rPr>
        <w:t>1</w:t>
      </w:r>
      <w:r>
        <w:rPr>
          <w:rFonts w:hint="eastAsia"/>
        </w:rPr>
        <w:t>、房屋内没有燃气设施的用户必须到市场开发部办理零散管道安装手续。</w:t>
      </w:r>
    </w:p>
    <w:p w14:paraId="5B889CA1" w14:textId="77777777" w:rsidR="00486496" w:rsidRDefault="00486496" w:rsidP="00486496">
      <w:pPr>
        <w:spacing w:before="120" w:after="120"/>
        <w:ind w:firstLineChars="270" w:firstLine="567"/>
      </w:pPr>
      <w:r>
        <w:rPr>
          <w:rFonts w:hint="eastAsia"/>
        </w:rPr>
        <w:t>2</w:t>
      </w:r>
      <w:r>
        <w:rPr>
          <w:rFonts w:hint="eastAsia"/>
        </w:rPr>
        <w:t>、用户可致电营业大厅或客服中心咨询相关业务。客服中心要对用户进行跟踪问效。</w:t>
      </w:r>
    </w:p>
    <w:p w14:paraId="22EDA91A" w14:textId="77777777" w:rsidR="00486496" w:rsidRPr="00330BD0" w:rsidRDefault="00486496" w:rsidP="00486496">
      <w:r>
        <w:rPr>
          <w:rFonts w:hint="eastAsia"/>
        </w:rPr>
        <w:t>3</w:t>
      </w:r>
      <w:r>
        <w:rPr>
          <w:rFonts w:hint="eastAsia"/>
        </w:rPr>
        <w:t>、系统提供该业务的申请登记。后续现场开栓后，走零散开栓业务。</w:t>
      </w:r>
    </w:p>
    <w:p w14:paraId="127D1168" w14:textId="4FFB50E0" w:rsidR="00486496" w:rsidRDefault="00486496" w:rsidP="00486496">
      <w:pPr>
        <w:pStyle w:val="30"/>
        <w:spacing w:before="156" w:after="156"/>
      </w:pPr>
      <w:r>
        <w:rPr>
          <w:rFonts w:hint="eastAsia"/>
        </w:rPr>
        <w:t xml:space="preserve">6.4.9 </w:t>
      </w:r>
      <w:r>
        <w:rPr>
          <w:rFonts w:hint="eastAsia"/>
        </w:rPr>
        <w:t>改管</w:t>
      </w:r>
      <w:r>
        <w:t>移</w:t>
      </w:r>
      <w:r>
        <w:rPr>
          <w:rFonts w:hint="eastAsia"/>
        </w:rPr>
        <w:t>表</w:t>
      </w:r>
      <w:r>
        <w:t>受理</w:t>
      </w:r>
    </w:p>
    <w:p w14:paraId="631176C8" w14:textId="77777777" w:rsidR="00486496" w:rsidRDefault="00486496" w:rsidP="00486496">
      <w:pPr>
        <w:spacing w:before="120" w:after="120"/>
        <w:ind w:firstLineChars="270" w:firstLine="567"/>
      </w:pPr>
      <w:r>
        <w:rPr>
          <w:rFonts w:hint="eastAsia"/>
        </w:rPr>
        <w:t>系统</w:t>
      </w:r>
      <w:r>
        <w:t>提供</w:t>
      </w:r>
      <w:r>
        <w:rPr>
          <w:rFonts w:hint="eastAsia"/>
        </w:rPr>
        <w:t>为</w:t>
      </w:r>
      <w:r>
        <w:t>用户该管道、移动表具的业务。现场无法改管移</w:t>
      </w:r>
      <w:r>
        <w:rPr>
          <w:rFonts w:hint="eastAsia"/>
        </w:rPr>
        <w:t>表</w:t>
      </w:r>
      <w:r>
        <w:t>，</w:t>
      </w:r>
      <w:r>
        <w:rPr>
          <w:rFonts w:hint="eastAsia"/>
        </w:rPr>
        <w:t>则</w:t>
      </w:r>
      <w:r>
        <w:t>记录未改管移</w:t>
      </w:r>
      <w:r>
        <w:rPr>
          <w:rFonts w:hint="eastAsia"/>
        </w:rPr>
        <w:t>表</w:t>
      </w:r>
      <w:r>
        <w:t>的原因和时间，</w:t>
      </w:r>
      <w:r>
        <w:rPr>
          <w:rFonts w:hint="eastAsia"/>
        </w:rPr>
        <w:t>录入</w:t>
      </w:r>
      <w:r>
        <w:t>系统。</w:t>
      </w:r>
    </w:p>
    <w:p w14:paraId="3006B2BF" w14:textId="77777777" w:rsidR="00486496" w:rsidRDefault="00486496" w:rsidP="00486496">
      <w:pPr>
        <w:spacing w:before="120" w:after="120"/>
        <w:ind w:firstLineChars="270" w:firstLine="567"/>
      </w:pPr>
      <w:r>
        <w:rPr>
          <w:rFonts w:hint="eastAsia"/>
        </w:rPr>
        <w:t>5</w:t>
      </w:r>
      <w:r>
        <w:rPr>
          <w:rFonts w:hint="eastAsia"/>
        </w:rPr>
        <w:t>、系统支持查询统计历年</w:t>
      </w:r>
      <w:r>
        <w:t>改管移表</w:t>
      </w:r>
      <w:r>
        <w:rPr>
          <w:rFonts w:hint="eastAsia"/>
        </w:rPr>
        <w:t>用户明细和总数，</w:t>
      </w:r>
    </w:p>
    <w:p w14:paraId="0C0405EF" w14:textId="77777777" w:rsidR="00486496" w:rsidRDefault="00486496" w:rsidP="00486496">
      <w:pPr>
        <w:spacing w:before="120" w:after="120"/>
        <w:ind w:firstLineChars="270" w:firstLine="567"/>
      </w:pPr>
      <w:r>
        <w:rPr>
          <w:rFonts w:hint="eastAsia"/>
        </w:rPr>
        <w:t>7</w:t>
      </w:r>
      <w:r>
        <w:rPr>
          <w:rFonts w:hint="eastAsia"/>
        </w:rPr>
        <w:t>、系统提供改</w:t>
      </w:r>
      <w:r>
        <w:t>管移</w:t>
      </w:r>
      <w:r>
        <w:rPr>
          <w:rFonts w:hint="eastAsia"/>
        </w:rPr>
        <w:t>表</w:t>
      </w:r>
      <w:r>
        <w:t>单</w:t>
      </w:r>
      <w:r>
        <w:rPr>
          <w:rFonts w:hint="eastAsia"/>
        </w:rPr>
        <w:t>的打印。</w:t>
      </w:r>
    </w:p>
    <w:p w14:paraId="11644C50" w14:textId="77777777" w:rsidR="00486496" w:rsidRPr="00AF6D98" w:rsidRDefault="00486496" w:rsidP="00486496"/>
    <w:p w14:paraId="4FD04C2A" w14:textId="638F31A9" w:rsidR="00486496" w:rsidRDefault="00486496" w:rsidP="00486496">
      <w:pPr>
        <w:pStyle w:val="30"/>
        <w:spacing w:before="156" w:after="156"/>
      </w:pPr>
      <w:r>
        <w:rPr>
          <w:rFonts w:hint="eastAsia"/>
        </w:rPr>
        <w:t xml:space="preserve">6.4.10 </w:t>
      </w:r>
      <w:r>
        <w:rPr>
          <w:rFonts w:hint="eastAsia"/>
        </w:rPr>
        <w:t>安装</w:t>
      </w:r>
      <w:r>
        <w:t>报警器</w:t>
      </w:r>
      <w:r>
        <w:rPr>
          <w:rFonts w:hint="eastAsia"/>
        </w:rPr>
        <w:t>受理</w:t>
      </w:r>
    </w:p>
    <w:p w14:paraId="0506BC75" w14:textId="77777777" w:rsidR="00486496" w:rsidRDefault="00486496" w:rsidP="00486496">
      <w:pPr>
        <w:spacing w:before="120" w:after="120"/>
        <w:ind w:firstLineChars="270" w:firstLine="567"/>
      </w:pPr>
      <w:r>
        <w:rPr>
          <w:rFonts w:hint="eastAsia"/>
        </w:rPr>
        <w:t>系统</w:t>
      </w:r>
      <w:r>
        <w:t>提供</w:t>
      </w:r>
      <w:r>
        <w:rPr>
          <w:rFonts w:hint="eastAsia"/>
        </w:rPr>
        <w:t>为</w:t>
      </w:r>
      <w:r>
        <w:t>用户该管道、移动表具的业务。现场无法改管移</w:t>
      </w:r>
      <w:r>
        <w:rPr>
          <w:rFonts w:hint="eastAsia"/>
        </w:rPr>
        <w:t>表</w:t>
      </w:r>
      <w:r>
        <w:t>，</w:t>
      </w:r>
      <w:r>
        <w:rPr>
          <w:rFonts w:hint="eastAsia"/>
        </w:rPr>
        <w:t>则</w:t>
      </w:r>
      <w:r>
        <w:t>记录未改管移</w:t>
      </w:r>
      <w:r>
        <w:rPr>
          <w:rFonts w:hint="eastAsia"/>
        </w:rPr>
        <w:t>表</w:t>
      </w:r>
      <w:r>
        <w:t>的原因和时间，</w:t>
      </w:r>
      <w:r>
        <w:rPr>
          <w:rFonts w:hint="eastAsia"/>
        </w:rPr>
        <w:t>录入</w:t>
      </w:r>
      <w:r>
        <w:t>系统。</w:t>
      </w:r>
    </w:p>
    <w:p w14:paraId="6E7875C5" w14:textId="77777777" w:rsidR="00486496" w:rsidRDefault="00486496" w:rsidP="00486496">
      <w:pPr>
        <w:spacing w:before="120" w:after="120"/>
        <w:ind w:firstLineChars="270" w:firstLine="567"/>
      </w:pPr>
      <w:r>
        <w:rPr>
          <w:rFonts w:hint="eastAsia"/>
        </w:rPr>
        <w:t>5</w:t>
      </w:r>
      <w:r>
        <w:rPr>
          <w:rFonts w:hint="eastAsia"/>
        </w:rPr>
        <w:t>、系统支持查询统计历年</w:t>
      </w:r>
      <w:r>
        <w:t>改管移表</w:t>
      </w:r>
      <w:r>
        <w:rPr>
          <w:rFonts w:hint="eastAsia"/>
        </w:rPr>
        <w:t>用户明细和总数，</w:t>
      </w:r>
    </w:p>
    <w:p w14:paraId="1E4AF949" w14:textId="77777777" w:rsidR="00486496" w:rsidRPr="00921B00" w:rsidRDefault="00486496" w:rsidP="00486496">
      <w:pPr>
        <w:spacing w:before="120" w:after="120"/>
        <w:ind w:firstLineChars="270" w:firstLine="567"/>
      </w:pPr>
      <w:r>
        <w:rPr>
          <w:rFonts w:hint="eastAsia"/>
        </w:rPr>
        <w:t>7</w:t>
      </w:r>
      <w:r>
        <w:rPr>
          <w:rFonts w:hint="eastAsia"/>
        </w:rPr>
        <w:t>、系统提供改</w:t>
      </w:r>
      <w:r>
        <w:t>管移</w:t>
      </w:r>
      <w:r>
        <w:rPr>
          <w:rFonts w:hint="eastAsia"/>
        </w:rPr>
        <w:t>表</w:t>
      </w:r>
      <w:r>
        <w:t>单</w:t>
      </w:r>
      <w:r>
        <w:rPr>
          <w:rFonts w:hint="eastAsia"/>
        </w:rPr>
        <w:t>的打印。</w:t>
      </w:r>
    </w:p>
    <w:p w14:paraId="3D4A1C98" w14:textId="18BA6DBE" w:rsidR="00486496" w:rsidRDefault="00486496" w:rsidP="00486496">
      <w:pPr>
        <w:pStyle w:val="30"/>
        <w:spacing w:before="156" w:after="156"/>
      </w:pPr>
      <w:r>
        <w:rPr>
          <w:rFonts w:hint="eastAsia"/>
        </w:rPr>
        <w:t xml:space="preserve">6.4.11 </w:t>
      </w:r>
      <w:r>
        <w:t>阶段性关栓</w:t>
      </w:r>
    </w:p>
    <w:p w14:paraId="5F37BA19" w14:textId="77777777" w:rsidR="00486496" w:rsidRDefault="00486496" w:rsidP="00486496">
      <w:pPr>
        <w:spacing w:before="120" w:after="120"/>
        <w:ind w:firstLineChars="270" w:firstLine="567"/>
        <w:rPr>
          <w:lang w:val="x-none"/>
        </w:rPr>
      </w:pPr>
      <w:r>
        <w:rPr>
          <w:rFonts w:hint="eastAsia"/>
          <w:lang w:val="x-none"/>
        </w:rPr>
        <w:t>居民和非居民均有阶段性关栓业务。</w:t>
      </w:r>
    </w:p>
    <w:p w14:paraId="77EB4AD6" w14:textId="77777777" w:rsidR="00486496" w:rsidRDefault="00486496" w:rsidP="00486496">
      <w:pPr>
        <w:spacing w:before="120" w:after="120"/>
        <w:ind w:firstLineChars="270" w:firstLine="567"/>
      </w:pPr>
      <w:r>
        <w:rPr>
          <w:rFonts w:hint="eastAsia"/>
        </w:rPr>
        <w:t>1</w:t>
      </w:r>
      <w:r>
        <w:rPr>
          <w:rFonts w:hint="eastAsia"/>
        </w:rPr>
        <w:t>、用户持身份证、房产证等相关手续到所在供气营业分公司营业大厅提出阶段性关栓申请，同时提供表读数或表具照片。</w:t>
      </w:r>
    </w:p>
    <w:p w14:paraId="18A2FA51" w14:textId="77777777" w:rsidR="00486496" w:rsidRDefault="00486496" w:rsidP="00486496">
      <w:pPr>
        <w:spacing w:before="120" w:after="120"/>
        <w:ind w:firstLineChars="270" w:firstLine="567"/>
      </w:pPr>
      <w:r>
        <w:rPr>
          <w:rFonts w:hint="eastAsia"/>
        </w:rPr>
        <w:t>2</w:t>
      </w:r>
      <w:r>
        <w:rPr>
          <w:rFonts w:hint="eastAsia"/>
        </w:rPr>
        <w:t>、大厅工作人员审核用户证件，查询用户是否有欠费（燃气费和生活垃圾处理费费），同时录入用户提供的表读数，系统计算用户应缴气费（距上次抄表产生的费用</w:t>
      </w:r>
      <w:r>
        <w:rPr>
          <w:rFonts w:hint="eastAsia"/>
        </w:rPr>
        <w:t>+</w:t>
      </w:r>
      <w:r>
        <w:rPr>
          <w:rFonts w:hint="eastAsia"/>
        </w:rPr>
        <w:t>欠费），用户缴清气费后，请用户填写《阶段性关栓申请书》，在营业系统中受理阶段性关栓业务，打印《业务受理单》。</w:t>
      </w:r>
    </w:p>
    <w:p w14:paraId="3F69B198" w14:textId="77777777" w:rsidR="00486496" w:rsidRDefault="00486496" w:rsidP="00486496">
      <w:pPr>
        <w:spacing w:before="120" w:after="120"/>
        <w:ind w:firstLineChars="270" w:firstLine="567"/>
      </w:pPr>
      <w:r>
        <w:rPr>
          <w:rFonts w:hint="eastAsia"/>
        </w:rPr>
        <w:t>3</w:t>
      </w:r>
      <w:r>
        <w:rPr>
          <w:rFonts w:hint="eastAsia"/>
        </w:rPr>
        <w:t>、营业大厅人员派工到安全运行室，安全运行室派施工人员与用户预约时间到现场施工，将表读数记录在《现场施工单》上，若现场表读数与施工单上的系统表读数不一致，则施工人员要求用户补缴差额气费后再行施工，现场施工结束，将《现场施工单》返回安全运行室录入系统，营业大厅结束业务。</w:t>
      </w:r>
    </w:p>
    <w:p w14:paraId="54CEE896" w14:textId="77777777" w:rsidR="00486496" w:rsidRDefault="00486496" w:rsidP="00486496">
      <w:pPr>
        <w:spacing w:before="120" w:after="120"/>
        <w:ind w:firstLineChars="270" w:firstLine="567"/>
      </w:pPr>
      <w:r>
        <w:rPr>
          <w:rFonts w:hint="eastAsia"/>
        </w:rPr>
        <w:t>4</w:t>
      </w:r>
      <w:r>
        <w:rPr>
          <w:rFonts w:hint="eastAsia"/>
        </w:rPr>
        <w:t>、安全运行室通过高拍仪拍摄《现场施工单》存至营业部数据库，纸单安全运行室存档备查。</w:t>
      </w:r>
    </w:p>
    <w:p w14:paraId="20BDB090" w14:textId="77777777" w:rsidR="00486496" w:rsidRDefault="00486496" w:rsidP="00486496">
      <w:pPr>
        <w:spacing w:before="120" w:after="120"/>
        <w:ind w:firstLineChars="270" w:firstLine="567"/>
      </w:pPr>
      <w:r>
        <w:rPr>
          <w:rFonts w:hint="eastAsia"/>
        </w:rPr>
        <w:t>1</w:t>
      </w:r>
      <w:r>
        <w:rPr>
          <w:rFonts w:hint="eastAsia"/>
        </w:rPr>
        <w:t>、施工人员要在《现场施工单》上记录用户表读数，如若现场表读数与系统记录有差额，则系统要给予计费处理。</w:t>
      </w:r>
    </w:p>
    <w:p w14:paraId="282B57A2" w14:textId="77777777" w:rsidR="00486496" w:rsidRDefault="00486496" w:rsidP="00486496">
      <w:pPr>
        <w:spacing w:before="120" w:after="120"/>
        <w:ind w:left="567"/>
      </w:pPr>
      <w:r>
        <w:rPr>
          <w:rFonts w:hint="eastAsia"/>
        </w:rPr>
        <w:lastRenderedPageBreak/>
        <w:t>3</w:t>
      </w:r>
      <w:r>
        <w:rPr>
          <w:rFonts w:hint="eastAsia"/>
        </w:rPr>
        <w:t>、系统提供阶段性关栓业务的相关查询统计。</w:t>
      </w:r>
    </w:p>
    <w:p w14:paraId="21CDBB18" w14:textId="77777777" w:rsidR="00486496" w:rsidRDefault="00486496" w:rsidP="00486496">
      <w:pPr>
        <w:spacing w:before="120" w:after="120"/>
        <w:ind w:firstLineChars="270" w:firstLine="567"/>
      </w:pPr>
      <w:r>
        <w:rPr>
          <w:rFonts w:hint="eastAsia"/>
        </w:rPr>
        <w:t>4</w:t>
      </w:r>
      <w:r>
        <w:rPr>
          <w:rFonts w:hint="eastAsia"/>
        </w:rPr>
        <w:t>、此业务若不是用户本人到营业大厅申请，则代办人还需提供产权人委托书、本人身份证和产权人身份证的原件和复印件。</w:t>
      </w:r>
    </w:p>
    <w:p w14:paraId="6C8F4801" w14:textId="77777777" w:rsidR="00486496" w:rsidRDefault="00486496" w:rsidP="00486496">
      <w:pPr>
        <w:spacing w:before="120" w:after="120"/>
        <w:ind w:firstLineChars="270" w:firstLine="567"/>
      </w:pPr>
      <w:r>
        <w:rPr>
          <w:rFonts w:hint="eastAsia"/>
        </w:rPr>
        <w:t>5</w:t>
      </w:r>
      <w:r>
        <w:rPr>
          <w:rFonts w:hint="eastAsia"/>
        </w:rPr>
        <w:t>、阶段性关栓的用户仍记为正常管理户数，即是正常抄表户数。</w:t>
      </w:r>
    </w:p>
    <w:p w14:paraId="4FCA48B8" w14:textId="77777777" w:rsidR="00486496" w:rsidRPr="00E4262F" w:rsidRDefault="00486496" w:rsidP="00486496">
      <w:pPr>
        <w:spacing w:before="120" w:after="120"/>
        <w:ind w:firstLineChars="270" w:firstLine="567"/>
      </w:pPr>
      <w:r>
        <w:rPr>
          <w:rFonts w:hint="eastAsia"/>
        </w:rPr>
        <w:t>6</w:t>
      </w:r>
      <w:r>
        <w:rPr>
          <w:rFonts w:hint="eastAsia"/>
        </w:rPr>
        <w:t>、非居民阶段性关栓</w:t>
      </w:r>
      <w:r w:rsidRPr="00E4262F">
        <w:rPr>
          <w:rFonts w:hint="eastAsia"/>
        </w:rPr>
        <w:t>系统增加关栓最多时间为</w:t>
      </w:r>
      <w:r w:rsidRPr="00E4262F">
        <w:rPr>
          <w:rFonts w:hint="eastAsia"/>
        </w:rPr>
        <w:t>6</w:t>
      </w:r>
      <w:r w:rsidRPr="00E4262F">
        <w:rPr>
          <w:rFonts w:hint="eastAsia"/>
        </w:rPr>
        <w:t>个月的限制，超过此时限需再次办理。如果第七个月不办理重新启用业务，第八个月系统自动设为正常用气。</w:t>
      </w:r>
    </w:p>
    <w:p w14:paraId="1E54AC83" w14:textId="77777777" w:rsidR="00486496" w:rsidRPr="00921B00" w:rsidRDefault="00486496" w:rsidP="00486496">
      <w:r>
        <w:rPr>
          <w:rFonts w:hint="eastAsia"/>
        </w:rPr>
        <w:t>7</w:t>
      </w:r>
      <w:r>
        <w:rPr>
          <w:rFonts w:hint="eastAsia"/>
        </w:rPr>
        <w:t>、针对阶段性关栓业务，系统需要有相应的重新启用业务。</w:t>
      </w:r>
    </w:p>
    <w:p w14:paraId="316AE61F" w14:textId="77777777" w:rsidR="00486496" w:rsidRDefault="00486496" w:rsidP="00486496">
      <w:pPr>
        <w:spacing w:before="120" w:after="120"/>
        <w:ind w:firstLineChars="270" w:firstLine="567"/>
        <w:rPr>
          <w:lang w:val="x-none"/>
        </w:rPr>
      </w:pPr>
      <w:r>
        <w:rPr>
          <w:lang w:val="x-none"/>
        </w:rPr>
        <w:t>阶段性关栓申请</w:t>
      </w:r>
      <w:r>
        <w:rPr>
          <w:rFonts w:hint="eastAsia"/>
          <w:lang w:val="x-none"/>
        </w:rPr>
        <w:t>流程</w:t>
      </w:r>
      <w:r>
        <w:rPr>
          <w:lang w:val="x-none"/>
        </w:rPr>
        <w:t>：</w:t>
      </w:r>
    </w:p>
    <w:p w14:paraId="6D0B0681" w14:textId="77777777" w:rsidR="00486496" w:rsidRDefault="00486496" w:rsidP="00486496">
      <w:pPr>
        <w:spacing w:before="120" w:after="120"/>
        <w:ind w:firstLineChars="270" w:firstLine="567"/>
      </w:pPr>
      <w:r>
        <w:rPr>
          <w:rFonts w:hint="eastAsia"/>
          <w:lang w:val="x-none"/>
        </w:rPr>
        <w:t>居民阶段性关栓是指</w:t>
      </w:r>
      <w:r w:rsidRPr="00C876A9">
        <w:rPr>
          <w:rFonts w:hint="eastAsia"/>
        </w:rPr>
        <w:t>由于室内装修、临时外出等原因</w:t>
      </w:r>
      <w:r>
        <w:rPr>
          <w:rFonts w:hint="eastAsia"/>
        </w:rPr>
        <w:t>，</w:t>
      </w:r>
      <w:r w:rsidRPr="00C876A9">
        <w:rPr>
          <w:rFonts w:hint="eastAsia"/>
        </w:rPr>
        <w:t>用户</w:t>
      </w:r>
      <w:r>
        <w:rPr>
          <w:rFonts w:hint="eastAsia"/>
        </w:rPr>
        <w:t>提出</w:t>
      </w:r>
      <w:r w:rsidRPr="00C876A9">
        <w:rPr>
          <w:rFonts w:hint="eastAsia"/>
        </w:rPr>
        <w:t>申请阶段性关栓的业务。</w:t>
      </w:r>
    </w:p>
    <w:p w14:paraId="5B057B7F" w14:textId="77777777" w:rsidR="00486496" w:rsidRDefault="00486496" w:rsidP="00486496">
      <w:pPr>
        <w:spacing w:before="120" w:after="120"/>
        <w:ind w:firstLineChars="270" w:firstLine="567"/>
      </w:pPr>
      <w:r>
        <w:rPr>
          <w:rFonts w:hint="eastAsia"/>
        </w:rPr>
        <w:t>非居民阶段性关栓是指</w:t>
      </w:r>
      <w:r w:rsidRPr="00420FA9">
        <w:rPr>
          <w:rFonts w:hint="eastAsia"/>
        </w:rPr>
        <w:t>由于锅炉取暖季节性关栓、室内装修等原因用户申请的阶段性关栓业务。</w:t>
      </w:r>
    </w:p>
    <w:p w14:paraId="7C5FA1E8" w14:textId="52C755C2" w:rsidR="00486496" w:rsidRDefault="00486496" w:rsidP="00486496">
      <w:pPr>
        <w:pStyle w:val="30"/>
        <w:spacing w:before="156" w:after="156"/>
      </w:pPr>
      <w:r>
        <w:rPr>
          <w:rFonts w:hint="eastAsia"/>
        </w:rPr>
        <w:t>6</w:t>
      </w:r>
      <w:commentRangeStart w:id="29"/>
      <w:r>
        <w:rPr>
          <w:rFonts w:hint="eastAsia"/>
        </w:rPr>
        <w:t xml:space="preserve">.4.12 </w:t>
      </w:r>
      <w:r>
        <w:t>关栓重启</w:t>
      </w:r>
      <w:r>
        <w:rPr>
          <w:rFonts w:hint="eastAsia"/>
        </w:rPr>
        <w:t>开栓</w:t>
      </w:r>
      <w:r>
        <w:t>申请</w:t>
      </w:r>
      <w:commentRangeEnd w:id="29"/>
      <w:r>
        <w:rPr>
          <w:rStyle w:val="a6"/>
          <w:b w:val="0"/>
          <w:bCs w:val="0"/>
        </w:rPr>
        <w:commentReference w:id="29"/>
      </w:r>
    </w:p>
    <w:p w14:paraId="7BD33B43" w14:textId="77777777" w:rsidR="00486496" w:rsidRDefault="00486496" w:rsidP="00486496">
      <w:pPr>
        <w:spacing w:before="120" w:after="120"/>
        <w:ind w:firstLineChars="270" w:firstLine="567"/>
      </w:pPr>
      <w:r>
        <w:t>重新用气业务流程：</w:t>
      </w:r>
    </w:p>
    <w:p w14:paraId="71956E73" w14:textId="77777777" w:rsidR="00486496" w:rsidRDefault="00486496" w:rsidP="00486496">
      <w:pPr>
        <w:spacing w:before="120" w:after="120"/>
        <w:ind w:firstLineChars="270" w:firstLine="567"/>
      </w:pPr>
      <w:r>
        <w:rPr>
          <w:rFonts w:hint="eastAsia"/>
        </w:rPr>
        <w:t>1</w:t>
      </w:r>
      <w:r>
        <w:rPr>
          <w:rFonts w:hint="eastAsia"/>
        </w:rPr>
        <w:t>、用户提出重新用气</w:t>
      </w:r>
      <w:r w:rsidRPr="00223CB0">
        <w:rPr>
          <w:rFonts w:hint="eastAsia"/>
        </w:rPr>
        <w:t>申请，并附现用户的身份证（姓名必须与营业系统登记的户名相一致）、户口簿或房屋有效凭证，如委托他人办理，还需委托书及被委托人的身份证原件及复印件。</w:t>
      </w:r>
    </w:p>
    <w:p w14:paraId="0CBB2E63" w14:textId="77777777" w:rsidR="00486496" w:rsidRDefault="00486496" w:rsidP="00486496">
      <w:pPr>
        <w:spacing w:before="120" w:after="120"/>
        <w:ind w:firstLineChars="270" w:firstLine="567"/>
      </w:pPr>
      <w:r>
        <w:rPr>
          <w:rFonts w:hint="eastAsia"/>
        </w:rPr>
        <w:t>2</w:t>
      </w:r>
      <w:r>
        <w:rPr>
          <w:rFonts w:hint="eastAsia"/>
        </w:rPr>
        <w:t>、工作人员查阅营业系统中记录的用户历史用气资料，评审用户提供的凭证，如不符受理条件则先告知不能受理，并指导用户应备凭证的详细要求。</w:t>
      </w:r>
    </w:p>
    <w:p w14:paraId="03EF4224" w14:textId="77777777" w:rsidR="00486496" w:rsidRPr="004F18D2" w:rsidRDefault="00486496" w:rsidP="00486496">
      <w:pPr>
        <w:spacing w:before="120" w:after="120"/>
        <w:ind w:firstLineChars="270" w:firstLine="567"/>
      </w:pPr>
      <w:r>
        <w:rPr>
          <w:rFonts w:hint="eastAsia"/>
        </w:rPr>
        <w:t>3</w:t>
      </w:r>
      <w:r>
        <w:rPr>
          <w:rFonts w:hint="eastAsia"/>
        </w:rPr>
        <w:t>、业务评审符合受理条件，</w:t>
      </w:r>
      <w:r w:rsidRPr="004F18D2">
        <w:rPr>
          <w:rFonts w:hint="eastAsia"/>
        </w:rPr>
        <w:t>用户按收费标准缴付</w:t>
      </w:r>
      <w:r>
        <w:rPr>
          <w:rFonts w:hint="eastAsia"/>
        </w:rPr>
        <w:t>重新用气上门服务</w:t>
      </w:r>
      <w:r w:rsidRPr="004F18D2">
        <w:rPr>
          <w:rFonts w:hint="eastAsia"/>
        </w:rPr>
        <w:t>人工费</w:t>
      </w:r>
      <w:r>
        <w:rPr>
          <w:rFonts w:hint="eastAsia"/>
        </w:rPr>
        <w:t>及材料费</w:t>
      </w:r>
      <w:r w:rsidRPr="004F18D2">
        <w:rPr>
          <w:rFonts w:hint="eastAsia"/>
        </w:rPr>
        <w:t>后，约定上门日期。</w:t>
      </w:r>
      <w:r>
        <w:rPr>
          <w:rFonts w:hint="eastAsia"/>
        </w:rPr>
        <w:t>系统派工至安全运行室，打印《现场施工单》，记录表读数。</w:t>
      </w:r>
    </w:p>
    <w:p w14:paraId="0CC91F12" w14:textId="77777777" w:rsidR="00486496" w:rsidRDefault="00486496" w:rsidP="00486496">
      <w:pPr>
        <w:spacing w:before="120" w:after="120"/>
        <w:ind w:firstLineChars="270" w:firstLine="567"/>
      </w:pPr>
      <w:r>
        <w:rPr>
          <w:rFonts w:hint="eastAsia"/>
        </w:rPr>
        <w:t>4</w:t>
      </w:r>
      <w:r>
        <w:rPr>
          <w:rFonts w:hint="eastAsia"/>
        </w:rPr>
        <w:t>、从用户申请之日起</w:t>
      </w:r>
      <w:r>
        <w:rPr>
          <w:rFonts w:hint="eastAsia"/>
        </w:rPr>
        <w:t>6</w:t>
      </w:r>
      <w:r>
        <w:rPr>
          <w:rFonts w:hint="eastAsia"/>
        </w:rPr>
        <w:t>个月内，因用户原因无法恢复用气的则通知用户撤销申请，退还已收的拆除人工费及材料费。</w:t>
      </w:r>
    </w:p>
    <w:p w14:paraId="1AB9ADAA" w14:textId="77777777" w:rsidR="00486496" w:rsidRDefault="00486496" w:rsidP="00486496">
      <w:pPr>
        <w:spacing w:before="120" w:after="120"/>
        <w:ind w:firstLineChars="270" w:firstLine="567"/>
      </w:pPr>
      <w:r>
        <w:rPr>
          <w:rFonts w:hint="eastAsia"/>
        </w:rPr>
        <w:t>5</w:t>
      </w:r>
      <w:r>
        <w:rPr>
          <w:rFonts w:hint="eastAsia"/>
        </w:rPr>
        <w:t>、现场施工完毕，与用户签订供用气合同，在营业系统中恢复用户。</w:t>
      </w:r>
    </w:p>
    <w:p w14:paraId="6048081B" w14:textId="77777777" w:rsidR="00486496" w:rsidRPr="00606A2F" w:rsidRDefault="00486496" w:rsidP="00486496">
      <w:pPr>
        <w:spacing w:before="120" w:after="120"/>
        <w:ind w:firstLineChars="270" w:firstLine="567"/>
      </w:pPr>
      <w:r>
        <w:rPr>
          <w:rFonts w:hint="eastAsia"/>
        </w:rPr>
        <w:t>6</w:t>
      </w:r>
      <w:r>
        <w:rPr>
          <w:rFonts w:hint="eastAsia"/>
        </w:rPr>
        <w:t>、安全运行室通过高拍仪拍摄《现场施工单》存至营业部数据库，纸单安全运行室存档备查。</w:t>
      </w:r>
    </w:p>
    <w:p w14:paraId="466BDA3C" w14:textId="77777777" w:rsidR="00486496" w:rsidRPr="00176FEE" w:rsidRDefault="00486496" w:rsidP="00486496"/>
    <w:p w14:paraId="32A01540" w14:textId="60BD8115" w:rsidR="00486496" w:rsidRDefault="00486496" w:rsidP="00486496">
      <w:pPr>
        <w:pStyle w:val="30"/>
        <w:spacing w:before="156" w:after="156"/>
      </w:pPr>
      <w:r>
        <w:rPr>
          <w:rFonts w:hint="eastAsia"/>
        </w:rPr>
        <w:t>6</w:t>
      </w:r>
      <w:commentRangeStart w:id="30"/>
      <w:r>
        <w:rPr>
          <w:rFonts w:hint="eastAsia"/>
        </w:rPr>
        <w:t xml:space="preserve">.4.12 </w:t>
      </w:r>
      <w:r>
        <w:rPr>
          <w:rFonts w:hint="eastAsia"/>
        </w:rPr>
        <w:t>表具</w:t>
      </w:r>
      <w:r>
        <w:t>赔偿</w:t>
      </w:r>
      <w:commentRangeEnd w:id="30"/>
      <w:r>
        <w:rPr>
          <w:rStyle w:val="a6"/>
          <w:b w:val="0"/>
          <w:bCs w:val="0"/>
        </w:rPr>
        <w:commentReference w:id="30"/>
      </w:r>
    </w:p>
    <w:p w14:paraId="425C0FD7" w14:textId="77777777" w:rsidR="00486496" w:rsidRPr="000F75CB" w:rsidRDefault="00486496" w:rsidP="00486496">
      <w:r>
        <w:rPr>
          <w:rFonts w:hint="eastAsia"/>
        </w:rPr>
        <w:t>对于</w:t>
      </w:r>
      <w:r>
        <w:t>施工中</w:t>
      </w:r>
      <w:r>
        <w:rPr>
          <w:rFonts w:hint="eastAsia"/>
        </w:rPr>
        <w:t>由于</w:t>
      </w:r>
      <w:r>
        <w:t>公司施工人员造成的的表具损坏，</w:t>
      </w:r>
      <w:r>
        <w:rPr>
          <w:rFonts w:hint="eastAsia"/>
        </w:rPr>
        <w:t>用户</w:t>
      </w:r>
      <w:r>
        <w:t>向公司提交表具赔偿申请。</w:t>
      </w:r>
      <w:r>
        <w:rPr>
          <w:rFonts w:hint="eastAsia"/>
        </w:rPr>
        <w:t>有关</w:t>
      </w:r>
      <w:r>
        <w:t>部门审核通过后，</w:t>
      </w:r>
      <w:r>
        <w:rPr>
          <w:rFonts w:hint="eastAsia"/>
        </w:rPr>
        <w:t>可</w:t>
      </w:r>
      <w:r>
        <w:t>根据实际情况进行判断，与用户进行协商，</w:t>
      </w:r>
      <w:r>
        <w:rPr>
          <w:rFonts w:hint="eastAsia"/>
        </w:rPr>
        <w:t>以此</w:t>
      </w:r>
      <w:r>
        <w:t>决定用户的赔偿情况。</w:t>
      </w:r>
    </w:p>
    <w:p w14:paraId="60D891E8" w14:textId="6F3C71D2" w:rsidR="00486496" w:rsidRDefault="00486496" w:rsidP="00486496">
      <w:pPr>
        <w:pStyle w:val="30"/>
        <w:spacing w:before="156" w:after="156"/>
      </w:pPr>
      <w:r>
        <w:t>6.4.13</w:t>
      </w:r>
      <w:r>
        <w:t>居民（</w:t>
      </w:r>
      <w:r>
        <w:rPr>
          <w:rFonts w:hint="eastAsia"/>
        </w:rPr>
        <w:t>非</w:t>
      </w:r>
      <w:r>
        <w:t>居民）</w:t>
      </w:r>
      <w:r>
        <w:rPr>
          <w:rFonts w:hint="eastAsia"/>
        </w:rPr>
        <w:t>换表</w:t>
      </w:r>
    </w:p>
    <w:p w14:paraId="6F625336" w14:textId="77777777" w:rsidR="00486496" w:rsidRPr="00B27AE1" w:rsidRDefault="00486496" w:rsidP="00486496">
      <w:pPr>
        <w:spacing w:before="120" w:after="120"/>
        <w:ind w:firstLineChars="270" w:firstLine="567"/>
      </w:pPr>
      <w:r>
        <w:rPr>
          <w:rFonts w:hint="eastAsia"/>
        </w:rPr>
        <w:t>用户</w:t>
      </w:r>
      <w:r>
        <w:t>换表</w:t>
      </w:r>
      <w:r>
        <w:rPr>
          <w:rFonts w:hint="eastAsia"/>
        </w:rPr>
        <w:t>共分三种情况：一是“居民用户成批换表</w:t>
      </w:r>
      <w:r>
        <w:t>“</w:t>
      </w:r>
      <w:r>
        <w:t>，</w:t>
      </w:r>
      <w:r>
        <w:rPr>
          <w:rFonts w:hint="eastAsia"/>
        </w:rPr>
        <w:t>二是“居民用户零散换表”；三是“非居民用户换表”。无论是哪种情况，换表</w:t>
      </w:r>
      <w:r>
        <w:t>均要</w:t>
      </w:r>
      <w:r>
        <w:rPr>
          <w:rFonts w:hint="eastAsia"/>
        </w:rPr>
        <w:t>建档</w:t>
      </w:r>
      <w:r>
        <w:t>。</w:t>
      </w:r>
    </w:p>
    <w:p w14:paraId="2A1F27F8" w14:textId="77777777" w:rsidR="00486496" w:rsidRDefault="00486496" w:rsidP="00486496">
      <w:r>
        <w:rPr>
          <w:rFonts w:hint="eastAsia"/>
        </w:rPr>
        <w:lastRenderedPageBreak/>
        <w:t>系统</w:t>
      </w:r>
      <w:r>
        <w:t>提供成批换表的功能，成批换表</w:t>
      </w:r>
      <w:r>
        <w:rPr>
          <w:rFonts w:hint="eastAsia"/>
        </w:rPr>
        <w:t>派</w:t>
      </w:r>
      <w:r>
        <w:t>工后，</w:t>
      </w:r>
      <w:r>
        <w:rPr>
          <w:rFonts w:hint="eastAsia"/>
        </w:rPr>
        <w:t>现场</w:t>
      </w:r>
      <w:r>
        <w:t>无法换表的用户，派工</w:t>
      </w:r>
      <w:r>
        <w:rPr>
          <w:rFonts w:hint="eastAsia"/>
        </w:rPr>
        <w:t>作废</w:t>
      </w:r>
      <w:r>
        <w:t>，</w:t>
      </w:r>
      <w:r>
        <w:rPr>
          <w:rFonts w:hint="eastAsia"/>
        </w:rPr>
        <w:t>记录</w:t>
      </w:r>
      <w:r>
        <w:t>未换原因和时间。</w:t>
      </w:r>
    </w:p>
    <w:p w14:paraId="084D1769" w14:textId="77777777" w:rsidR="00486496" w:rsidRDefault="00486496" w:rsidP="00486496">
      <w:pPr>
        <w:spacing w:before="120" w:after="120"/>
        <w:ind w:firstLineChars="270" w:firstLine="567"/>
      </w:pPr>
      <w:r>
        <w:rPr>
          <w:rFonts w:hint="eastAsia"/>
        </w:rPr>
        <w:t>5</w:t>
      </w:r>
      <w:r>
        <w:rPr>
          <w:rFonts w:hint="eastAsia"/>
        </w:rPr>
        <w:t>、系统支持查询统计历年换表用户明细和总数，包括用户在线各种表具型号和数量。</w:t>
      </w:r>
    </w:p>
    <w:p w14:paraId="1087C11C" w14:textId="77777777" w:rsidR="00486496" w:rsidRDefault="00486496" w:rsidP="00486496">
      <w:pPr>
        <w:spacing w:before="120" w:after="120"/>
        <w:ind w:firstLineChars="270" w:firstLine="567"/>
      </w:pPr>
      <w:r>
        <w:rPr>
          <w:rFonts w:hint="eastAsia"/>
        </w:rPr>
        <w:t>6</w:t>
      </w:r>
      <w:r>
        <w:rPr>
          <w:rFonts w:hint="eastAsia"/>
        </w:rPr>
        <w:t>、系统支持查询统计每年</w:t>
      </w:r>
      <w:r>
        <w:t>换表</w:t>
      </w:r>
      <w:r>
        <w:rPr>
          <w:rFonts w:hint="eastAsia"/>
        </w:rPr>
        <w:t>用户的销售量等指标。</w:t>
      </w:r>
    </w:p>
    <w:p w14:paraId="4307F7DC" w14:textId="77777777" w:rsidR="00486496" w:rsidRDefault="00486496" w:rsidP="00486496">
      <w:pPr>
        <w:spacing w:before="120" w:after="120"/>
        <w:ind w:firstLineChars="270" w:firstLine="567"/>
      </w:pPr>
      <w:r>
        <w:rPr>
          <w:rFonts w:hint="eastAsia"/>
        </w:rPr>
        <w:t>7</w:t>
      </w:r>
      <w:r>
        <w:rPr>
          <w:rFonts w:hint="eastAsia"/>
        </w:rPr>
        <w:t>、系统提供成批换表单的打印。</w:t>
      </w:r>
    </w:p>
    <w:p w14:paraId="23BC7E9A" w14:textId="77777777" w:rsidR="00486496" w:rsidRPr="004F4C1A" w:rsidRDefault="00486496" w:rsidP="00486496">
      <w:pPr>
        <w:spacing w:before="120" w:after="120"/>
        <w:ind w:firstLineChars="270" w:firstLine="567"/>
        <w:rPr>
          <w:rFonts w:ascii="宋体" w:hAnsi="宋体"/>
        </w:rPr>
      </w:pPr>
      <w:r w:rsidRPr="004F4C1A">
        <w:rPr>
          <w:rFonts w:ascii="宋体" w:hAnsi="宋体" w:hint="eastAsia"/>
        </w:rPr>
        <w:t>8、</w:t>
      </w:r>
      <w:r>
        <w:rPr>
          <w:rFonts w:hint="eastAsia"/>
        </w:rPr>
        <w:t>系统提供</w:t>
      </w:r>
      <w:r>
        <w:rPr>
          <w:rFonts w:ascii="宋体" w:hAnsi="宋体" w:hint="eastAsia"/>
        </w:rPr>
        <w:t>录入换表</w:t>
      </w:r>
      <w:r w:rsidRPr="004F4C1A">
        <w:rPr>
          <w:rFonts w:ascii="宋体" w:hAnsi="宋体" w:hint="eastAsia"/>
        </w:rPr>
        <w:t>日期、扫码调出表具信息，将户、表信息关系建立。</w:t>
      </w:r>
    </w:p>
    <w:p w14:paraId="11519EF5" w14:textId="77777777" w:rsidR="00486496" w:rsidRDefault="00486496" w:rsidP="00486496">
      <w:r>
        <w:rPr>
          <w:rFonts w:hint="eastAsia"/>
        </w:rPr>
        <w:t>9</w:t>
      </w:r>
      <w:r>
        <w:rPr>
          <w:rFonts w:hint="eastAsia"/>
        </w:rPr>
        <w:t>、系统提供用户基础信息倒入功能，开发商或物业事先将用户信息编辑至模板中，提供给分公司营业室，在营业部发放用户号后，将用户信息倒入。</w:t>
      </w:r>
    </w:p>
    <w:p w14:paraId="034BDBA6" w14:textId="77777777" w:rsidR="00486496" w:rsidRPr="001223D7" w:rsidRDefault="00486496" w:rsidP="00486496"/>
    <w:p w14:paraId="10361D17" w14:textId="5483D7C9" w:rsidR="00486496" w:rsidRDefault="00486496" w:rsidP="00486496">
      <w:pPr>
        <w:pStyle w:val="30"/>
        <w:spacing w:before="156" w:after="156"/>
      </w:pPr>
      <w:r>
        <w:t>6.4.14</w:t>
      </w:r>
      <w:r>
        <w:rPr>
          <w:rFonts w:hint="eastAsia"/>
        </w:rPr>
        <w:t>管线</w:t>
      </w:r>
      <w:r>
        <w:t>打压检测申请</w:t>
      </w:r>
    </w:p>
    <w:p w14:paraId="0706AE2A" w14:textId="77777777" w:rsidR="00486496" w:rsidRDefault="00486496" w:rsidP="00486496">
      <w:pPr>
        <w:spacing w:before="120" w:after="120"/>
        <w:ind w:firstLine="480"/>
      </w:pPr>
      <w:r>
        <w:rPr>
          <w:rFonts w:hint="eastAsia"/>
          <w:lang w:val="x-none"/>
        </w:rPr>
        <w:t>管线打压检测业务是指</w:t>
      </w:r>
      <w:r w:rsidRPr="00E36770">
        <w:rPr>
          <w:rFonts w:hint="eastAsia"/>
        </w:rPr>
        <w:t>对用户燃气管线进行打压测试安全性的业务</w:t>
      </w:r>
      <w:r>
        <w:rPr>
          <w:rFonts w:hint="eastAsia"/>
        </w:rPr>
        <w:t>。</w:t>
      </w:r>
    </w:p>
    <w:p w14:paraId="26542B38" w14:textId="77777777" w:rsidR="00486496" w:rsidRDefault="00486496" w:rsidP="00486496">
      <w:pPr>
        <w:spacing w:before="120" w:after="120"/>
        <w:ind w:firstLineChars="270" w:firstLine="567"/>
        <w:rPr>
          <w:lang w:val="x-none"/>
        </w:rPr>
      </w:pPr>
      <w:r>
        <w:rPr>
          <w:rFonts w:hint="eastAsia"/>
          <w:lang w:val="x-none"/>
        </w:rPr>
        <w:t>1</w:t>
      </w:r>
      <w:r>
        <w:rPr>
          <w:rFonts w:hint="eastAsia"/>
          <w:lang w:val="x-none"/>
        </w:rPr>
        <w:t>、各类工单要拍照后在系统中存档。</w:t>
      </w:r>
    </w:p>
    <w:p w14:paraId="060AD266" w14:textId="77777777" w:rsidR="00486496" w:rsidRPr="00F508C8" w:rsidRDefault="00486496" w:rsidP="00486496">
      <w:pPr>
        <w:spacing w:before="120" w:after="120"/>
        <w:ind w:firstLineChars="270" w:firstLine="567"/>
        <w:rPr>
          <w:lang w:val="x-none"/>
        </w:rPr>
      </w:pPr>
      <w:r>
        <w:rPr>
          <w:rFonts w:hint="eastAsia"/>
          <w:lang w:val="x-none"/>
        </w:rPr>
        <w:t>2</w:t>
      </w:r>
      <w:r>
        <w:rPr>
          <w:rFonts w:hint="eastAsia"/>
          <w:lang w:val="x-none"/>
        </w:rPr>
        <w:t>、系统提供该业务的查询统计信息。</w:t>
      </w:r>
    </w:p>
    <w:p w14:paraId="6836385E" w14:textId="77777777" w:rsidR="00486496" w:rsidRDefault="00486496" w:rsidP="00486496">
      <w:pPr>
        <w:spacing w:before="120" w:after="120"/>
        <w:ind w:firstLine="480"/>
      </w:pPr>
      <w:r>
        <w:rPr>
          <w:rFonts w:hint="eastAsia"/>
        </w:rPr>
        <w:t>管线</w:t>
      </w:r>
      <w:r>
        <w:t>打压检测流程：</w:t>
      </w:r>
    </w:p>
    <w:p w14:paraId="031D5986" w14:textId="77777777" w:rsidR="00486496" w:rsidRDefault="00486496" w:rsidP="00486496">
      <w:pPr>
        <w:spacing w:before="120" w:after="120"/>
        <w:ind w:firstLine="480"/>
      </w:pPr>
      <w:r>
        <w:rPr>
          <w:rFonts w:hint="eastAsia"/>
        </w:rPr>
        <w:t>1</w:t>
      </w:r>
      <w:r>
        <w:rPr>
          <w:rFonts w:hint="eastAsia"/>
        </w:rPr>
        <w:t>、用户到营业厅提出申请，</w:t>
      </w:r>
      <w:r w:rsidRPr="00E36770">
        <w:rPr>
          <w:rFonts w:hint="eastAsia"/>
        </w:rPr>
        <w:t>营业厅受理业务</w:t>
      </w:r>
      <w:r>
        <w:rPr>
          <w:rFonts w:hint="eastAsia"/>
        </w:rPr>
        <w:t>。</w:t>
      </w:r>
    </w:p>
    <w:p w14:paraId="18002853" w14:textId="77777777" w:rsidR="00486496" w:rsidRDefault="00486496" w:rsidP="00486496">
      <w:pPr>
        <w:spacing w:before="120" w:after="120"/>
        <w:ind w:firstLineChars="202" w:firstLine="424"/>
      </w:pPr>
      <w:r>
        <w:rPr>
          <w:rFonts w:hint="eastAsia"/>
        </w:rPr>
        <w:t>2.</w:t>
      </w:r>
      <w:r>
        <w:rPr>
          <w:rFonts w:hint="eastAsia"/>
        </w:rPr>
        <w:t>、营业厅派工到运行室、运行室现场打压测试。</w:t>
      </w:r>
    </w:p>
    <w:p w14:paraId="5917A5EF" w14:textId="77777777" w:rsidR="00486496" w:rsidRDefault="00486496" w:rsidP="00486496">
      <w:pPr>
        <w:spacing w:before="120" w:after="120"/>
        <w:ind w:firstLineChars="202" w:firstLine="424"/>
      </w:pPr>
      <w:r>
        <w:rPr>
          <w:rFonts w:hint="eastAsia"/>
        </w:rPr>
        <w:t>3</w:t>
      </w:r>
      <w:r>
        <w:rPr>
          <w:rFonts w:hint="eastAsia"/>
        </w:rPr>
        <w:t>、运行室将结果录入系统、执行工单，并返回信息到营业厅。</w:t>
      </w:r>
    </w:p>
    <w:p w14:paraId="7B45B1FD" w14:textId="77777777" w:rsidR="00486496" w:rsidRPr="00964A89" w:rsidRDefault="00486496" w:rsidP="00486496">
      <w:pPr>
        <w:spacing w:before="120" w:after="120"/>
        <w:ind w:firstLineChars="202" w:firstLine="424"/>
      </w:pPr>
      <w:r>
        <w:rPr>
          <w:rFonts w:hint="eastAsia"/>
        </w:rPr>
        <w:t>4</w:t>
      </w:r>
      <w:r>
        <w:rPr>
          <w:rFonts w:hint="eastAsia"/>
        </w:rPr>
        <w:t>、</w:t>
      </w:r>
      <w:r w:rsidRPr="00E36770">
        <w:rPr>
          <w:rFonts w:hint="eastAsia"/>
        </w:rPr>
        <w:t>营业厅结束业务</w:t>
      </w:r>
      <w:r>
        <w:rPr>
          <w:rFonts w:hint="eastAsia"/>
        </w:rPr>
        <w:t>，录入相关信息</w:t>
      </w:r>
    </w:p>
    <w:p w14:paraId="3BCA33E4" w14:textId="77777777" w:rsidR="00486496" w:rsidRPr="00F508C8" w:rsidRDefault="00486496" w:rsidP="00486496"/>
    <w:p w14:paraId="57358AC4" w14:textId="7881C66E" w:rsidR="00486496" w:rsidRDefault="00486496" w:rsidP="00486496">
      <w:pPr>
        <w:pStyle w:val="30"/>
        <w:spacing w:before="156" w:after="156"/>
        <w:rPr>
          <w:lang w:val="zh-TW" w:eastAsia="zh-TW"/>
        </w:rPr>
      </w:pPr>
      <w:r>
        <w:rPr>
          <w:rFonts w:hint="eastAsia"/>
        </w:rPr>
        <w:t xml:space="preserve">6.4.15 </w:t>
      </w:r>
      <w:r w:rsidRPr="001223D7">
        <w:rPr>
          <w:rFonts w:hint="eastAsia"/>
          <w:lang w:val="zh-TW" w:eastAsia="zh-TW"/>
        </w:rPr>
        <w:t>居民</w:t>
      </w:r>
      <w:r w:rsidRPr="001223D7">
        <w:rPr>
          <w:lang w:val="zh-TW" w:eastAsia="zh-TW"/>
        </w:rPr>
        <w:t>安检申请</w:t>
      </w:r>
    </w:p>
    <w:p w14:paraId="3C197258" w14:textId="77777777" w:rsidR="00486496" w:rsidRDefault="00486496" w:rsidP="00486496">
      <w:pPr>
        <w:spacing w:before="120" w:after="120"/>
        <w:ind w:firstLineChars="270" w:firstLine="567"/>
        <w:rPr>
          <w:lang w:val="x-none"/>
        </w:rPr>
      </w:pPr>
      <w:r>
        <w:rPr>
          <w:rFonts w:hint="eastAsia"/>
          <w:lang w:val="x-none"/>
        </w:rPr>
        <w:t>居民用户安检申请是指用户主动到营业厅提出燃气安全检查申请。</w:t>
      </w:r>
    </w:p>
    <w:p w14:paraId="37447E73" w14:textId="77777777" w:rsidR="00486496" w:rsidRDefault="00486496" w:rsidP="00486496">
      <w:pPr>
        <w:spacing w:before="120" w:after="120"/>
        <w:ind w:firstLineChars="270" w:firstLine="567"/>
        <w:rPr>
          <w:lang w:val="x-none"/>
        </w:rPr>
      </w:pPr>
      <w:r>
        <w:rPr>
          <w:rFonts w:hint="eastAsia"/>
          <w:lang w:val="x-none"/>
        </w:rPr>
        <w:t>1</w:t>
      </w:r>
      <w:r>
        <w:rPr>
          <w:rFonts w:hint="eastAsia"/>
          <w:lang w:val="x-none"/>
        </w:rPr>
        <w:t>、居民用户安检申请的现场管理与</w:t>
      </w:r>
      <w:r>
        <w:rPr>
          <w:rFonts w:hint="eastAsia"/>
          <w:lang w:val="x-none"/>
        </w:rPr>
        <w:t>3.4.8</w:t>
      </w:r>
      <w:r>
        <w:rPr>
          <w:rFonts w:hint="eastAsia"/>
          <w:lang w:val="x-none"/>
        </w:rPr>
        <w:t>“室内供用气设施安全管理”一致。</w:t>
      </w:r>
    </w:p>
    <w:p w14:paraId="59B3CB81" w14:textId="77777777" w:rsidR="00486496" w:rsidRDefault="00486496" w:rsidP="00486496">
      <w:pPr>
        <w:spacing w:before="120" w:after="120"/>
        <w:ind w:firstLineChars="270" w:firstLine="567"/>
        <w:rPr>
          <w:lang w:val="x-none"/>
        </w:rPr>
      </w:pPr>
      <w:r>
        <w:rPr>
          <w:rFonts w:hint="eastAsia"/>
          <w:lang w:val="x-none"/>
        </w:rPr>
        <w:t>2</w:t>
      </w:r>
      <w:r>
        <w:rPr>
          <w:rFonts w:hint="eastAsia"/>
          <w:lang w:val="x-none"/>
        </w:rPr>
        <w:t>、各类工单要拍照后在系统中存档。</w:t>
      </w:r>
    </w:p>
    <w:p w14:paraId="619309E0" w14:textId="77777777" w:rsidR="00486496" w:rsidRDefault="00486496" w:rsidP="00486496">
      <w:pPr>
        <w:spacing w:before="120" w:after="120"/>
        <w:ind w:firstLineChars="270" w:firstLine="567"/>
        <w:rPr>
          <w:lang w:val="x-none"/>
        </w:rPr>
      </w:pPr>
      <w:r>
        <w:rPr>
          <w:rFonts w:hint="eastAsia"/>
          <w:lang w:val="x-none"/>
        </w:rPr>
        <w:t>3</w:t>
      </w:r>
      <w:r>
        <w:rPr>
          <w:rFonts w:hint="eastAsia"/>
          <w:lang w:val="x-none"/>
        </w:rPr>
        <w:t>、系统提供该业务的查询统计信息。</w:t>
      </w:r>
    </w:p>
    <w:p w14:paraId="60EEB36F" w14:textId="77777777" w:rsidR="00486496" w:rsidRDefault="00486496" w:rsidP="00486496">
      <w:pPr>
        <w:spacing w:before="120" w:after="120"/>
        <w:ind w:firstLineChars="270" w:firstLine="567"/>
        <w:rPr>
          <w:lang w:val="x-none"/>
        </w:rPr>
      </w:pPr>
      <w:r>
        <w:rPr>
          <w:rFonts w:hint="eastAsia"/>
          <w:lang w:val="x-none"/>
        </w:rPr>
        <w:t>此类业务有以下原因：</w:t>
      </w:r>
      <w:r>
        <w:rPr>
          <w:rFonts w:hint="eastAsia"/>
          <w:lang w:val="x-none"/>
        </w:rPr>
        <w:t xml:space="preserve"> </w:t>
      </w:r>
      <w:r>
        <w:rPr>
          <w:rFonts w:hint="eastAsia"/>
          <w:lang w:val="x-none"/>
        </w:rPr>
        <w:t>一是用户因某种原因错过了正常安检；二是用户因某种特殊需要主动提出安检。</w:t>
      </w:r>
    </w:p>
    <w:p w14:paraId="40669A17" w14:textId="77777777" w:rsidR="00486496" w:rsidRDefault="00486496" w:rsidP="00486496">
      <w:pPr>
        <w:pStyle w:val="af1"/>
        <w:spacing w:beforeLines="50" w:before="156" w:afterLines="50" w:after="156" w:line="360" w:lineRule="auto"/>
        <w:ind w:firstLineChars="270" w:firstLine="567"/>
      </w:pPr>
      <w:r>
        <w:rPr>
          <w:rFonts w:hint="eastAsia"/>
        </w:rPr>
        <w:t>1</w:t>
      </w:r>
      <w:r>
        <w:rPr>
          <w:rFonts w:hint="eastAsia"/>
        </w:rPr>
        <w:t>、用户到所在营业分公司营业大厅申请安检，工作人员审核相关证件，查询用户是否欠费（燃气费或生活垃圾处理费），不欠费或补齐欠费后，与用户约定安检时间，打印业务受理单，请用户签字确认。</w:t>
      </w:r>
    </w:p>
    <w:p w14:paraId="3B324C5B" w14:textId="77777777" w:rsidR="00486496" w:rsidRDefault="00486496" w:rsidP="00486496">
      <w:pPr>
        <w:spacing w:before="120" w:after="120"/>
        <w:ind w:firstLineChars="270" w:firstLine="567"/>
      </w:pPr>
      <w:r>
        <w:rPr>
          <w:rFonts w:hint="eastAsia"/>
        </w:rPr>
        <w:t>2</w:t>
      </w:r>
      <w:r>
        <w:rPr>
          <w:rFonts w:hint="eastAsia"/>
        </w:rPr>
        <w:t>、营业厅派工到安全运行室，安全运行室下载用户相关数据，打印安检单，现场安检。</w:t>
      </w:r>
    </w:p>
    <w:p w14:paraId="13A81D65" w14:textId="77777777" w:rsidR="00486496" w:rsidRDefault="00486496" w:rsidP="00486496">
      <w:pPr>
        <w:spacing w:before="120" w:after="120"/>
        <w:ind w:firstLineChars="270" w:firstLine="567"/>
      </w:pPr>
      <w:r>
        <w:rPr>
          <w:rFonts w:hint="eastAsia"/>
        </w:rPr>
        <w:lastRenderedPageBreak/>
        <w:t>3</w:t>
      </w:r>
      <w:r>
        <w:rPr>
          <w:rFonts w:hint="eastAsia"/>
        </w:rPr>
        <w:t>、运行室将结果录入系统、执行工单。</w:t>
      </w:r>
    </w:p>
    <w:p w14:paraId="337C7978" w14:textId="77777777" w:rsidR="00486496" w:rsidRDefault="00486496" w:rsidP="00486496">
      <w:pPr>
        <w:spacing w:before="120" w:after="120"/>
        <w:ind w:firstLineChars="270" w:firstLine="567"/>
        <w:rPr>
          <w:lang w:val="x-none"/>
        </w:rPr>
      </w:pPr>
      <w:r>
        <w:rPr>
          <w:rFonts w:hint="eastAsia"/>
        </w:rPr>
        <w:t>4</w:t>
      </w:r>
      <w:r>
        <w:rPr>
          <w:rFonts w:hint="eastAsia"/>
        </w:rPr>
        <w:t>、</w:t>
      </w:r>
      <w:r w:rsidRPr="00040015">
        <w:rPr>
          <w:rFonts w:hint="eastAsia"/>
        </w:rPr>
        <w:t>营业厅结束业务</w:t>
      </w:r>
      <w:r>
        <w:rPr>
          <w:rFonts w:hint="eastAsia"/>
        </w:rPr>
        <w:t>，录入相关信息</w:t>
      </w:r>
      <w:r w:rsidRPr="00040015">
        <w:rPr>
          <w:rFonts w:hint="eastAsia"/>
        </w:rPr>
        <w:t>。</w:t>
      </w:r>
    </w:p>
    <w:p w14:paraId="494CB8E6" w14:textId="77777777" w:rsidR="00486496" w:rsidRPr="00F508C8" w:rsidRDefault="00486496" w:rsidP="00486496"/>
    <w:p w14:paraId="1F5E3443" w14:textId="7C15A112" w:rsidR="00486496" w:rsidRDefault="00486496" w:rsidP="00486496">
      <w:pPr>
        <w:pStyle w:val="30"/>
        <w:spacing w:before="156" w:after="156"/>
      </w:pPr>
      <w:r>
        <w:rPr>
          <w:rFonts w:hint="eastAsia"/>
        </w:rPr>
        <w:t xml:space="preserve">6.4.16 </w:t>
      </w:r>
      <w:r>
        <w:rPr>
          <w:rFonts w:hint="eastAsia"/>
        </w:rPr>
        <w:t>非</w:t>
      </w:r>
      <w:r>
        <w:t>居民安检申请</w:t>
      </w:r>
    </w:p>
    <w:p w14:paraId="7C07A69C" w14:textId="77777777" w:rsidR="00486496" w:rsidRDefault="00486496" w:rsidP="00486496">
      <w:pPr>
        <w:spacing w:before="120" w:after="120"/>
        <w:ind w:firstLineChars="270" w:firstLine="567"/>
        <w:rPr>
          <w:lang w:val="x-none"/>
        </w:rPr>
      </w:pPr>
      <w:r>
        <w:rPr>
          <w:rFonts w:hint="eastAsia"/>
          <w:lang w:val="x-none"/>
        </w:rPr>
        <w:t>非居民用户安检申请是指用户主动到营业厅提出燃气安全检查申请。</w:t>
      </w:r>
    </w:p>
    <w:p w14:paraId="4C8F9852" w14:textId="77777777" w:rsidR="00486496" w:rsidRDefault="00486496" w:rsidP="00486496">
      <w:pPr>
        <w:spacing w:before="120" w:after="120"/>
        <w:ind w:firstLineChars="270" w:firstLine="567"/>
        <w:rPr>
          <w:lang w:val="x-none"/>
        </w:rPr>
      </w:pPr>
      <w:r>
        <w:rPr>
          <w:rFonts w:hint="eastAsia"/>
          <w:lang w:val="x-none"/>
        </w:rPr>
        <w:t>1</w:t>
      </w:r>
      <w:r>
        <w:rPr>
          <w:rFonts w:hint="eastAsia"/>
          <w:lang w:val="x-none"/>
        </w:rPr>
        <w:t>、非居民用户安检申请的现场管理与</w:t>
      </w:r>
      <w:r>
        <w:rPr>
          <w:rFonts w:hint="eastAsia"/>
          <w:lang w:val="x-none"/>
        </w:rPr>
        <w:t>3.4.8</w:t>
      </w:r>
      <w:r>
        <w:rPr>
          <w:rFonts w:hint="eastAsia"/>
          <w:lang w:val="x-none"/>
        </w:rPr>
        <w:t>“室内供用气设施安全管理”一致。</w:t>
      </w:r>
    </w:p>
    <w:p w14:paraId="3BD35FF9" w14:textId="77777777" w:rsidR="00486496" w:rsidRDefault="00486496" w:rsidP="00486496">
      <w:pPr>
        <w:spacing w:before="120" w:after="120"/>
        <w:ind w:firstLineChars="270" w:firstLine="567"/>
        <w:rPr>
          <w:lang w:val="x-none"/>
        </w:rPr>
      </w:pPr>
      <w:r>
        <w:rPr>
          <w:rFonts w:hint="eastAsia"/>
          <w:lang w:val="x-none"/>
        </w:rPr>
        <w:t>2</w:t>
      </w:r>
      <w:r>
        <w:rPr>
          <w:rFonts w:hint="eastAsia"/>
          <w:lang w:val="x-none"/>
        </w:rPr>
        <w:t>、各类工单要拍照后在系统中存档。</w:t>
      </w:r>
    </w:p>
    <w:p w14:paraId="3715B9A9" w14:textId="77777777" w:rsidR="00486496" w:rsidRPr="00F508C8" w:rsidRDefault="00486496" w:rsidP="00486496">
      <w:r>
        <w:rPr>
          <w:rFonts w:hint="eastAsia"/>
          <w:lang w:val="x-none"/>
        </w:rPr>
        <w:t>3</w:t>
      </w:r>
      <w:r>
        <w:rPr>
          <w:rFonts w:hint="eastAsia"/>
          <w:lang w:val="x-none"/>
        </w:rPr>
        <w:t>、系统提供该业务的查询统计信息。</w:t>
      </w:r>
    </w:p>
    <w:p w14:paraId="578058F1" w14:textId="77777777" w:rsidR="00486496" w:rsidRDefault="00486496" w:rsidP="00486496">
      <w:pPr>
        <w:spacing w:before="120" w:after="120"/>
        <w:ind w:firstLineChars="270" w:firstLine="567"/>
        <w:rPr>
          <w:lang w:val="x-none"/>
        </w:rPr>
      </w:pPr>
      <w:r>
        <w:rPr>
          <w:rFonts w:hint="eastAsia"/>
          <w:lang w:val="x-none"/>
        </w:rPr>
        <w:t>此类业务有以下原因：</w:t>
      </w:r>
      <w:r>
        <w:rPr>
          <w:rFonts w:hint="eastAsia"/>
          <w:lang w:val="x-none"/>
        </w:rPr>
        <w:t xml:space="preserve"> </w:t>
      </w:r>
      <w:r>
        <w:rPr>
          <w:rFonts w:hint="eastAsia"/>
          <w:lang w:val="x-none"/>
        </w:rPr>
        <w:t>一是用户因某种原因错过了正常安检；二是用户因某种特殊需要主动提出安检。</w:t>
      </w:r>
    </w:p>
    <w:p w14:paraId="71E0F981" w14:textId="77777777" w:rsidR="00486496" w:rsidRDefault="00486496" w:rsidP="00486496">
      <w:pPr>
        <w:pStyle w:val="af1"/>
        <w:spacing w:beforeLines="50" w:before="156" w:afterLines="50" w:after="156" w:line="360" w:lineRule="auto"/>
        <w:ind w:firstLineChars="270" w:firstLine="567"/>
      </w:pPr>
      <w:r>
        <w:rPr>
          <w:rFonts w:hint="eastAsia"/>
        </w:rPr>
        <w:t>1</w:t>
      </w:r>
      <w:r>
        <w:rPr>
          <w:rFonts w:hint="eastAsia"/>
        </w:rPr>
        <w:t>、用户到所在营业分公司营业大厅申请安检，工作人员审核相关证件，查询用户是否欠费，不欠费或补齐欠费后，与用户约定安检时间，打印业务受理单，请用户签字确认。</w:t>
      </w:r>
    </w:p>
    <w:p w14:paraId="5ED0AF8A" w14:textId="77777777" w:rsidR="00486496" w:rsidRDefault="00486496" w:rsidP="00486496">
      <w:pPr>
        <w:spacing w:before="120" w:after="120"/>
        <w:ind w:firstLineChars="270" w:firstLine="567"/>
      </w:pPr>
      <w:r>
        <w:rPr>
          <w:rFonts w:hint="eastAsia"/>
        </w:rPr>
        <w:t>2</w:t>
      </w:r>
      <w:r>
        <w:rPr>
          <w:rFonts w:hint="eastAsia"/>
        </w:rPr>
        <w:t>、营业厅派工到安全运行室，安全运行室下载用户相关数据，打印安检单，现场安检。</w:t>
      </w:r>
    </w:p>
    <w:p w14:paraId="06EB2DB5" w14:textId="77777777" w:rsidR="00486496" w:rsidRDefault="00486496" w:rsidP="00486496">
      <w:pPr>
        <w:spacing w:before="120" w:after="120"/>
        <w:ind w:firstLineChars="270" w:firstLine="567"/>
      </w:pPr>
      <w:r>
        <w:rPr>
          <w:rFonts w:hint="eastAsia"/>
        </w:rPr>
        <w:t>3</w:t>
      </w:r>
      <w:r>
        <w:rPr>
          <w:rFonts w:hint="eastAsia"/>
        </w:rPr>
        <w:t>、运行室将结果录入系统、执行工单。</w:t>
      </w:r>
    </w:p>
    <w:p w14:paraId="074533CD" w14:textId="77777777" w:rsidR="00486496" w:rsidRDefault="00486496" w:rsidP="00486496">
      <w:pPr>
        <w:spacing w:before="120" w:after="120"/>
        <w:ind w:firstLineChars="270" w:firstLine="567"/>
        <w:rPr>
          <w:lang w:val="x-none"/>
        </w:rPr>
      </w:pPr>
      <w:r>
        <w:rPr>
          <w:rFonts w:hint="eastAsia"/>
        </w:rPr>
        <w:t>4</w:t>
      </w:r>
      <w:r>
        <w:rPr>
          <w:rFonts w:hint="eastAsia"/>
        </w:rPr>
        <w:t>、</w:t>
      </w:r>
      <w:r w:rsidRPr="00040015">
        <w:rPr>
          <w:rFonts w:hint="eastAsia"/>
        </w:rPr>
        <w:t>营业厅结束业务</w:t>
      </w:r>
      <w:r>
        <w:rPr>
          <w:rFonts w:hint="eastAsia"/>
        </w:rPr>
        <w:t>，录入相关信息</w:t>
      </w:r>
      <w:r w:rsidRPr="00040015">
        <w:rPr>
          <w:rFonts w:hint="eastAsia"/>
        </w:rPr>
        <w:t>。</w:t>
      </w:r>
    </w:p>
    <w:p w14:paraId="04E0F80C" w14:textId="477D8511" w:rsidR="00486496" w:rsidRDefault="00486496" w:rsidP="00486496">
      <w:pPr>
        <w:pStyle w:val="30"/>
        <w:spacing w:before="156" w:after="156"/>
        <w:rPr>
          <w:lang w:val="zh-TW" w:eastAsia="zh-TW"/>
        </w:rPr>
      </w:pPr>
      <w:r>
        <w:rPr>
          <w:lang w:val="zh-TW" w:eastAsia="zh-TW"/>
        </w:rPr>
        <w:t xml:space="preserve">6.4.16 </w:t>
      </w:r>
      <w:r>
        <w:rPr>
          <w:lang w:val="zh-TW" w:eastAsia="zh-TW"/>
        </w:rPr>
        <w:t>用气故障报修</w:t>
      </w:r>
    </w:p>
    <w:p w14:paraId="45989D28" w14:textId="77777777" w:rsidR="00486496" w:rsidRDefault="00486496" w:rsidP="00486496">
      <w:pPr>
        <w:spacing w:before="120" w:after="120"/>
        <w:ind w:firstLineChars="270" w:firstLine="567"/>
        <w:rPr>
          <w:lang w:val="x-none"/>
        </w:rPr>
      </w:pPr>
      <w:r>
        <w:rPr>
          <w:rFonts w:hint="eastAsia"/>
          <w:lang w:val="x-none"/>
        </w:rPr>
        <w:t>用气故障报修是指当用户使用燃气发生无法自行处理的问题时，打电话到燃气公司或直接到营业大厅申请报修。</w:t>
      </w:r>
    </w:p>
    <w:p w14:paraId="0AD1D53C" w14:textId="77777777" w:rsidR="00486496" w:rsidRDefault="00486496" w:rsidP="00486496">
      <w:pPr>
        <w:spacing w:before="120" w:after="120"/>
        <w:ind w:firstLineChars="270" w:firstLine="567"/>
        <w:rPr>
          <w:lang w:val="x-none"/>
        </w:rPr>
      </w:pPr>
      <w:r>
        <w:rPr>
          <w:rFonts w:hint="eastAsia"/>
          <w:lang w:val="x-none"/>
        </w:rPr>
        <w:t>1</w:t>
      </w:r>
      <w:r>
        <w:rPr>
          <w:rFonts w:hint="eastAsia"/>
          <w:lang w:val="x-none"/>
        </w:rPr>
        <w:t>、各类工单拍照后系统存档。登记维修结果时，必须登记表指针及宣传资料发放情况等信息。</w:t>
      </w:r>
    </w:p>
    <w:p w14:paraId="2EEE2023" w14:textId="77777777" w:rsidR="00486496" w:rsidRPr="00F508C8" w:rsidRDefault="00486496" w:rsidP="00486496">
      <w:r>
        <w:rPr>
          <w:rFonts w:hint="eastAsia"/>
          <w:lang w:val="x-none"/>
        </w:rPr>
        <w:t>2</w:t>
      </w:r>
      <w:r>
        <w:rPr>
          <w:rFonts w:hint="eastAsia"/>
          <w:lang w:val="x-none"/>
        </w:rPr>
        <w:t>、系统提供相关业务的查询统计。</w:t>
      </w:r>
    </w:p>
    <w:p w14:paraId="0053A12E" w14:textId="77777777" w:rsidR="00486496" w:rsidRDefault="00486496" w:rsidP="00486496">
      <w:pPr>
        <w:spacing w:before="120" w:after="120"/>
        <w:ind w:firstLineChars="270" w:firstLine="567"/>
        <w:rPr>
          <w:lang w:val="x-none"/>
        </w:rPr>
      </w:pPr>
      <w:r>
        <w:rPr>
          <w:lang w:val="x-none"/>
        </w:rPr>
        <w:t>用气故障报修流程：</w:t>
      </w:r>
    </w:p>
    <w:p w14:paraId="235B199C" w14:textId="77777777" w:rsidR="00486496" w:rsidRDefault="00486496" w:rsidP="00486496">
      <w:pPr>
        <w:spacing w:before="120" w:after="120"/>
        <w:ind w:firstLineChars="270" w:firstLine="567"/>
        <w:rPr>
          <w:lang w:val="x-none"/>
        </w:rPr>
      </w:pPr>
      <w:r>
        <w:rPr>
          <w:rFonts w:hint="eastAsia"/>
          <w:lang w:val="x-none"/>
        </w:rPr>
        <w:t>1</w:t>
      </w:r>
      <w:r>
        <w:rPr>
          <w:rFonts w:hint="eastAsia"/>
          <w:lang w:val="x-none"/>
        </w:rPr>
        <w:t>、用户电话致电到调度中心、客服中心、分公司调度室、营业厅或亲自到营业厅报修。</w:t>
      </w:r>
    </w:p>
    <w:p w14:paraId="78F23C7A" w14:textId="77777777" w:rsidR="00486496" w:rsidRDefault="00486496" w:rsidP="00486496">
      <w:pPr>
        <w:spacing w:before="120" w:after="120"/>
        <w:ind w:firstLineChars="270" w:firstLine="567"/>
        <w:rPr>
          <w:lang w:val="x-none"/>
        </w:rPr>
      </w:pPr>
      <w:r>
        <w:rPr>
          <w:rFonts w:hint="eastAsia"/>
          <w:lang w:val="x-none"/>
        </w:rPr>
        <w:t>2</w:t>
      </w:r>
      <w:r>
        <w:rPr>
          <w:rFonts w:hint="eastAsia"/>
          <w:lang w:val="x-none"/>
        </w:rPr>
        <w:t>、工作人员登记用户信息，按用户说出的内容，安排维修人员现场抢险维修，打印工单。</w:t>
      </w:r>
    </w:p>
    <w:p w14:paraId="00071580" w14:textId="77777777" w:rsidR="00486496" w:rsidRDefault="00486496" w:rsidP="00486496">
      <w:pPr>
        <w:spacing w:before="120" w:after="120"/>
        <w:ind w:firstLineChars="270" w:firstLine="567"/>
        <w:rPr>
          <w:lang w:val="x-none"/>
        </w:rPr>
      </w:pPr>
      <w:r>
        <w:rPr>
          <w:rFonts w:hint="eastAsia"/>
          <w:lang w:val="x-none"/>
        </w:rPr>
        <w:t>3</w:t>
      </w:r>
      <w:r>
        <w:rPr>
          <w:rFonts w:hint="eastAsia"/>
          <w:lang w:val="x-none"/>
        </w:rPr>
        <w:t>、现场维修登记，用户签字。</w:t>
      </w:r>
    </w:p>
    <w:p w14:paraId="2AD088AC" w14:textId="77777777" w:rsidR="00486496" w:rsidRDefault="00486496" w:rsidP="00486496">
      <w:pPr>
        <w:spacing w:before="120" w:after="120"/>
        <w:ind w:firstLineChars="270" w:firstLine="567"/>
        <w:rPr>
          <w:lang w:val="x-none"/>
        </w:rPr>
      </w:pPr>
      <w:r>
        <w:rPr>
          <w:rFonts w:hint="eastAsia"/>
          <w:lang w:val="x-none"/>
        </w:rPr>
        <w:t>4</w:t>
      </w:r>
      <w:r>
        <w:rPr>
          <w:rFonts w:hint="eastAsia"/>
          <w:lang w:val="x-none"/>
        </w:rPr>
        <w:t>、调度室登记维修结果。</w:t>
      </w:r>
    </w:p>
    <w:p w14:paraId="1D17F8AB" w14:textId="412BBEC1" w:rsidR="00486496" w:rsidRDefault="00486496" w:rsidP="00486496">
      <w:pPr>
        <w:pStyle w:val="30"/>
        <w:spacing w:before="156" w:after="156"/>
        <w:rPr>
          <w:lang w:val="zh-TW" w:eastAsia="zh-TW"/>
        </w:rPr>
      </w:pPr>
      <w:r>
        <w:rPr>
          <w:lang w:val="zh-TW" w:eastAsia="zh-TW"/>
        </w:rPr>
        <w:t xml:space="preserve">6.4.17 </w:t>
      </w:r>
      <w:r>
        <w:rPr>
          <w:lang w:val="zh-TW" w:eastAsia="zh-TW"/>
        </w:rPr>
        <w:t>非居民表具报修</w:t>
      </w:r>
    </w:p>
    <w:p w14:paraId="3BAB727E" w14:textId="77777777" w:rsidR="00486496" w:rsidRDefault="00486496" w:rsidP="00486496">
      <w:pPr>
        <w:spacing w:before="120" w:after="120"/>
        <w:ind w:firstLineChars="270" w:firstLine="567"/>
        <w:rPr>
          <w:lang w:val="x-none"/>
        </w:rPr>
      </w:pPr>
      <w:r>
        <w:rPr>
          <w:rFonts w:hint="eastAsia"/>
          <w:lang w:val="x-none"/>
        </w:rPr>
        <w:t>非居民表具报修业务是指当表具出现故障时，用户申请报修处理。</w:t>
      </w:r>
    </w:p>
    <w:p w14:paraId="3B54125B" w14:textId="77777777" w:rsidR="00486496" w:rsidRDefault="00486496" w:rsidP="00486496">
      <w:pPr>
        <w:spacing w:before="120" w:after="120"/>
        <w:ind w:firstLineChars="270" w:firstLine="567"/>
        <w:rPr>
          <w:lang w:val="x-none"/>
        </w:rPr>
      </w:pPr>
      <w:r>
        <w:rPr>
          <w:rFonts w:hint="eastAsia"/>
          <w:lang w:val="x-none"/>
        </w:rPr>
        <w:lastRenderedPageBreak/>
        <w:t>1</w:t>
      </w:r>
      <w:r>
        <w:rPr>
          <w:rFonts w:hint="eastAsia"/>
          <w:lang w:val="x-none"/>
        </w:rPr>
        <w:t>、此项业务与协议气量相关联，必须一起操作完成。</w:t>
      </w:r>
    </w:p>
    <w:p w14:paraId="23510AF2" w14:textId="77777777" w:rsidR="00486496" w:rsidRDefault="00486496" w:rsidP="00486496">
      <w:pPr>
        <w:spacing w:before="120" w:after="120"/>
        <w:ind w:firstLineChars="270" w:firstLine="567"/>
        <w:rPr>
          <w:lang w:val="x-none"/>
        </w:rPr>
      </w:pPr>
      <w:r>
        <w:rPr>
          <w:rFonts w:hint="eastAsia"/>
          <w:lang w:val="x-none"/>
        </w:rPr>
        <w:t>2</w:t>
      </w:r>
      <w:r>
        <w:rPr>
          <w:rFonts w:hint="eastAsia"/>
          <w:lang w:val="x-none"/>
        </w:rPr>
        <w:t>、维修表具工单等资料需要拍照存档。</w:t>
      </w:r>
    </w:p>
    <w:p w14:paraId="771DB03D" w14:textId="77777777" w:rsidR="00486496" w:rsidRDefault="00486496" w:rsidP="00486496">
      <w:pPr>
        <w:spacing w:before="120" w:after="120"/>
        <w:ind w:firstLineChars="270" w:firstLine="567"/>
        <w:rPr>
          <w:lang w:val="x-none"/>
        </w:rPr>
      </w:pPr>
      <w:r>
        <w:rPr>
          <w:rFonts w:hint="eastAsia"/>
          <w:lang w:val="x-none"/>
        </w:rPr>
        <w:t>3</w:t>
      </w:r>
      <w:r>
        <w:rPr>
          <w:rFonts w:hint="eastAsia"/>
          <w:lang w:val="x-none"/>
        </w:rPr>
        <w:t>、系统提供相关查询统计。</w:t>
      </w:r>
    </w:p>
    <w:p w14:paraId="48FF1B8E" w14:textId="77777777" w:rsidR="00486496" w:rsidRDefault="00486496" w:rsidP="00486496">
      <w:pPr>
        <w:spacing w:before="120" w:after="120"/>
        <w:ind w:firstLineChars="270" w:firstLine="567"/>
        <w:rPr>
          <w:lang w:val="x-none"/>
        </w:rPr>
      </w:pPr>
      <w:r>
        <w:rPr>
          <w:rFonts w:hint="eastAsia"/>
          <w:lang w:val="x-none"/>
        </w:rPr>
        <w:t>非居民</w:t>
      </w:r>
      <w:r>
        <w:rPr>
          <w:lang w:val="x-none"/>
        </w:rPr>
        <w:t>表具保修流程：</w:t>
      </w:r>
    </w:p>
    <w:p w14:paraId="7DD0F91D" w14:textId="77777777" w:rsidR="00486496" w:rsidRDefault="00486496" w:rsidP="00486496">
      <w:pPr>
        <w:spacing w:before="120" w:after="120"/>
        <w:ind w:firstLineChars="270" w:firstLine="567"/>
      </w:pPr>
      <w:r>
        <w:rPr>
          <w:rFonts w:hint="eastAsia"/>
        </w:rPr>
        <w:t>1</w:t>
      </w:r>
      <w:r>
        <w:rPr>
          <w:rFonts w:hint="eastAsia"/>
        </w:rPr>
        <w:t>用户到营业厅申请表具保修，营业厅受理业务。</w:t>
      </w:r>
    </w:p>
    <w:p w14:paraId="54F1C844" w14:textId="77777777" w:rsidR="00486496" w:rsidRDefault="00486496" w:rsidP="00486496">
      <w:pPr>
        <w:spacing w:before="120" w:after="120"/>
        <w:ind w:firstLineChars="270" w:firstLine="567"/>
      </w:pPr>
      <w:r>
        <w:rPr>
          <w:rFonts w:hint="eastAsia"/>
        </w:rPr>
        <w:t>2</w:t>
      </w:r>
      <w:r>
        <w:rPr>
          <w:rFonts w:hint="eastAsia"/>
        </w:rPr>
        <w:t>、营业厅</w:t>
      </w:r>
      <w:r w:rsidRPr="009B5928">
        <w:rPr>
          <w:rFonts w:hint="eastAsia"/>
        </w:rPr>
        <w:t>派工到表具班，表具班协调计量中心、稽</w:t>
      </w:r>
      <w:r>
        <w:rPr>
          <w:rFonts w:hint="eastAsia"/>
        </w:rPr>
        <w:t>查大队、表具厂家对故障表具进行现场勘查及维修。</w:t>
      </w:r>
    </w:p>
    <w:p w14:paraId="5A9CC6C6" w14:textId="77777777" w:rsidR="00486496" w:rsidRDefault="00486496" w:rsidP="00486496">
      <w:pPr>
        <w:spacing w:before="120" w:after="120"/>
        <w:ind w:firstLineChars="270" w:firstLine="567"/>
      </w:pPr>
      <w:r>
        <w:rPr>
          <w:rFonts w:hint="eastAsia"/>
        </w:rPr>
        <w:t>3</w:t>
      </w:r>
      <w:r>
        <w:rPr>
          <w:rFonts w:hint="eastAsia"/>
        </w:rPr>
        <w:t>、维修后表具班将维修结果录入系统，执行工单。</w:t>
      </w:r>
    </w:p>
    <w:p w14:paraId="4B826D40" w14:textId="77777777" w:rsidR="00486496" w:rsidRDefault="00486496" w:rsidP="00486496">
      <w:pPr>
        <w:spacing w:before="120" w:after="120"/>
        <w:ind w:firstLineChars="270" w:firstLine="567"/>
      </w:pPr>
      <w:r>
        <w:rPr>
          <w:rFonts w:hint="eastAsia"/>
        </w:rPr>
        <w:t>4</w:t>
      </w:r>
      <w:r>
        <w:rPr>
          <w:rFonts w:hint="eastAsia"/>
        </w:rPr>
        <w:t>、</w:t>
      </w:r>
      <w:r w:rsidRPr="009B5928">
        <w:rPr>
          <w:rFonts w:hint="eastAsia"/>
        </w:rPr>
        <w:t>营业厅结束业务，同时非居民核算员对故障期间产生的燃气费进行协议气量申请操作。</w:t>
      </w:r>
    </w:p>
    <w:p w14:paraId="65A6097D" w14:textId="77777777" w:rsidR="00486496" w:rsidRDefault="00486496" w:rsidP="00486496">
      <w:pPr>
        <w:spacing w:before="120" w:after="120"/>
        <w:ind w:firstLineChars="270" w:firstLine="567"/>
        <w:rPr>
          <w:lang w:val="x-none"/>
        </w:rPr>
      </w:pPr>
    </w:p>
    <w:p w14:paraId="2DC6E710" w14:textId="77777777" w:rsidR="00486496" w:rsidRPr="00F508C8" w:rsidRDefault="00486496" w:rsidP="00486496"/>
    <w:p w14:paraId="429B24CF" w14:textId="0440F072" w:rsidR="00486496" w:rsidRDefault="00486496" w:rsidP="00486496">
      <w:pPr>
        <w:pStyle w:val="30"/>
        <w:spacing w:before="156" w:after="156"/>
        <w:rPr>
          <w:lang w:val="zh-TW" w:eastAsia="zh-TW"/>
        </w:rPr>
      </w:pPr>
      <w:r>
        <w:rPr>
          <w:lang w:val="zh-TW" w:eastAsia="zh-TW"/>
        </w:rPr>
        <w:t>6</w:t>
      </w:r>
      <w:commentRangeStart w:id="31"/>
      <w:r>
        <w:rPr>
          <w:lang w:val="zh-TW" w:eastAsia="zh-TW"/>
        </w:rPr>
        <w:t xml:space="preserve">.4.18 </w:t>
      </w:r>
      <w:r>
        <w:rPr>
          <w:lang w:val="zh-TW" w:eastAsia="zh-TW"/>
        </w:rPr>
        <w:t>燃气器具及设备安装</w:t>
      </w:r>
      <w:commentRangeEnd w:id="31"/>
      <w:r>
        <w:rPr>
          <w:rStyle w:val="a6"/>
          <w:b w:val="0"/>
          <w:bCs w:val="0"/>
        </w:rPr>
        <w:commentReference w:id="31"/>
      </w:r>
    </w:p>
    <w:p w14:paraId="54DFE46D" w14:textId="77777777" w:rsidR="00486496" w:rsidRDefault="00486496" w:rsidP="00486496">
      <w:pPr>
        <w:spacing w:before="120" w:after="120"/>
        <w:ind w:firstLineChars="270" w:firstLine="567"/>
      </w:pPr>
      <w:r>
        <w:t>非居民客户燃气器具</w:t>
      </w:r>
      <w:r>
        <w:rPr>
          <w:rFonts w:hint="eastAsia"/>
        </w:rPr>
        <w:t>及</w:t>
      </w:r>
      <w:r>
        <w:t>设备的安装</w:t>
      </w:r>
      <w:r>
        <w:rPr>
          <w:rFonts w:hint="eastAsia"/>
        </w:rPr>
        <w:t>提交</w:t>
      </w:r>
      <w:r>
        <w:t>申请后，</w:t>
      </w:r>
      <w:r>
        <w:rPr>
          <w:rFonts w:hint="eastAsia"/>
        </w:rPr>
        <w:t>填写工单</w:t>
      </w:r>
      <w:r>
        <w:t>。</w:t>
      </w:r>
      <w:r>
        <w:rPr>
          <w:rFonts w:hint="eastAsia"/>
        </w:rPr>
        <w:t>负责人</w:t>
      </w:r>
      <w:r>
        <w:t>分配施工人员</w:t>
      </w:r>
      <w:r>
        <w:rPr>
          <w:rFonts w:hint="eastAsia"/>
        </w:rPr>
        <w:t>外出</w:t>
      </w:r>
      <w:r>
        <w:t>施工。</w:t>
      </w:r>
    </w:p>
    <w:p w14:paraId="2C4B1186" w14:textId="77777777" w:rsidR="00486496" w:rsidRDefault="00486496" w:rsidP="00486496">
      <w:pPr>
        <w:spacing w:before="120" w:after="120"/>
        <w:ind w:firstLineChars="270" w:firstLine="567"/>
      </w:pPr>
      <w:r>
        <w:t>安装设备资料需要拍照存档。</w:t>
      </w:r>
    </w:p>
    <w:p w14:paraId="56EC190C" w14:textId="77777777" w:rsidR="00486496" w:rsidRDefault="00486496" w:rsidP="00486496">
      <w:pPr>
        <w:spacing w:before="120" w:after="120"/>
        <w:ind w:firstLineChars="270" w:firstLine="567"/>
      </w:pPr>
      <w:r>
        <w:rPr>
          <w:rFonts w:hint="eastAsia"/>
        </w:rPr>
        <w:t>系统</w:t>
      </w:r>
      <w:r>
        <w:t>提供相关的查询统计。</w:t>
      </w:r>
    </w:p>
    <w:p w14:paraId="3A89B342" w14:textId="2C124AD9" w:rsidR="00486496" w:rsidRDefault="00486496" w:rsidP="00486496">
      <w:pPr>
        <w:pStyle w:val="20"/>
        <w:spacing w:before="156" w:after="156"/>
      </w:pPr>
      <w:r>
        <w:t>6.5</w:t>
      </w:r>
      <w:r>
        <w:rPr>
          <w:lang w:val="zh-TW" w:eastAsia="zh-TW"/>
        </w:rPr>
        <w:t>垃圾处理业务受理</w:t>
      </w:r>
    </w:p>
    <w:p w14:paraId="4FAEB2E8" w14:textId="77777777" w:rsidR="00486496" w:rsidRDefault="00486496" w:rsidP="00486496">
      <w:pPr>
        <w:rPr>
          <w:lang w:val="zh-TW" w:eastAsia="zh-TW"/>
        </w:rPr>
      </w:pPr>
      <w:r>
        <w:rPr>
          <w:lang w:val="zh-TW" w:eastAsia="zh-TW"/>
        </w:rPr>
        <w:t>包括：</w:t>
      </w:r>
    </w:p>
    <w:p w14:paraId="7C125681" w14:textId="77777777" w:rsidR="00486496" w:rsidRDefault="00486496" w:rsidP="003A00CD">
      <w:pPr>
        <w:pStyle w:val="a5"/>
        <w:numPr>
          <w:ilvl w:val="0"/>
          <w:numId w:val="28"/>
        </w:numPr>
        <w:pBdr>
          <w:top w:val="nil"/>
          <w:left w:val="nil"/>
          <w:bottom w:val="nil"/>
          <w:right w:val="nil"/>
          <w:between w:val="nil"/>
          <w:bar w:val="nil"/>
        </w:pBdr>
        <w:ind w:firstLineChars="0"/>
        <w:rPr>
          <w:lang w:val="zh-TW" w:eastAsia="zh-TW"/>
        </w:rPr>
      </w:pPr>
      <w:r>
        <w:rPr>
          <w:lang w:val="zh-TW" w:eastAsia="zh-TW"/>
        </w:rPr>
        <w:t>生活垃圾处理费受理缴费</w:t>
      </w:r>
    </w:p>
    <w:p w14:paraId="668D861A" w14:textId="77777777" w:rsidR="00486496" w:rsidRDefault="00486496" w:rsidP="003A00CD">
      <w:pPr>
        <w:pStyle w:val="a5"/>
        <w:numPr>
          <w:ilvl w:val="0"/>
          <w:numId w:val="28"/>
        </w:numPr>
        <w:pBdr>
          <w:top w:val="nil"/>
          <w:left w:val="nil"/>
          <w:bottom w:val="nil"/>
          <w:right w:val="nil"/>
          <w:between w:val="nil"/>
          <w:bar w:val="nil"/>
        </w:pBdr>
        <w:ind w:firstLineChars="0"/>
        <w:rPr>
          <w:lang w:val="zh-TW" w:eastAsia="zh-TW"/>
        </w:rPr>
      </w:pPr>
      <w:r>
        <w:rPr>
          <w:lang w:val="zh-TW" w:eastAsia="zh-TW"/>
        </w:rPr>
        <w:t>低收入家庭垃圾处理费优惠确定</w:t>
      </w:r>
    </w:p>
    <w:p w14:paraId="5E5E7B38" w14:textId="77777777" w:rsidR="00486496" w:rsidRDefault="00486496" w:rsidP="00486496">
      <w:pPr>
        <w:rPr>
          <w:lang w:val="zh-TW" w:eastAsia="zh-TW"/>
        </w:rPr>
      </w:pPr>
      <w:r>
        <w:rPr>
          <w:lang w:val="zh-TW" w:eastAsia="zh-TW"/>
        </w:rPr>
        <w:t>等两项功能。</w:t>
      </w:r>
    </w:p>
    <w:p w14:paraId="69AA0322" w14:textId="77777777" w:rsidR="00486496" w:rsidRDefault="00486496" w:rsidP="00486496">
      <w:pPr>
        <w:rPr>
          <w:lang w:val="zh-TW" w:eastAsia="zh-TW"/>
        </w:rPr>
      </w:pPr>
      <w:r>
        <w:rPr>
          <w:rFonts w:hint="eastAsia"/>
          <w:lang w:val="zh-TW" w:eastAsia="zh-TW"/>
        </w:rPr>
        <w:t>生活</w:t>
      </w:r>
      <w:r>
        <w:rPr>
          <w:lang w:val="zh-TW" w:eastAsia="zh-TW"/>
        </w:rPr>
        <w:t>垃圾处理费有两种缴费方式。</w:t>
      </w:r>
    </w:p>
    <w:p w14:paraId="3A472FDB" w14:textId="77777777" w:rsidR="00486496" w:rsidRDefault="00486496" w:rsidP="00486496">
      <w:pPr>
        <w:rPr>
          <w:lang w:val="zh-TW"/>
        </w:rPr>
      </w:pPr>
      <w:r>
        <w:rPr>
          <w:rFonts w:hint="eastAsia"/>
          <w:lang w:val="zh-TW" w:eastAsia="zh-TW"/>
        </w:rPr>
        <w:tab/>
      </w:r>
      <w:r>
        <w:rPr>
          <w:lang w:val="zh-TW"/>
        </w:rPr>
        <w:t>用户到营业大厅进行缴费和</w:t>
      </w:r>
      <w:r>
        <w:rPr>
          <w:rFonts w:hint="eastAsia"/>
          <w:lang w:val="zh-TW"/>
        </w:rPr>
        <w:t>抄表员</w:t>
      </w:r>
      <w:r>
        <w:rPr>
          <w:lang w:val="zh-TW"/>
        </w:rPr>
        <w:t>抄表时到用户家中直接收费。</w:t>
      </w:r>
    </w:p>
    <w:p w14:paraId="5803ABBD" w14:textId="77777777" w:rsidR="00486496" w:rsidRDefault="00486496" w:rsidP="00486496">
      <w:pPr>
        <w:rPr>
          <w:lang w:val="zh-TW"/>
        </w:rPr>
      </w:pPr>
      <w:r>
        <w:rPr>
          <w:rFonts w:hint="eastAsia"/>
          <w:lang w:val="zh-TW"/>
        </w:rPr>
        <w:t>低收入</w:t>
      </w:r>
      <w:r>
        <w:rPr>
          <w:lang w:val="zh-TW"/>
        </w:rPr>
        <w:t>家庭享受家庭垃圾处理费优惠政策。</w:t>
      </w:r>
      <w:r>
        <w:rPr>
          <w:rFonts w:hint="eastAsia"/>
          <w:lang w:val="zh-TW"/>
        </w:rPr>
        <w:t>公司</w:t>
      </w:r>
      <w:r>
        <w:rPr>
          <w:lang w:val="zh-TW"/>
        </w:rPr>
        <w:t>需要确定用户是否符合低收入家庭要求。</w:t>
      </w:r>
    </w:p>
    <w:p w14:paraId="1FE060EE" w14:textId="77777777" w:rsidR="00486496" w:rsidRDefault="00486496" w:rsidP="00486496">
      <w:pPr>
        <w:rPr>
          <w:lang w:val="zh-TW"/>
        </w:rPr>
      </w:pPr>
      <w:r>
        <w:rPr>
          <w:rFonts w:hint="eastAsia"/>
          <w:lang w:val="zh-TW"/>
        </w:rPr>
        <w:t>用户向</w:t>
      </w:r>
      <w:r>
        <w:rPr>
          <w:lang w:val="zh-TW"/>
        </w:rPr>
        <w:t>公司提交低收入家庭垃圾处理</w:t>
      </w:r>
      <w:r>
        <w:rPr>
          <w:rFonts w:hint="eastAsia"/>
          <w:lang w:val="zh-TW"/>
        </w:rPr>
        <w:t>费</w:t>
      </w:r>
      <w:r>
        <w:rPr>
          <w:lang w:val="zh-TW"/>
        </w:rPr>
        <w:t>优惠</w:t>
      </w:r>
      <w:r>
        <w:rPr>
          <w:rFonts w:hint="eastAsia"/>
          <w:lang w:val="zh-TW"/>
        </w:rPr>
        <w:t>申请</w:t>
      </w:r>
      <w:r>
        <w:rPr>
          <w:lang w:val="zh-TW"/>
        </w:rPr>
        <w:t>，</w:t>
      </w:r>
      <w:r>
        <w:rPr>
          <w:rFonts w:hint="eastAsia"/>
          <w:lang w:val="zh-TW"/>
        </w:rPr>
        <w:t>需要</w:t>
      </w:r>
      <w:r>
        <w:rPr>
          <w:lang w:val="zh-TW"/>
        </w:rPr>
        <w:t>有关部门进行审核，</w:t>
      </w:r>
      <w:r>
        <w:rPr>
          <w:rFonts w:hint="eastAsia"/>
          <w:lang w:val="zh-TW"/>
        </w:rPr>
        <w:t>通过后</w:t>
      </w:r>
      <w:r>
        <w:rPr>
          <w:lang w:val="zh-TW"/>
        </w:rPr>
        <w:t>再进行后续业务的办理。</w:t>
      </w:r>
    </w:p>
    <w:p w14:paraId="7DF35A2E" w14:textId="7195AE03" w:rsidR="00486496" w:rsidRDefault="00486496" w:rsidP="00486496">
      <w:pPr>
        <w:pStyle w:val="20"/>
        <w:spacing w:before="156" w:after="156"/>
      </w:pPr>
      <w:r>
        <w:t>6.6</w:t>
      </w:r>
      <w:r>
        <w:rPr>
          <w:lang w:val="zh-TW" w:eastAsia="zh-TW"/>
        </w:rPr>
        <w:t>客户服务</w:t>
      </w:r>
    </w:p>
    <w:p w14:paraId="7BD7A11A" w14:textId="77777777" w:rsidR="00486496" w:rsidRDefault="00486496" w:rsidP="00486496">
      <w:r>
        <w:rPr>
          <w:lang w:val="zh-TW" w:eastAsia="zh-TW"/>
        </w:rPr>
        <w:t>客户可通过该系统远程办理相关业务，查询和缴费等。客服中心安排人员接收客户来电。当客户来电时，可根据来电电话号码或询问客户的相关信息，通过客户服务管理系统直接查询相关客户的客户基本信息、表具信息、设备信息、业务受理信息、检</w:t>
      </w:r>
      <w:r>
        <w:t>/</w:t>
      </w:r>
      <w:r>
        <w:rPr>
          <w:lang w:val="zh-TW" w:eastAsia="zh-TW"/>
        </w:rPr>
        <w:t>抢修信息、安检信息、来电记录信息、缴费信息、信用评价信息等。通过知识库查询，坐席可以快速定位和处理客户的需求。如果客户的需求无法立即办理，还可以通过该系统将工单分配给相关业务部门，并跟踪处理结果。支持来电记录、查询统计、电话调查、呼叫中心等内容管理。</w:t>
      </w:r>
    </w:p>
    <w:p w14:paraId="1A4C4F2B" w14:textId="7A48EDF3" w:rsidR="00486496" w:rsidRDefault="00486496" w:rsidP="00486496">
      <w:pPr>
        <w:pStyle w:val="20"/>
        <w:spacing w:before="156" w:after="156"/>
      </w:pPr>
      <w:r>
        <w:lastRenderedPageBreak/>
        <w:t>6.</w:t>
      </w:r>
      <w:commentRangeStart w:id="32"/>
      <w:r>
        <w:t>7</w:t>
      </w:r>
      <w:r>
        <w:rPr>
          <w:lang w:val="zh-TW" w:eastAsia="zh-TW"/>
        </w:rPr>
        <w:t>客户信誉及非诚信客户管理评价</w:t>
      </w:r>
      <w:commentRangeEnd w:id="32"/>
      <w:r>
        <w:rPr>
          <w:rStyle w:val="a6"/>
          <w:rFonts w:ascii="Calibri" w:eastAsia="Calibri" w:hAnsi="Calibri" w:cs="Calibri"/>
          <w:b w:val="0"/>
          <w:bCs w:val="0"/>
        </w:rPr>
        <w:commentReference w:id="32"/>
      </w:r>
    </w:p>
    <w:p w14:paraId="7C85EDAC" w14:textId="77777777" w:rsidR="00486496" w:rsidRDefault="00486496" w:rsidP="00486496">
      <w:pPr>
        <w:rPr>
          <w:lang w:val="zh-TW" w:eastAsia="zh-TW"/>
        </w:rPr>
      </w:pPr>
      <w:r>
        <w:rPr>
          <w:lang w:val="zh-TW" w:eastAsia="zh-TW"/>
        </w:rPr>
        <w:t>包括：</w:t>
      </w:r>
    </w:p>
    <w:p w14:paraId="38FBE382" w14:textId="77777777" w:rsidR="00486496" w:rsidRDefault="00486496" w:rsidP="003A00CD">
      <w:pPr>
        <w:pStyle w:val="a5"/>
        <w:numPr>
          <w:ilvl w:val="0"/>
          <w:numId w:val="30"/>
        </w:numPr>
        <w:pBdr>
          <w:top w:val="nil"/>
          <w:left w:val="nil"/>
          <w:bottom w:val="nil"/>
          <w:right w:val="nil"/>
          <w:between w:val="nil"/>
          <w:bar w:val="nil"/>
        </w:pBdr>
        <w:ind w:firstLineChars="0"/>
        <w:rPr>
          <w:lang w:val="zh-TW" w:eastAsia="zh-TW"/>
        </w:rPr>
      </w:pPr>
      <w:r>
        <w:rPr>
          <w:lang w:val="zh-TW" w:eastAsia="zh-TW"/>
        </w:rPr>
        <w:t>信誉等级和非诚信规则管理</w:t>
      </w:r>
    </w:p>
    <w:p w14:paraId="3253CE04" w14:textId="77777777" w:rsidR="00486496" w:rsidRDefault="00486496" w:rsidP="003A00CD">
      <w:pPr>
        <w:pStyle w:val="a5"/>
        <w:numPr>
          <w:ilvl w:val="0"/>
          <w:numId w:val="30"/>
        </w:numPr>
        <w:pBdr>
          <w:top w:val="nil"/>
          <w:left w:val="nil"/>
          <w:bottom w:val="nil"/>
          <w:right w:val="nil"/>
          <w:between w:val="nil"/>
          <w:bar w:val="nil"/>
        </w:pBdr>
        <w:ind w:firstLineChars="0"/>
        <w:rPr>
          <w:lang w:val="zh-TW" w:eastAsia="zh-TW"/>
        </w:rPr>
      </w:pPr>
      <w:r>
        <w:rPr>
          <w:lang w:val="zh-TW" w:eastAsia="zh-TW"/>
        </w:rPr>
        <w:t>信用等级计算</w:t>
      </w:r>
    </w:p>
    <w:p w14:paraId="5413367C" w14:textId="77777777" w:rsidR="00486496" w:rsidRDefault="00486496" w:rsidP="003A00CD">
      <w:pPr>
        <w:pStyle w:val="a5"/>
        <w:numPr>
          <w:ilvl w:val="0"/>
          <w:numId w:val="30"/>
        </w:numPr>
        <w:pBdr>
          <w:top w:val="nil"/>
          <w:left w:val="nil"/>
          <w:bottom w:val="nil"/>
          <w:right w:val="nil"/>
          <w:between w:val="nil"/>
          <w:bar w:val="nil"/>
        </w:pBdr>
        <w:ind w:firstLineChars="0"/>
        <w:rPr>
          <w:lang w:val="zh-TW" w:eastAsia="zh-TW"/>
        </w:rPr>
      </w:pPr>
      <w:r>
        <w:rPr>
          <w:lang w:val="zh-TW" w:eastAsia="zh-TW"/>
        </w:rPr>
        <w:t>查询和维护</w:t>
      </w:r>
    </w:p>
    <w:p w14:paraId="001E1462" w14:textId="77777777" w:rsidR="00486496" w:rsidRDefault="00486496" w:rsidP="00486496">
      <w:pPr>
        <w:rPr>
          <w:lang w:val="zh-TW" w:eastAsia="zh-TW"/>
        </w:rPr>
      </w:pPr>
      <w:r>
        <w:rPr>
          <w:lang w:val="zh-TW" w:eastAsia="zh-TW"/>
        </w:rPr>
        <w:t>等三项功能。</w:t>
      </w:r>
    </w:p>
    <w:p w14:paraId="1D00A535" w14:textId="77777777" w:rsidR="00486496" w:rsidRDefault="00486496" w:rsidP="00486496">
      <w:pPr>
        <w:spacing w:before="120" w:after="120"/>
        <w:ind w:firstLineChars="270" w:firstLine="567"/>
      </w:pPr>
      <w:r>
        <w:rPr>
          <w:rFonts w:hint="eastAsia"/>
        </w:rPr>
        <w:t>非诚信用户是指燃气用户在行使权利和履行义务过程中，不讲究信用或违反供用气合同的规定，并在损害他人和燃气企业及社会利益的前提下追求用户自身利益的最大化的行为。</w:t>
      </w:r>
      <w:r>
        <w:rPr>
          <w:rFonts w:hint="eastAsia"/>
        </w:rPr>
        <w:t>1</w:t>
      </w:r>
      <w:r>
        <w:rPr>
          <w:rFonts w:hint="eastAsia"/>
        </w:rPr>
        <w:t>、经济指标：</w:t>
      </w:r>
    </w:p>
    <w:p w14:paraId="3CCE9F2C" w14:textId="77777777" w:rsidR="00486496" w:rsidRDefault="00486496" w:rsidP="00486496">
      <w:pPr>
        <w:spacing w:before="120" w:after="120"/>
        <w:ind w:firstLineChars="270" w:firstLine="567"/>
      </w:pPr>
      <w:r>
        <w:rPr>
          <w:rFonts w:ascii="宋体" w:hAnsi="宋体" w:hint="eastAsia"/>
        </w:rPr>
        <w:t>●居民</w:t>
      </w:r>
      <w:r>
        <w:rPr>
          <w:rFonts w:hint="eastAsia"/>
        </w:rPr>
        <w:t>燃气欠费超过</w:t>
      </w:r>
      <w:r>
        <w:rPr>
          <w:rFonts w:hint="eastAsia"/>
        </w:rPr>
        <w:t>500</w:t>
      </w:r>
      <w:r>
        <w:rPr>
          <w:rFonts w:hint="eastAsia"/>
        </w:rPr>
        <w:t>元且拖欠时间超过半年的</w:t>
      </w:r>
    </w:p>
    <w:p w14:paraId="5DBD36B2" w14:textId="77777777" w:rsidR="00486496" w:rsidRDefault="00486496" w:rsidP="00486496">
      <w:pPr>
        <w:spacing w:before="120" w:after="120"/>
        <w:ind w:firstLineChars="270" w:firstLine="567"/>
      </w:pPr>
      <w:r>
        <w:rPr>
          <w:rFonts w:ascii="宋体" w:hAnsi="宋体" w:hint="eastAsia"/>
        </w:rPr>
        <w:t>●居民拖欠</w:t>
      </w:r>
      <w:r>
        <w:rPr>
          <w:rFonts w:hint="eastAsia"/>
        </w:rPr>
        <w:t>生活垃圾处理费一年以上的</w:t>
      </w:r>
    </w:p>
    <w:p w14:paraId="3EE83117" w14:textId="77777777" w:rsidR="00486496" w:rsidRDefault="00486496" w:rsidP="00486496">
      <w:pPr>
        <w:spacing w:before="120" w:after="120"/>
        <w:ind w:firstLineChars="270" w:firstLine="567"/>
      </w:pPr>
      <w:r>
        <w:rPr>
          <w:rFonts w:ascii="宋体" w:hAnsi="宋体" w:hint="eastAsia"/>
        </w:rPr>
        <w:t>●非居民欠费次数超过三次以上且欠费金额超过500元的</w:t>
      </w:r>
    </w:p>
    <w:p w14:paraId="6CB024CE" w14:textId="77777777" w:rsidR="00486496" w:rsidRDefault="00486496" w:rsidP="00486496">
      <w:pPr>
        <w:spacing w:before="120" w:after="120"/>
        <w:ind w:left="567"/>
      </w:pPr>
      <w:r>
        <w:rPr>
          <w:rFonts w:hint="eastAsia"/>
        </w:rPr>
        <w:t>2</w:t>
      </w:r>
      <w:r>
        <w:rPr>
          <w:rFonts w:hint="eastAsia"/>
        </w:rPr>
        <w:t>、安全指标：</w:t>
      </w:r>
    </w:p>
    <w:p w14:paraId="3C80F0CA" w14:textId="77777777" w:rsidR="00486496" w:rsidRDefault="00486496" w:rsidP="00486496">
      <w:pPr>
        <w:spacing w:before="120" w:after="120"/>
        <w:ind w:left="567"/>
      </w:pPr>
      <w:r>
        <w:rPr>
          <w:rFonts w:hint="eastAsia"/>
        </w:rPr>
        <w:t>指燃气公司员工入室安检，发现不合格项，且用户拒绝整改的。</w:t>
      </w:r>
    </w:p>
    <w:p w14:paraId="39A25C43" w14:textId="77777777" w:rsidR="00486496" w:rsidRDefault="00486496" w:rsidP="00486496">
      <w:pPr>
        <w:spacing w:before="120" w:after="120"/>
        <w:ind w:left="567"/>
      </w:pPr>
      <w:r>
        <w:rPr>
          <w:rFonts w:hint="eastAsia"/>
        </w:rPr>
        <w:t>3</w:t>
      </w:r>
      <w:r>
        <w:rPr>
          <w:rFonts w:hint="eastAsia"/>
        </w:rPr>
        <w:t>、行为指标：</w:t>
      </w:r>
    </w:p>
    <w:p w14:paraId="24BA38E1" w14:textId="77777777" w:rsidR="00486496" w:rsidRDefault="00486496" w:rsidP="00486496">
      <w:pPr>
        <w:spacing w:before="120" w:after="120"/>
        <w:ind w:firstLineChars="270" w:firstLine="567"/>
      </w:pPr>
      <w:r>
        <w:rPr>
          <w:rFonts w:ascii="宋体" w:hAnsi="宋体" w:hint="eastAsia"/>
        </w:rPr>
        <w:t>●</w:t>
      </w:r>
      <w:r>
        <w:rPr>
          <w:rFonts w:hint="eastAsia"/>
        </w:rPr>
        <w:t>非正常计量指非燃气用户私接燃气未处理的</w:t>
      </w:r>
    </w:p>
    <w:p w14:paraId="1724CE9B" w14:textId="77777777" w:rsidR="00486496" w:rsidRDefault="00486496" w:rsidP="00486496">
      <w:pPr>
        <w:spacing w:before="120" w:after="120"/>
        <w:ind w:firstLineChars="270" w:firstLine="567"/>
        <w:rPr>
          <w:rFonts w:ascii="宋体" w:hAnsi="宋体"/>
        </w:rPr>
      </w:pPr>
      <w:r>
        <w:rPr>
          <w:rFonts w:ascii="宋体" w:hAnsi="宋体" w:hint="eastAsia"/>
        </w:rPr>
        <w:t>●发生过盗窃燃气行为已处理或未处理的</w:t>
      </w:r>
    </w:p>
    <w:p w14:paraId="7A16D2FE" w14:textId="77777777" w:rsidR="00486496" w:rsidRDefault="00486496" w:rsidP="00486496">
      <w:pPr>
        <w:spacing w:before="120" w:after="120"/>
        <w:ind w:firstLineChars="270" w:firstLine="567"/>
        <w:rPr>
          <w:rFonts w:ascii="宋体" w:hAnsi="宋体"/>
        </w:rPr>
      </w:pPr>
      <w:r>
        <w:rPr>
          <w:rFonts w:ascii="宋体" w:hAnsi="宋体" w:hint="eastAsia"/>
        </w:rPr>
        <w:t>以上行为用户可能为系统在账用户也可能是不在账用户。</w:t>
      </w:r>
    </w:p>
    <w:p w14:paraId="58A94D70" w14:textId="77777777" w:rsidR="00486496" w:rsidRDefault="00486496" w:rsidP="00486496">
      <w:pPr>
        <w:spacing w:before="120" w:after="120"/>
        <w:ind w:firstLineChars="270" w:firstLine="567"/>
        <w:rPr>
          <w:rFonts w:ascii="宋体" w:hAnsi="宋体"/>
        </w:rPr>
      </w:pPr>
      <w:r>
        <w:rPr>
          <w:rFonts w:ascii="宋体" w:hAnsi="宋体" w:hint="eastAsia"/>
        </w:rPr>
        <w:t>4、其他指标：</w:t>
      </w:r>
    </w:p>
    <w:p w14:paraId="720CA291" w14:textId="77777777" w:rsidR="00486496" w:rsidRDefault="00486496" w:rsidP="00486496">
      <w:pPr>
        <w:spacing w:before="120" w:after="120"/>
        <w:ind w:firstLineChars="270" w:firstLine="567"/>
        <w:rPr>
          <w:rFonts w:ascii="宋体" w:hAnsi="宋体"/>
        </w:rPr>
      </w:pPr>
      <w:r>
        <w:rPr>
          <w:rFonts w:ascii="宋体" w:hAnsi="宋体" w:hint="eastAsia"/>
        </w:rPr>
        <w:t>非居民用户合同到期拒绝签订的</w:t>
      </w:r>
    </w:p>
    <w:p w14:paraId="69C58F8E" w14:textId="77777777" w:rsidR="00486496" w:rsidRDefault="00486496" w:rsidP="00486496">
      <w:pPr>
        <w:spacing w:before="120" w:after="120"/>
        <w:ind w:firstLineChars="270" w:firstLine="567"/>
        <w:rPr>
          <w:rFonts w:ascii="宋体" w:hAnsi="宋体"/>
        </w:rPr>
      </w:pPr>
      <w:r>
        <w:rPr>
          <w:rFonts w:ascii="宋体" w:hAnsi="宋体" w:hint="eastAsia"/>
        </w:rPr>
        <w:t>5、对非居民用户，供气分公司接到本公司领导转交的用户以上指标记录后，在系统中给予非诚信用户档案确认。</w:t>
      </w:r>
    </w:p>
    <w:p w14:paraId="5B213697" w14:textId="77777777" w:rsidR="00486496" w:rsidRDefault="00486496" w:rsidP="00486496">
      <w:pPr>
        <w:spacing w:before="120" w:after="120"/>
        <w:ind w:firstLineChars="270" w:firstLine="567"/>
        <w:rPr>
          <w:rFonts w:ascii="宋体" w:hAnsi="宋体"/>
        </w:rPr>
      </w:pPr>
      <w:r>
        <w:rPr>
          <w:rFonts w:ascii="宋体" w:hAnsi="宋体" w:hint="eastAsia"/>
        </w:rPr>
        <w:t>6、非诚信非居民用户档案解锁，需走系统审批流程，经本公司营业室副主任、主管营业经理、公司营业部管理员、公司营业部部长审核通过后方能解除不诚信标志。</w:t>
      </w:r>
    </w:p>
    <w:p w14:paraId="2438304D" w14:textId="77777777" w:rsidR="00486496" w:rsidRDefault="00486496" w:rsidP="00486496">
      <w:pPr>
        <w:spacing w:before="120" w:after="120"/>
        <w:ind w:firstLineChars="270" w:firstLine="567"/>
        <w:rPr>
          <w:rFonts w:ascii="宋体" w:hAnsi="宋体"/>
        </w:rPr>
      </w:pPr>
      <w:r>
        <w:rPr>
          <w:rFonts w:ascii="宋体" w:hAnsi="宋体" w:hint="eastAsia"/>
        </w:rPr>
        <w:t>7、非诚信居民用户由系统根据相关指标自动确认并自动解锁。</w:t>
      </w:r>
    </w:p>
    <w:p w14:paraId="1AA1AD9A" w14:textId="77777777" w:rsidR="00486496" w:rsidRDefault="00486496" w:rsidP="00486496">
      <w:pPr>
        <w:spacing w:before="120" w:after="120"/>
        <w:ind w:firstLineChars="270" w:firstLine="567"/>
      </w:pPr>
      <w:r>
        <w:rPr>
          <w:rFonts w:ascii="宋体" w:hAnsi="宋体" w:hint="eastAsia"/>
        </w:rPr>
        <w:t>8、系统能查询统计非诚信用户明细、数量、档案变更记录等。</w:t>
      </w:r>
    </w:p>
    <w:p w14:paraId="478DA631" w14:textId="77777777" w:rsidR="00486496" w:rsidRDefault="00486496" w:rsidP="00486496">
      <w:pPr>
        <w:pStyle w:val="a5"/>
        <w:spacing w:before="156" w:after="156"/>
        <w:ind w:firstLineChars="270" w:firstLine="567"/>
      </w:pPr>
      <w:r>
        <w:rPr>
          <w:rFonts w:hint="eastAsia"/>
        </w:rPr>
        <w:t>非诚信居民用户评价要素：</w:t>
      </w:r>
    </w:p>
    <w:p w14:paraId="202D76F3" w14:textId="77777777" w:rsidR="00486496" w:rsidRDefault="00486496" w:rsidP="003A00CD">
      <w:pPr>
        <w:pStyle w:val="a5"/>
        <w:numPr>
          <w:ilvl w:val="0"/>
          <w:numId w:val="40"/>
        </w:numPr>
        <w:spacing w:before="156" w:after="156"/>
        <w:ind w:firstLineChars="0"/>
      </w:pPr>
      <w:r>
        <w:rPr>
          <w:rFonts w:hint="eastAsia"/>
        </w:rPr>
        <w:t>经济指标：拖欠燃气费或拒交生活垃圾处理费的</w:t>
      </w:r>
    </w:p>
    <w:p w14:paraId="0B391741" w14:textId="77777777" w:rsidR="00486496" w:rsidRDefault="00486496" w:rsidP="003A00CD">
      <w:pPr>
        <w:pStyle w:val="a5"/>
        <w:numPr>
          <w:ilvl w:val="0"/>
          <w:numId w:val="40"/>
        </w:numPr>
        <w:spacing w:before="156" w:after="156"/>
        <w:ind w:firstLineChars="0"/>
      </w:pPr>
      <w:r>
        <w:rPr>
          <w:rFonts w:hint="eastAsia"/>
        </w:rPr>
        <w:t>安全指标：室内安检不合格并且拒绝整改的</w:t>
      </w:r>
    </w:p>
    <w:p w14:paraId="283DDD53" w14:textId="77777777" w:rsidR="00486496" w:rsidRDefault="00486496" w:rsidP="003A00CD">
      <w:pPr>
        <w:pStyle w:val="a5"/>
        <w:numPr>
          <w:ilvl w:val="0"/>
          <w:numId w:val="40"/>
        </w:numPr>
        <w:spacing w:before="156" w:after="156"/>
        <w:ind w:firstLineChars="0"/>
      </w:pPr>
      <w:r>
        <w:rPr>
          <w:rFonts w:hint="eastAsia"/>
        </w:rPr>
        <w:t>行为指标：非正常计量或发生过窃气行为的</w:t>
      </w:r>
    </w:p>
    <w:p w14:paraId="68608248" w14:textId="77777777" w:rsidR="00486496" w:rsidRDefault="00486496" w:rsidP="00486496">
      <w:pPr>
        <w:pStyle w:val="a5"/>
        <w:spacing w:before="156" w:after="156"/>
        <w:ind w:left="567"/>
      </w:pPr>
      <w:r>
        <w:rPr>
          <w:rFonts w:hint="eastAsia"/>
        </w:rPr>
        <w:t>非诚信非居民用户评价要素：</w:t>
      </w:r>
    </w:p>
    <w:p w14:paraId="5972E8C9" w14:textId="77777777" w:rsidR="00486496" w:rsidRDefault="00486496" w:rsidP="003A00CD">
      <w:pPr>
        <w:pStyle w:val="a5"/>
        <w:numPr>
          <w:ilvl w:val="0"/>
          <w:numId w:val="39"/>
        </w:numPr>
        <w:spacing w:before="156" w:after="156"/>
        <w:ind w:firstLineChars="0"/>
      </w:pPr>
      <w:r>
        <w:rPr>
          <w:rFonts w:hint="eastAsia"/>
        </w:rPr>
        <w:t>经济指标：拖欠燃气费</w:t>
      </w:r>
    </w:p>
    <w:p w14:paraId="28593EB0" w14:textId="77777777" w:rsidR="00486496" w:rsidRDefault="00486496" w:rsidP="003A00CD">
      <w:pPr>
        <w:pStyle w:val="a5"/>
        <w:numPr>
          <w:ilvl w:val="0"/>
          <w:numId w:val="39"/>
        </w:numPr>
        <w:spacing w:before="156" w:after="156"/>
        <w:ind w:firstLineChars="0"/>
      </w:pPr>
      <w:r>
        <w:rPr>
          <w:rFonts w:hint="eastAsia"/>
        </w:rPr>
        <w:t>安全指标：室内安检不合格并且拒绝整改的</w:t>
      </w:r>
    </w:p>
    <w:p w14:paraId="02C6AD59" w14:textId="77777777" w:rsidR="00486496" w:rsidRDefault="00486496" w:rsidP="003A00CD">
      <w:pPr>
        <w:pStyle w:val="a5"/>
        <w:numPr>
          <w:ilvl w:val="0"/>
          <w:numId w:val="39"/>
        </w:numPr>
        <w:spacing w:before="156" w:after="156"/>
        <w:ind w:firstLineChars="0"/>
      </w:pPr>
      <w:r>
        <w:rPr>
          <w:rFonts w:hint="eastAsia"/>
        </w:rPr>
        <w:lastRenderedPageBreak/>
        <w:t>行为指标：非正常计量或发生过窃气行为的</w:t>
      </w:r>
    </w:p>
    <w:p w14:paraId="1AF4E6C8" w14:textId="77777777" w:rsidR="00486496" w:rsidRDefault="00486496" w:rsidP="003A00CD">
      <w:pPr>
        <w:pStyle w:val="a5"/>
        <w:numPr>
          <w:ilvl w:val="0"/>
          <w:numId w:val="39"/>
        </w:numPr>
        <w:spacing w:before="156" w:after="156"/>
        <w:ind w:firstLineChars="0"/>
      </w:pPr>
      <w:r>
        <w:rPr>
          <w:rFonts w:hint="eastAsia"/>
        </w:rPr>
        <w:t>其他指标：拒签供气气合同的</w:t>
      </w:r>
    </w:p>
    <w:p w14:paraId="40464A05" w14:textId="77777777" w:rsidR="00486496" w:rsidRDefault="00486496" w:rsidP="00486496">
      <w:pPr>
        <w:spacing w:before="120" w:after="120"/>
        <w:ind w:firstLineChars="270" w:firstLine="567"/>
        <w:rPr>
          <w:rFonts w:ascii="宋体" w:hAnsi="宋体"/>
        </w:rPr>
      </w:pPr>
    </w:p>
    <w:p w14:paraId="6392779C" w14:textId="77777777" w:rsidR="00486496" w:rsidRDefault="00486496" w:rsidP="00486496">
      <w:pPr>
        <w:rPr>
          <w:lang w:val="zh-TW" w:eastAsia="zh-TW"/>
        </w:rPr>
      </w:pPr>
    </w:p>
    <w:p w14:paraId="050374B1" w14:textId="4CAEF519" w:rsidR="00486496" w:rsidRDefault="00486496" w:rsidP="00486496">
      <w:pPr>
        <w:pStyle w:val="20"/>
        <w:spacing w:before="156" w:after="156"/>
      </w:pPr>
      <w:r>
        <w:t>6.8</w:t>
      </w:r>
      <w:r>
        <w:rPr>
          <w:lang w:val="zh-TW" w:eastAsia="zh-TW"/>
        </w:rPr>
        <w:t>审批流程管理</w:t>
      </w:r>
    </w:p>
    <w:p w14:paraId="70A055AE" w14:textId="77777777" w:rsidR="00486496" w:rsidRDefault="00486496" w:rsidP="00486496">
      <w:pPr>
        <w:rPr>
          <w:lang w:val="zh-TW" w:eastAsia="zh-TW"/>
        </w:rPr>
      </w:pPr>
      <w:r>
        <w:rPr>
          <w:lang w:val="zh-TW" w:eastAsia="zh-TW"/>
        </w:rPr>
        <w:t>包括</w:t>
      </w:r>
    </w:p>
    <w:p w14:paraId="5203FAEE"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低保户、</w:t>
      </w:r>
      <w:r>
        <w:rPr>
          <w:rFonts w:hint="eastAsia"/>
          <w:lang w:val="zh-TW" w:eastAsia="zh-TW"/>
        </w:rPr>
        <w:t>低困</w:t>
      </w:r>
      <w:r>
        <w:rPr>
          <w:lang w:val="zh-TW" w:eastAsia="zh-TW"/>
        </w:rPr>
        <w:t>、</w:t>
      </w:r>
      <w:r>
        <w:rPr>
          <w:rFonts w:hint="eastAsia"/>
          <w:lang w:val="zh-TW" w:eastAsia="zh-TW"/>
        </w:rPr>
        <w:t>低收入</w:t>
      </w:r>
      <w:r>
        <w:rPr>
          <w:lang w:val="zh-TW" w:eastAsia="zh-TW"/>
        </w:rPr>
        <w:t>审批</w:t>
      </w:r>
    </w:p>
    <w:p w14:paraId="7DBE6CED"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用气性质变更审批</w:t>
      </w:r>
    </w:p>
    <w:p w14:paraId="0D65B297" w14:textId="77777777" w:rsidR="00486496" w:rsidRDefault="00486496" w:rsidP="003A00CD">
      <w:pPr>
        <w:pStyle w:val="a5"/>
        <w:numPr>
          <w:ilvl w:val="0"/>
          <w:numId w:val="32"/>
        </w:numPr>
        <w:pBdr>
          <w:top w:val="nil"/>
          <w:left w:val="nil"/>
          <w:bottom w:val="nil"/>
          <w:right w:val="nil"/>
          <w:between w:val="nil"/>
          <w:bar w:val="nil"/>
        </w:pBdr>
        <w:ind w:firstLineChars="0"/>
      </w:pPr>
      <w:r>
        <w:t>IC</w:t>
      </w:r>
      <w:r>
        <w:rPr>
          <w:lang w:val="zh-TW" w:eastAsia="zh-TW"/>
        </w:rPr>
        <w:t>卡补气审批（丢卡补气、调价补气、换表补气审批）</w:t>
      </w:r>
    </w:p>
    <w:p w14:paraId="11811350"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退费审批</w:t>
      </w:r>
    </w:p>
    <w:p w14:paraId="1FCEB057"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收费差错审批</w:t>
      </w:r>
    </w:p>
    <w:p w14:paraId="574FCFFF"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计费差错审批</w:t>
      </w:r>
    </w:p>
    <w:p w14:paraId="2BEB5409"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计费更正（燃气费、违约金）审批</w:t>
      </w:r>
    </w:p>
    <w:p w14:paraId="7E03B468"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非居民暂停审批</w:t>
      </w:r>
    </w:p>
    <w:p w14:paraId="6F2D037F"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拆除审批</w:t>
      </w:r>
    </w:p>
    <w:p w14:paraId="2CEC19CC"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rFonts w:hint="eastAsia"/>
          <w:lang w:val="zh-TW" w:eastAsia="zh-TW"/>
        </w:rPr>
        <w:t>定</w:t>
      </w:r>
      <w:r>
        <w:rPr>
          <w:lang w:val="zh-TW" w:eastAsia="zh-TW"/>
        </w:rPr>
        <w:t>针审批</w:t>
      </w:r>
    </w:p>
    <w:p w14:paraId="78A667EB"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非居民换表审批</w:t>
      </w:r>
    </w:p>
    <w:p w14:paraId="22EDA725"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协议气量审批</w:t>
      </w:r>
    </w:p>
    <w:p w14:paraId="12320B30"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串户审批</w:t>
      </w:r>
    </w:p>
    <w:p w14:paraId="24E3F4A0"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季节性关栓审批</w:t>
      </w:r>
    </w:p>
    <w:p w14:paraId="582C5CD7"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呆账</w:t>
      </w:r>
      <w:r>
        <w:t>/</w:t>
      </w:r>
      <w:r>
        <w:rPr>
          <w:lang w:val="zh-TW" w:eastAsia="zh-TW"/>
        </w:rPr>
        <w:t>坏账处理审批</w:t>
      </w:r>
    </w:p>
    <w:p w14:paraId="38F27F38"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遗留用户建档审批</w:t>
      </w:r>
    </w:p>
    <w:p w14:paraId="4A075C63"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非居民燃气费余额转换审批</w:t>
      </w:r>
    </w:p>
    <w:p w14:paraId="17702207"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表具出入库差错审批</w:t>
      </w:r>
    </w:p>
    <w:p w14:paraId="43D614C6"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借表</w:t>
      </w:r>
      <w:r>
        <w:t>/</w:t>
      </w:r>
      <w:r>
        <w:rPr>
          <w:lang w:val="zh-TW" w:eastAsia="zh-TW"/>
        </w:rPr>
        <w:t>换表</w:t>
      </w:r>
      <w:r>
        <w:t>/</w:t>
      </w:r>
      <w:r>
        <w:rPr>
          <w:lang w:val="zh-TW" w:eastAsia="zh-TW"/>
        </w:rPr>
        <w:t>退表审批</w:t>
      </w:r>
    </w:p>
    <w:p w14:paraId="06E7CC8B"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表具档案信息变更审批</w:t>
      </w:r>
    </w:p>
    <w:p w14:paraId="059EB775"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抄表计划调整审批</w:t>
      </w:r>
    </w:p>
    <w:p w14:paraId="34F0B781"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大客户气价变更审批</w:t>
      </w:r>
    </w:p>
    <w:p w14:paraId="11BCABF4"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增容、</w:t>
      </w:r>
      <w:r>
        <w:rPr>
          <w:rFonts w:hint="eastAsia"/>
          <w:lang w:val="zh-TW" w:eastAsia="zh-TW"/>
        </w:rPr>
        <w:t>减</w:t>
      </w:r>
      <w:r>
        <w:rPr>
          <w:rFonts w:hint="eastAsia"/>
          <w:lang w:val="zh-TW"/>
        </w:rPr>
        <w:t>容</w:t>
      </w:r>
      <w:r>
        <w:rPr>
          <w:lang w:val="zh-TW" w:eastAsia="zh-TW"/>
        </w:rPr>
        <w:t>审批</w:t>
      </w:r>
    </w:p>
    <w:p w14:paraId="0E1D6C30"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还款计划审批</w:t>
      </w:r>
    </w:p>
    <w:p w14:paraId="19CC17ED"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人口数量变化审批</w:t>
      </w:r>
    </w:p>
    <w:p w14:paraId="45BE9233"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旧表丢失入库审批</w:t>
      </w:r>
    </w:p>
    <w:p w14:paraId="3AFB83B9"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违章摘表入库审批</w:t>
      </w:r>
    </w:p>
    <w:p w14:paraId="5DF917D6"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换表计划审核流程</w:t>
      </w:r>
    </w:p>
    <w:p w14:paraId="38145F75" w14:textId="77777777" w:rsidR="00486496" w:rsidRDefault="00486496" w:rsidP="003A00CD">
      <w:pPr>
        <w:pStyle w:val="a5"/>
        <w:numPr>
          <w:ilvl w:val="0"/>
          <w:numId w:val="32"/>
        </w:numPr>
        <w:pBdr>
          <w:top w:val="nil"/>
          <w:left w:val="nil"/>
          <w:bottom w:val="nil"/>
          <w:right w:val="nil"/>
          <w:between w:val="nil"/>
          <w:bar w:val="nil"/>
        </w:pBdr>
        <w:ind w:firstLineChars="0"/>
        <w:rPr>
          <w:lang w:val="zh-TW" w:eastAsia="zh-TW"/>
        </w:rPr>
      </w:pPr>
      <w:r>
        <w:rPr>
          <w:lang w:val="zh-TW" w:eastAsia="zh-TW"/>
        </w:rPr>
        <w:t>年度发票领用计划审核流程</w:t>
      </w:r>
    </w:p>
    <w:p w14:paraId="009EE8DE" w14:textId="77777777" w:rsidR="00486496" w:rsidRDefault="00486496" w:rsidP="00486496">
      <w:pPr>
        <w:rPr>
          <w:lang w:val="zh-TW" w:eastAsia="zh-TW"/>
        </w:rPr>
      </w:pPr>
      <w:r>
        <w:rPr>
          <w:lang w:val="zh-TW" w:eastAsia="zh-TW"/>
        </w:rPr>
        <w:t>等三十二相功能。</w:t>
      </w:r>
    </w:p>
    <w:p w14:paraId="6B584C8F" w14:textId="123A8215" w:rsidR="00486496" w:rsidRDefault="00486496" w:rsidP="00486496">
      <w:pPr>
        <w:pStyle w:val="30"/>
        <w:spacing w:before="156" w:after="156"/>
        <w:rPr>
          <w:lang w:val="zh-TW" w:eastAsia="zh-TW"/>
        </w:rPr>
      </w:pPr>
      <w:r>
        <w:rPr>
          <w:lang w:val="zh-TW" w:eastAsia="zh-TW"/>
        </w:rPr>
        <w:t>6.8.</w:t>
      </w:r>
      <w:r>
        <w:rPr>
          <w:lang w:val="zh-TW"/>
        </w:rPr>
        <w:t>1</w:t>
      </w:r>
      <w:r w:rsidRPr="00D456FE">
        <w:rPr>
          <w:lang w:val="zh-TW" w:eastAsia="zh-TW"/>
        </w:rPr>
        <w:t>低保户、</w:t>
      </w:r>
      <w:r w:rsidRPr="00D456FE">
        <w:rPr>
          <w:rFonts w:hint="eastAsia"/>
          <w:lang w:val="zh-TW" w:eastAsia="zh-TW"/>
        </w:rPr>
        <w:t>低困</w:t>
      </w:r>
      <w:r w:rsidRPr="00D456FE">
        <w:rPr>
          <w:lang w:val="zh-TW" w:eastAsia="zh-TW"/>
        </w:rPr>
        <w:t>、</w:t>
      </w:r>
      <w:r w:rsidRPr="00D456FE">
        <w:rPr>
          <w:rFonts w:hint="eastAsia"/>
          <w:lang w:val="zh-TW" w:eastAsia="zh-TW"/>
        </w:rPr>
        <w:t>低收入</w:t>
      </w:r>
      <w:r w:rsidRPr="00D456FE">
        <w:rPr>
          <w:lang w:val="zh-TW" w:eastAsia="zh-TW"/>
        </w:rPr>
        <w:t>审批</w:t>
      </w:r>
    </w:p>
    <w:p w14:paraId="357E07D5" w14:textId="77777777" w:rsidR="00486496" w:rsidRDefault="00486496" w:rsidP="00486496">
      <w:pPr>
        <w:spacing w:before="120" w:after="120"/>
        <w:ind w:firstLineChars="270" w:firstLine="567"/>
      </w:pPr>
      <w:r>
        <w:rPr>
          <w:rFonts w:hint="eastAsia"/>
        </w:rPr>
        <w:t>低保客户管理业务</w:t>
      </w:r>
      <w:r>
        <w:t>审批</w:t>
      </w:r>
      <w:r>
        <w:rPr>
          <w:rFonts w:hint="eastAsia"/>
        </w:rPr>
        <w:t>流程：</w:t>
      </w:r>
    </w:p>
    <w:p w14:paraId="3EFF3B63" w14:textId="77777777" w:rsidR="00486496" w:rsidRDefault="00486496" w:rsidP="00486496">
      <w:pPr>
        <w:spacing w:before="120" w:after="120"/>
        <w:ind w:firstLineChars="270" w:firstLine="567"/>
      </w:pPr>
      <w:r>
        <w:rPr>
          <w:rFonts w:hint="eastAsia"/>
        </w:rPr>
        <w:t>1</w:t>
      </w:r>
      <w:r>
        <w:rPr>
          <w:rFonts w:hint="eastAsia"/>
        </w:rPr>
        <w:t>、营业部管理人员每季度到市民政局领取低保客户资料，将低保客户资料分发至各</w:t>
      </w:r>
      <w:r>
        <w:rPr>
          <w:rFonts w:hint="eastAsia"/>
        </w:rPr>
        <w:lastRenderedPageBreak/>
        <w:t>供气分公司。</w:t>
      </w:r>
    </w:p>
    <w:p w14:paraId="609629F7" w14:textId="77777777" w:rsidR="00486496" w:rsidRPr="001679B5" w:rsidRDefault="00486496" w:rsidP="00486496">
      <w:pPr>
        <w:spacing w:before="120" w:after="120"/>
        <w:ind w:firstLineChars="270" w:firstLine="567"/>
        <w:rPr>
          <w:rFonts w:ascii="仿宋_GB2312" w:eastAsia="仿宋_GB2312"/>
          <w:sz w:val="32"/>
          <w:szCs w:val="32"/>
        </w:rPr>
      </w:pPr>
      <w:r>
        <w:rPr>
          <w:rFonts w:hint="eastAsia"/>
        </w:rPr>
        <w:t>2</w:t>
      </w:r>
      <w:r>
        <w:rPr>
          <w:rFonts w:hint="eastAsia"/>
        </w:rPr>
        <w:t>、</w:t>
      </w:r>
      <w:r w:rsidRPr="00B15DFD">
        <w:rPr>
          <w:rFonts w:ascii="宋体" w:hAnsi="宋体" w:hint="eastAsia"/>
        </w:rPr>
        <w:t>凡申请办理</w:t>
      </w:r>
      <w:r>
        <w:rPr>
          <w:rFonts w:ascii="宋体" w:hAnsi="宋体" w:hint="eastAsia"/>
        </w:rPr>
        <w:t>低保</w:t>
      </w:r>
      <w:r w:rsidRPr="00B15DFD">
        <w:rPr>
          <w:rFonts w:ascii="宋体" w:hAnsi="宋体" w:hint="eastAsia"/>
        </w:rPr>
        <w:t>优惠用气政策的用户，持市民政部门核发的《哈尔滨市城市居民最低生活保障证》和领取城市低保金存折、低保人身份证（如他人代办需同时提供代办人身份证）、户口、房屋产权证（公房承租证）或租房证明（社区开据）原件并附带复印件到所辖营业分公司</w:t>
      </w:r>
      <w:r>
        <w:rPr>
          <w:rFonts w:ascii="宋体" w:hAnsi="宋体" w:hint="eastAsia"/>
        </w:rPr>
        <w:t>营业大厅</w:t>
      </w:r>
      <w:r w:rsidRPr="00B15DFD">
        <w:rPr>
          <w:rFonts w:ascii="宋体" w:hAnsi="宋体" w:hint="eastAsia"/>
        </w:rPr>
        <w:t>办理优惠用气审批。</w:t>
      </w:r>
    </w:p>
    <w:p w14:paraId="7BD4E33C" w14:textId="77777777" w:rsidR="00486496" w:rsidRDefault="00486496" w:rsidP="00486496">
      <w:pPr>
        <w:spacing w:before="120" w:after="120"/>
        <w:ind w:firstLineChars="270" w:firstLine="567"/>
      </w:pPr>
      <w:r>
        <w:rPr>
          <w:rFonts w:hint="eastAsia"/>
        </w:rPr>
        <w:t>3</w:t>
      </w:r>
      <w:r>
        <w:rPr>
          <w:rFonts w:hint="eastAsia"/>
        </w:rPr>
        <w:t>、营业大厅工作人员评审客户资料，并与民政局提供的资料（姓名、保障号、帐号、身份证号、家庭人口）进行比对，</w:t>
      </w:r>
      <w:r>
        <w:rPr>
          <w:rFonts w:ascii="宋体" w:hAnsi="宋体" w:hint="eastAsia"/>
        </w:rPr>
        <w:t>业务评审符合受理条件，查询用户燃气费缴纳情况，结清欠款，办理后续业务。</w:t>
      </w:r>
      <w:r>
        <w:rPr>
          <w:rFonts w:hint="eastAsia"/>
        </w:rPr>
        <w:t>评审后如不符合要求，则向用户说明暂不受理的原因，并告知用户提供所需的详细资料。</w:t>
      </w:r>
    </w:p>
    <w:p w14:paraId="311E7453" w14:textId="77777777" w:rsidR="00486496" w:rsidRDefault="00486496" w:rsidP="00486496">
      <w:pPr>
        <w:spacing w:before="120" w:after="120"/>
        <w:ind w:firstLineChars="270" w:firstLine="567"/>
      </w:pPr>
      <w:r>
        <w:rPr>
          <w:rFonts w:hint="eastAsia"/>
        </w:rPr>
        <w:t>4</w:t>
      </w:r>
      <w:r>
        <w:rPr>
          <w:rFonts w:hint="eastAsia"/>
        </w:rPr>
        <w:t>、工作人员打印《优惠用气申请单》请用户签字确认，系统中经营业厅主任、主管经理、营业部系统管理员审批通过后，用气性质由居民变为居民低保。</w:t>
      </w:r>
    </w:p>
    <w:p w14:paraId="786173D5" w14:textId="77777777" w:rsidR="00486496" w:rsidRDefault="00486496" w:rsidP="00486496">
      <w:pPr>
        <w:spacing w:before="120" w:after="120"/>
        <w:ind w:firstLineChars="270" w:firstLine="567"/>
        <w:rPr>
          <w:rFonts w:ascii="宋体" w:hAnsi="宋体"/>
        </w:rPr>
      </w:pPr>
      <w:r>
        <w:rPr>
          <w:rFonts w:hint="eastAsia"/>
        </w:rPr>
        <w:t>5</w:t>
      </w:r>
      <w:r>
        <w:rPr>
          <w:rFonts w:hint="eastAsia"/>
        </w:rPr>
        <w:t>、</w:t>
      </w:r>
      <w:r w:rsidRPr="000011F6">
        <w:rPr>
          <w:rFonts w:ascii="宋体" w:hAnsi="宋体" w:hint="eastAsia"/>
        </w:rPr>
        <w:t>各营业分公司定期对低保户信息进行核查。依据市民政部门提供的本辖区内低保户变更信息，进行季度变更复查工作。对非低保户客户及时更新客户档案信息，执行居民用气价格</w:t>
      </w:r>
      <w:r>
        <w:rPr>
          <w:rFonts w:ascii="宋体" w:hAnsi="宋体" w:hint="eastAsia"/>
        </w:rPr>
        <w:t>。</w:t>
      </w:r>
    </w:p>
    <w:p w14:paraId="4DA5B0DB" w14:textId="77777777" w:rsidR="00486496" w:rsidRPr="00B7209B" w:rsidRDefault="00486496" w:rsidP="00486496">
      <w:r>
        <w:rPr>
          <w:rFonts w:ascii="宋体" w:hAnsi="宋体" w:hint="eastAsia"/>
          <w:b/>
        </w:rPr>
        <w:t>低收入困难家庭及国家规定的优抚优待家庭管理业务流程和业务规定均参照低保户管理执行。</w:t>
      </w:r>
    </w:p>
    <w:p w14:paraId="687EB2C6" w14:textId="4A4340DC" w:rsidR="00486496" w:rsidRDefault="00486496" w:rsidP="00486496">
      <w:pPr>
        <w:pStyle w:val="30"/>
        <w:spacing w:before="156" w:after="156"/>
        <w:rPr>
          <w:lang w:val="zh-TW" w:eastAsia="zh-TW"/>
        </w:rPr>
      </w:pPr>
      <w:r>
        <w:rPr>
          <w:lang w:val="zh-TW" w:eastAsia="zh-TW"/>
        </w:rPr>
        <w:t>6.8.</w:t>
      </w:r>
      <w:r>
        <w:rPr>
          <w:lang w:val="zh-TW"/>
        </w:rPr>
        <w:t>2</w:t>
      </w:r>
      <w:r w:rsidRPr="00D456FE">
        <w:rPr>
          <w:lang w:val="zh-TW" w:eastAsia="zh-TW"/>
        </w:rPr>
        <w:t>用气性质变更审批</w:t>
      </w:r>
    </w:p>
    <w:p w14:paraId="5F9D4160" w14:textId="77777777" w:rsidR="00486496" w:rsidRDefault="00486496" w:rsidP="00486496">
      <w:pPr>
        <w:spacing w:before="120" w:after="120"/>
        <w:ind w:firstLineChars="270" w:firstLine="567"/>
      </w:pPr>
      <w:r>
        <w:rPr>
          <w:rFonts w:hint="eastAsia"/>
        </w:rPr>
        <w:t>用气性质变更的办理有两种情况：一是用户携带相关资料到供气分公司营业厅提出申请。二是查收员或稽查大队发现用户私自改变燃气用途。</w:t>
      </w:r>
    </w:p>
    <w:p w14:paraId="2EE1EBD9" w14:textId="77777777" w:rsidR="00486496" w:rsidRDefault="00486496" w:rsidP="00486496">
      <w:pPr>
        <w:spacing w:before="120" w:after="120"/>
        <w:ind w:firstLineChars="270" w:firstLine="567"/>
      </w:pPr>
      <w:r>
        <w:rPr>
          <w:rFonts w:hint="eastAsia"/>
        </w:rPr>
        <w:t>第一种情况业务流程：</w:t>
      </w:r>
    </w:p>
    <w:p w14:paraId="2C21B3DB" w14:textId="77777777" w:rsidR="00486496" w:rsidRDefault="00486496" w:rsidP="00486496">
      <w:pPr>
        <w:spacing w:before="120" w:after="120"/>
        <w:ind w:firstLineChars="270" w:firstLine="567"/>
      </w:pPr>
      <w:r>
        <w:rPr>
          <w:rFonts w:hint="eastAsia"/>
        </w:rPr>
        <w:t>1</w:t>
      </w:r>
      <w:r>
        <w:rPr>
          <w:rFonts w:hint="eastAsia"/>
        </w:rPr>
        <w:t>、用户持相关资料（身份证、营业执照、房产证、产权证等）到所在地供气分公司营业大厅申请办理用气性质变更业务。</w:t>
      </w:r>
    </w:p>
    <w:p w14:paraId="23FDB21A" w14:textId="77777777" w:rsidR="00486496" w:rsidRDefault="00486496" w:rsidP="00486496">
      <w:pPr>
        <w:spacing w:before="120" w:after="120"/>
        <w:ind w:firstLineChars="270" w:firstLine="567"/>
      </w:pPr>
      <w:r>
        <w:rPr>
          <w:rFonts w:hint="eastAsia"/>
        </w:rPr>
        <w:t>2</w:t>
      </w:r>
      <w:r>
        <w:rPr>
          <w:rFonts w:hint="eastAsia"/>
        </w:rPr>
        <w:t>、工作人员评审用户提供的相关资料是否符合要求。评审后如不符合要求，则向用户说明暂不受理的原因，并告知用户提供所需的详细资料。</w:t>
      </w:r>
    </w:p>
    <w:p w14:paraId="56A6453E" w14:textId="77777777" w:rsidR="00486496" w:rsidRDefault="00486496" w:rsidP="00486496">
      <w:pPr>
        <w:spacing w:before="120" w:after="120"/>
        <w:ind w:firstLineChars="270" w:firstLine="567"/>
      </w:pPr>
      <w:r>
        <w:rPr>
          <w:rFonts w:hint="eastAsia"/>
        </w:rPr>
        <w:t>3</w:t>
      </w:r>
      <w:r>
        <w:rPr>
          <w:rFonts w:hint="eastAsia"/>
        </w:rPr>
        <w:t>、评审后符合要求，在营业系统中查询燃气费和生活垃圾处理费收缴情况，欠费的补收欠款，办理后续业务。拒交欠费的，业务不予办理。</w:t>
      </w:r>
    </w:p>
    <w:p w14:paraId="43BB4566" w14:textId="77777777" w:rsidR="00486496" w:rsidRDefault="00486496" w:rsidP="00486496">
      <w:pPr>
        <w:spacing w:before="120" w:after="120"/>
        <w:ind w:firstLineChars="270" w:firstLine="567"/>
      </w:pPr>
      <w:r>
        <w:rPr>
          <w:rFonts w:hint="eastAsia"/>
        </w:rPr>
        <w:t>4</w:t>
      </w:r>
      <w:r>
        <w:rPr>
          <w:rFonts w:hint="eastAsia"/>
        </w:rPr>
        <w:t>、工作人员打印《业务受理单》，交用户签字确认。</w:t>
      </w:r>
    </w:p>
    <w:p w14:paraId="026226C9" w14:textId="77777777" w:rsidR="00486496" w:rsidRDefault="00486496" w:rsidP="00486496">
      <w:pPr>
        <w:spacing w:before="120" w:after="120"/>
        <w:ind w:firstLineChars="270" w:firstLine="567"/>
      </w:pPr>
      <w:r>
        <w:rPr>
          <w:rFonts w:hint="eastAsia"/>
        </w:rPr>
        <w:t>5</w:t>
      </w:r>
      <w:r>
        <w:rPr>
          <w:rFonts w:hint="eastAsia"/>
        </w:rPr>
        <w:t>、业务办理结束，转为居民用户的在营业厅重新签订《供用气合同》；转为非居民用户的，通知用户到后台核算员处重新签订《供用气合同》。</w:t>
      </w:r>
    </w:p>
    <w:p w14:paraId="0A76A080" w14:textId="77777777" w:rsidR="00486496" w:rsidRDefault="00486496" w:rsidP="00486496">
      <w:pPr>
        <w:spacing w:before="120" w:after="120"/>
        <w:ind w:firstLineChars="270" w:firstLine="567"/>
      </w:pPr>
      <w:r>
        <w:rPr>
          <w:rFonts w:hint="eastAsia"/>
        </w:rPr>
        <w:t>第二种情况业务流程：</w:t>
      </w:r>
    </w:p>
    <w:p w14:paraId="03F7F9D1" w14:textId="77777777" w:rsidR="00486496" w:rsidRDefault="00486496" w:rsidP="00486496">
      <w:pPr>
        <w:spacing w:before="120" w:after="120"/>
        <w:ind w:firstLineChars="270" w:firstLine="567"/>
      </w:pPr>
      <w:r>
        <w:rPr>
          <w:rFonts w:hint="eastAsia"/>
        </w:rPr>
        <w:t>1</w:t>
      </w:r>
      <w:r>
        <w:rPr>
          <w:rFonts w:hint="eastAsia"/>
        </w:rPr>
        <w:t>、当查收员或稽查人员发现用户私自降级变为居民用气性质时，应及时向用户说明我公司对用气性质的规定，并通知用户在</w:t>
      </w:r>
      <w:r>
        <w:rPr>
          <w:rFonts w:hint="eastAsia"/>
        </w:rPr>
        <w:t>24</w:t>
      </w:r>
      <w:r>
        <w:rPr>
          <w:rFonts w:hint="eastAsia"/>
        </w:rPr>
        <w:t>小时内到携带相关资料去所在地供气分公司营业大厅按第一种情况办理用气性质变更，并补交私自变更性质期间的差量气费。</w:t>
      </w:r>
    </w:p>
    <w:p w14:paraId="5B376A95" w14:textId="77777777" w:rsidR="00486496" w:rsidRDefault="00486496" w:rsidP="00486496">
      <w:pPr>
        <w:spacing w:before="120" w:after="120"/>
        <w:ind w:firstLineChars="270" w:firstLine="567"/>
      </w:pPr>
      <w:r>
        <w:rPr>
          <w:rFonts w:hint="eastAsia"/>
        </w:rPr>
        <w:t>2</w:t>
      </w:r>
      <w:r>
        <w:rPr>
          <w:rFonts w:hint="eastAsia"/>
        </w:rPr>
        <w:t>、对在规定时间内没有到供气分公司办理变更手续的用户，稽查大队要会同供气分公司对用户的实施停气处理。</w:t>
      </w:r>
    </w:p>
    <w:p w14:paraId="7800B264" w14:textId="77777777" w:rsidR="00486496" w:rsidRPr="00B1041A" w:rsidRDefault="00486496" w:rsidP="00486496"/>
    <w:p w14:paraId="4DC89E96" w14:textId="7CC578CD" w:rsidR="00486496" w:rsidRDefault="00486496" w:rsidP="00486496">
      <w:pPr>
        <w:pStyle w:val="30"/>
        <w:spacing w:before="156" w:after="156"/>
        <w:rPr>
          <w:lang w:val="zh-TW" w:eastAsia="zh-TW"/>
        </w:rPr>
      </w:pPr>
      <w:r>
        <w:rPr>
          <w:lang w:val="en-US" w:eastAsia="zh-TW"/>
        </w:rPr>
        <w:lastRenderedPageBreak/>
        <w:t>6</w:t>
      </w:r>
      <w:r>
        <w:rPr>
          <w:lang w:val="zh-TW" w:eastAsia="zh-TW"/>
        </w:rPr>
        <w:t>.8.</w:t>
      </w:r>
      <w:r>
        <w:rPr>
          <w:lang w:val="zh-TW"/>
        </w:rPr>
        <w:t xml:space="preserve">3 </w:t>
      </w:r>
      <w:r>
        <w:t>IC</w:t>
      </w:r>
      <w:r w:rsidRPr="00D456FE">
        <w:rPr>
          <w:lang w:val="zh-TW" w:eastAsia="zh-TW"/>
        </w:rPr>
        <w:t>卡补气审批（丢卡补气、调价补气、换表补气审批）</w:t>
      </w:r>
    </w:p>
    <w:p w14:paraId="2478CEDD" w14:textId="77777777" w:rsidR="00486496" w:rsidRDefault="00486496" w:rsidP="00486496">
      <w:r>
        <w:rPr>
          <w:rFonts w:hint="eastAsia"/>
        </w:rPr>
        <w:t>系统</w:t>
      </w:r>
      <w:r>
        <w:t>提供</w:t>
      </w:r>
      <w:r>
        <w:rPr>
          <w:rFonts w:hint="eastAsia"/>
        </w:rPr>
        <w:t>由于</w:t>
      </w:r>
      <w:r>
        <w:t>丢卡、调价、</w:t>
      </w:r>
      <w:r>
        <w:rPr>
          <w:rFonts w:hint="eastAsia"/>
        </w:rPr>
        <w:t>换表</w:t>
      </w:r>
      <w:r>
        <w:t>照成的燃气不够用的情况。</w:t>
      </w:r>
    </w:p>
    <w:p w14:paraId="49A4BD1D" w14:textId="77777777" w:rsidR="00486496" w:rsidRDefault="00486496" w:rsidP="00486496">
      <w:r>
        <w:rPr>
          <w:rFonts w:hint="eastAsia"/>
        </w:rPr>
        <w:t>针对丢卡</w:t>
      </w:r>
      <w:r>
        <w:t>的用户，</w:t>
      </w:r>
      <w:r>
        <w:rPr>
          <w:rFonts w:hint="eastAsia"/>
        </w:rPr>
        <w:t>提供</w:t>
      </w:r>
      <w:r>
        <w:t>审批流程为：</w:t>
      </w:r>
    </w:p>
    <w:p w14:paraId="4FF7F0A7" w14:textId="77777777" w:rsidR="00486496" w:rsidRDefault="00486496" w:rsidP="00486496">
      <w:r>
        <w:rPr>
          <w:rFonts w:hint="eastAsia"/>
        </w:rPr>
        <w:tab/>
      </w:r>
      <w:r>
        <w:rPr>
          <w:rFonts w:hint="eastAsia"/>
        </w:rPr>
        <w:t>用户</w:t>
      </w:r>
      <w:r>
        <w:t>营业大厅申请</w:t>
      </w:r>
      <w:r>
        <w:t>IC</w:t>
      </w:r>
      <w:r>
        <w:t>卡丢失审批，</w:t>
      </w:r>
    </w:p>
    <w:p w14:paraId="75D81ED1" w14:textId="77777777" w:rsidR="00486496" w:rsidRDefault="00486496" w:rsidP="00486496">
      <w:r>
        <w:rPr>
          <w:rFonts w:hint="eastAsia"/>
        </w:rPr>
        <w:tab/>
      </w:r>
      <w:r>
        <w:rPr>
          <w:rFonts w:hint="eastAsia"/>
        </w:rPr>
        <w:t>经</w:t>
      </w:r>
      <w:r>
        <w:t>管理人员审批同意后，</w:t>
      </w:r>
      <w:r>
        <w:rPr>
          <w:rFonts w:hint="eastAsia"/>
        </w:rPr>
        <w:t>用户</w:t>
      </w:r>
      <w:r>
        <w:t>办理新的</w:t>
      </w:r>
      <w:r>
        <w:t>IC</w:t>
      </w:r>
      <w:r>
        <w:t>卡，</w:t>
      </w:r>
    </w:p>
    <w:p w14:paraId="7F232432" w14:textId="77777777" w:rsidR="00486496" w:rsidRDefault="00486496" w:rsidP="00486496">
      <w:r>
        <w:rPr>
          <w:rFonts w:hint="eastAsia"/>
        </w:rPr>
        <w:tab/>
      </w:r>
      <w:r>
        <w:rPr>
          <w:rFonts w:hint="eastAsia"/>
        </w:rPr>
        <w:t>。。。</w:t>
      </w:r>
    </w:p>
    <w:p w14:paraId="02307E24" w14:textId="77777777" w:rsidR="00486496" w:rsidRDefault="00486496" w:rsidP="00486496">
      <w:r>
        <w:rPr>
          <w:rFonts w:hint="eastAsia"/>
        </w:rPr>
        <w:t>针对</w:t>
      </w:r>
      <w:r>
        <w:t>调价补气用户，</w:t>
      </w:r>
      <w:r>
        <w:rPr>
          <w:rFonts w:hint="eastAsia"/>
        </w:rPr>
        <w:t>提供</w:t>
      </w:r>
      <w:r>
        <w:t>审批流程为：</w:t>
      </w:r>
    </w:p>
    <w:p w14:paraId="1963D4D1" w14:textId="77777777" w:rsidR="00486496" w:rsidRDefault="00486496" w:rsidP="00486496"/>
    <w:p w14:paraId="25E81013" w14:textId="77777777" w:rsidR="00486496" w:rsidRDefault="00486496" w:rsidP="00486496">
      <w:r>
        <w:rPr>
          <w:rFonts w:hint="eastAsia"/>
        </w:rPr>
        <w:t>针对</w:t>
      </w:r>
      <w:r>
        <w:t>换表补气用户，</w:t>
      </w:r>
      <w:r>
        <w:rPr>
          <w:rFonts w:hint="eastAsia"/>
        </w:rPr>
        <w:t>提供</w:t>
      </w:r>
      <w:r>
        <w:t>审批流程为：</w:t>
      </w:r>
    </w:p>
    <w:p w14:paraId="52BD7195" w14:textId="77777777" w:rsidR="00486496" w:rsidRPr="007325C5" w:rsidRDefault="00486496" w:rsidP="00486496"/>
    <w:p w14:paraId="48BB4250" w14:textId="4057CA75" w:rsidR="00486496" w:rsidRDefault="00486496" w:rsidP="00486496">
      <w:pPr>
        <w:pStyle w:val="30"/>
        <w:spacing w:before="156" w:after="156"/>
        <w:rPr>
          <w:lang w:val="zh-TW" w:eastAsia="zh-TW"/>
        </w:rPr>
      </w:pPr>
      <w:r>
        <w:rPr>
          <w:lang w:val="zh-TW" w:eastAsia="zh-TW"/>
        </w:rPr>
        <w:t>6.8.</w:t>
      </w:r>
      <w:r>
        <w:rPr>
          <w:lang w:val="zh-TW"/>
        </w:rPr>
        <w:t>4</w:t>
      </w:r>
      <w:r w:rsidRPr="00D456FE">
        <w:rPr>
          <w:lang w:val="zh-TW" w:eastAsia="zh-TW"/>
        </w:rPr>
        <w:t>退费审批</w:t>
      </w:r>
    </w:p>
    <w:p w14:paraId="52EBC117" w14:textId="77777777" w:rsidR="00486496" w:rsidRDefault="00486496" w:rsidP="00486496">
      <w:pPr>
        <w:spacing w:before="120" w:after="120"/>
        <w:ind w:firstLineChars="270" w:firstLine="567"/>
        <w:jc w:val="left"/>
      </w:pPr>
      <w:r>
        <w:t>退款是营业厅工作人员手误收错费用、楼栋拆除、停用燃气、</w:t>
      </w:r>
      <w:r>
        <w:rPr>
          <w:rFonts w:hint="eastAsia"/>
        </w:rPr>
        <w:t xml:space="preserve"> </w:t>
      </w:r>
      <w:r>
        <w:rPr>
          <w:rFonts w:hint="eastAsia"/>
        </w:rPr>
        <w:t>价格调整</w:t>
      </w:r>
      <w:r>
        <w:t>等情况发生时产生的业务操作。</w:t>
      </w:r>
      <w:r>
        <w:rPr>
          <w:rFonts w:hint="eastAsia"/>
        </w:rPr>
        <w:t>用户或代办人到营业厅提出申请，提供房主身份证（如果是代办，代办人提供房主和代办人身份证）及可联系到的电话号等材料，营业厅工作人员受理，扫描房主或代办人身份证件查看退费金额与用户确认，提交营业室副主任审核</w:t>
      </w:r>
    </w:p>
    <w:p w14:paraId="395B7AE1" w14:textId="77777777" w:rsidR="00486496" w:rsidRDefault="00486496" w:rsidP="00486496">
      <w:pPr>
        <w:spacing w:before="120" w:after="120"/>
        <w:ind w:firstLineChars="270" w:firstLine="567"/>
      </w:pPr>
      <w:r>
        <w:rPr>
          <w:rFonts w:hint="eastAsia"/>
        </w:rPr>
        <w:t>1</w:t>
      </w:r>
      <w:r>
        <w:rPr>
          <w:rFonts w:hint="eastAsia"/>
        </w:rPr>
        <w:t>、因营业厅工作人员操作错误而多收气费的，要进行退款处理。</w:t>
      </w:r>
    </w:p>
    <w:p w14:paraId="0585D652" w14:textId="77777777" w:rsidR="00486496" w:rsidRDefault="00486496" w:rsidP="00486496">
      <w:pPr>
        <w:spacing w:before="120" w:after="120"/>
        <w:ind w:firstLineChars="270" w:firstLine="567"/>
      </w:pPr>
      <w:r>
        <w:rPr>
          <w:rFonts w:hint="eastAsia"/>
        </w:rPr>
        <w:t>2</w:t>
      </w:r>
      <w:r>
        <w:rPr>
          <w:rFonts w:hint="eastAsia"/>
        </w:rPr>
        <w:t>、楼栋拆除或停用燃气时，用户结清应交款项后，将用户账户中的全部余额退回用户。</w:t>
      </w:r>
    </w:p>
    <w:p w14:paraId="7A7BAD53" w14:textId="77777777" w:rsidR="00486496" w:rsidRDefault="00486496" w:rsidP="00486496">
      <w:pPr>
        <w:spacing w:before="120" w:after="120" w:line="300" w:lineRule="auto"/>
        <w:ind w:firstLineChars="270" w:firstLine="567"/>
        <w:rPr>
          <w:rFonts w:ascii="宋体" w:hAnsi="宋体"/>
        </w:rPr>
      </w:pPr>
      <w:r>
        <w:rPr>
          <w:rFonts w:hint="eastAsia"/>
        </w:rPr>
        <w:t>3</w:t>
      </w:r>
      <w:r>
        <w:rPr>
          <w:rFonts w:hint="eastAsia"/>
        </w:rPr>
        <w:t>、当用气价格调整降低时，</w:t>
      </w:r>
      <w:r>
        <w:rPr>
          <w:rFonts w:hint="eastAsia"/>
        </w:rPr>
        <w:t>IC</w:t>
      </w:r>
      <w:r>
        <w:rPr>
          <w:rFonts w:hint="eastAsia"/>
        </w:rPr>
        <w:t>卡表用户</w:t>
      </w:r>
      <w:r>
        <w:rPr>
          <w:rFonts w:ascii="宋体" w:hAnsi="宋体" w:hint="eastAsia"/>
        </w:rPr>
        <w:t>可能会发生表内剩余气量退回差价情况。</w:t>
      </w:r>
    </w:p>
    <w:p w14:paraId="75B5496D" w14:textId="77777777" w:rsidR="00486496" w:rsidRPr="007A201D" w:rsidRDefault="00486496" w:rsidP="00486496">
      <w:pPr>
        <w:spacing w:before="120" w:after="120"/>
        <w:ind w:firstLineChars="270" w:firstLine="567"/>
      </w:pPr>
      <w:r>
        <w:rPr>
          <w:rFonts w:ascii="宋体" w:hAnsi="宋体" w:hint="eastAsia"/>
        </w:rPr>
        <w:t>4、</w:t>
      </w:r>
      <w:r>
        <w:rPr>
          <w:rFonts w:hint="eastAsia"/>
        </w:rPr>
        <w:t>第三方业务退款</w:t>
      </w:r>
      <w:r w:rsidRPr="007A201D">
        <w:rPr>
          <w:rFonts w:hint="eastAsia"/>
        </w:rPr>
        <w:t>指用户通过第三方渠道缴费（只支持借记卡不支持信用卡）</w:t>
      </w:r>
      <w:r w:rsidRPr="007A201D">
        <w:rPr>
          <w:rFonts w:hint="eastAsia"/>
        </w:rPr>
        <w:t>{</w:t>
      </w:r>
      <w:r w:rsidRPr="007A201D">
        <w:rPr>
          <w:rFonts w:hint="eastAsia"/>
        </w:rPr>
        <w:t>？咨询财务</w:t>
      </w:r>
      <w:r w:rsidRPr="007A201D">
        <w:rPr>
          <w:rFonts w:hint="eastAsia"/>
        </w:rPr>
        <w:t>}</w:t>
      </w:r>
      <w:r w:rsidRPr="007A201D">
        <w:rPr>
          <w:rFonts w:hint="eastAsia"/>
        </w:rPr>
        <w:t>，隔日用户发现缴费错误申请冲正退款，需要进行审批</w:t>
      </w:r>
      <w:r>
        <w:rPr>
          <w:rFonts w:hint="eastAsia"/>
        </w:rPr>
        <w:t>。</w:t>
      </w:r>
    </w:p>
    <w:p w14:paraId="46CED99A" w14:textId="77777777" w:rsidR="00486496" w:rsidRDefault="00486496" w:rsidP="00486496">
      <w:pPr>
        <w:spacing w:before="120" w:after="120"/>
        <w:ind w:firstLineChars="270" w:firstLine="567"/>
      </w:pPr>
      <w:r>
        <w:rPr>
          <w:rFonts w:ascii="宋体" w:hAnsi="宋体" w:hint="eastAsia"/>
        </w:rPr>
        <w:t>5、</w:t>
      </w:r>
      <w:r w:rsidRPr="00FD7A91">
        <w:rPr>
          <w:rFonts w:hint="eastAsia"/>
        </w:rPr>
        <w:t>过户用户余额退款当用户办理更名过户业务时，系统记录办理更名过户业务时账户余额，用户只可针对此时限进行退款，作完过户业务后方可提出退款申请。</w:t>
      </w:r>
    </w:p>
    <w:p w14:paraId="087EBE4B" w14:textId="77777777" w:rsidR="00486496" w:rsidRPr="007857F8" w:rsidRDefault="00486496" w:rsidP="00486496">
      <w:pPr>
        <w:spacing w:before="120" w:after="120"/>
        <w:ind w:firstLineChars="270" w:firstLine="567"/>
        <w:rPr>
          <w:color w:val="C0504D"/>
        </w:rPr>
      </w:pPr>
      <w:r>
        <w:rPr>
          <w:rFonts w:hint="eastAsia"/>
        </w:rPr>
        <w:t>6</w:t>
      </w:r>
      <w:r>
        <w:rPr>
          <w:rFonts w:hint="eastAsia"/>
        </w:rPr>
        <w:t>、预购气</w:t>
      </w:r>
      <w:r w:rsidRPr="000C5767">
        <w:rPr>
          <w:rFonts w:hint="eastAsia"/>
        </w:rPr>
        <w:t>费退款是指非居民用户不再使用燃气的情况下原预购气费余额退还给用户时发生的业务。此业务需要走审批流程，经相关岗位审批，相关领导在退款单签字确认后，送交财务部领取款项。</w:t>
      </w:r>
    </w:p>
    <w:p w14:paraId="0156F274" w14:textId="77777777" w:rsidR="00486496" w:rsidRPr="00261AF2" w:rsidRDefault="00486496" w:rsidP="00486496"/>
    <w:p w14:paraId="7FA0103F" w14:textId="0135675D" w:rsidR="00486496" w:rsidRDefault="00486496" w:rsidP="00486496">
      <w:pPr>
        <w:pStyle w:val="30"/>
        <w:spacing w:before="156" w:after="156"/>
        <w:rPr>
          <w:lang w:val="zh-TW" w:eastAsia="zh-TW"/>
        </w:rPr>
      </w:pPr>
      <w:r>
        <w:rPr>
          <w:lang w:val="zh-TW" w:eastAsia="zh-TW"/>
        </w:rPr>
        <w:t>6.8.</w:t>
      </w:r>
      <w:r>
        <w:rPr>
          <w:lang w:val="zh-TW"/>
        </w:rPr>
        <w:t>5</w:t>
      </w:r>
      <w:r w:rsidRPr="00D456FE">
        <w:rPr>
          <w:lang w:val="zh-TW" w:eastAsia="zh-TW"/>
        </w:rPr>
        <w:t>收费差错审批</w:t>
      </w:r>
    </w:p>
    <w:p w14:paraId="3A9C455D" w14:textId="77777777" w:rsidR="00486496" w:rsidRDefault="00486496" w:rsidP="00486496">
      <w:pPr>
        <w:spacing w:before="120" w:after="120"/>
        <w:ind w:firstLineChars="270" w:firstLine="567"/>
        <w:rPr>
          <w:lang w:val="x-none"/>
        </w:rPr>
      </w:pPr>
      <w:r>
        <w:rPr>
          <w:rFonts w:hint="eastAsia"/>
          <w:lang w:val="x-none"/>
        </w:rPr>
        <w:t>收费差错业务是指分公司营业大厅营业员在收费后发现收费错误，需要通过收费差错进行收费更正处理。</w:t>
      </w:r>
    </w:p>
    <w:p w14:paraId="181DC533" w14:textId="77777777" w:rsidR="00486496" w:rsidRDefault="00486496" w:rsidP="00486496">
      <w:pPr>
        <w:spacing w:before="120" w:after="120"/>
        <w:ind w:firstLineChars="270" w:firstLine="567"/>
        <w:rPr>
          <w:lang w:val="x-none"/>
        </w:rPr>
      </w:pPr>
      <w:r>
        <w:rPr>
          <w:rFonts w:hint="eastAsia"/>
          <w:lang w:val="x-none"/>
        </w:rPr>
        <w:t>收费差错可能在营业员当天日结前发现或在日结后发现。收费差错有支付方式选择错误或金额错误。</w:t>
      </w:r>
    </w:p>
    <w:p w14:paraId="4922E2C9" w14:textId="77777777" w:rsidR="00486496" w:rsidRDefault="00486496" w:rsidP="00486496">
      <w:pPr>
        <w:spacing w:before="156" w:after="156"/>
        <w:ind w:firstLineChars="270" w:firstLine="567"/>
        <w:jc w:val="left"/>
      </w:pPr>
      <w:r>
        <w:rPr>
          <w:rFonts w:hint="eastAsia"/>
          <w:lang w:val="x-none"/>
        </w:rPr>
        <w:t>1</w:t>
      </w:r>
      <w:r>
        <w:rPr>
          <w:rFonts w:hint="eastAsia"/>
          <w:lang w:val="x-none"/>
        </w:rPr>
        <w:t>、收费差错如若是支付方式错误，经</w:t>
      </w:r>
      <w:r>
        <w:rPr>
          <w:rFonts w:hint="eastAsia"/>
        </w:rPr>
        <w:t>分公司营业大厅</w:t>
      </w:r>
      <w:r w:rsidRPr="00027E4F">
        <w:rPr>
          <w:rFonts w:hint="eastAsia"/>
        </w:rPr>
        <w:t>主任审批</w:t>
      </w:r>
      <w:r>
        <w:rPr>
          <w:rFonts w:hint="eastAsia"/>
        </w:rPr>
        <w:t>通过，由营业</w:t>
      </w:r>
      <w:r w:rsidRPr="00027E4F">
        <w:rPr>
          <w:rFonts w:hint="eastAsia"/>
        </w:rPr>
        <w:t>员自己修改</w:t>
      </w:r>
      <w:r>
        <w:rPr>
          <w:rFonts w:hint="eastAsia"/>
        </w:rPr>
        <w:t>即可</w:t>
      </w:r>
      <w:r w:rsidRPr="00027E4F">
        <w:rPr>
          <w:rFonts w:hint="eastAsia"/>
        </w:rPr>
        <w:t>。</w:t>
      </w:r>
    </w:p>
    <w:p w14:paraId="5A6307C5" w14:textId="77777777" w:rsidR="00486496" w:rsidRPr="002914B5" w:rsidRDefault="00486496" w:rsidP="00486496">
      <w:pPr>
        <w:spacing w:before="156" w:after="156"/>
        <w:ind w:firstLineChars="270" w:firstLine="567"/>
        <w:jc w:val="left"/>
      </w:pPr>
      <w:r>
        <w:rPr>
          <w:rFonts w:hint="eastAsia"/>
        </w:rPr>
        <w:lastRenderedPageBreak/>
        <w:t>2</w:t>
      </w:r>
      <w:r>
        <w:rPr>
          <w:rFonts w:hint="eastAsia"/>
        </w:rPr>
        <w:t>、收费差错</w:t>
      </w:r>
      <w:r w:rsidRPr="002914B5">
        <w:rPr>
          <w:rFonts w:hint="eastAsia"/>
        </w:rPr>
        <w:t>如果是收费金额</w:t>
      </w:r>
      <w:r>
        <w:rPr>
          <w:rFonts w:hint="eastAsia"/>
        </w:rPr>
        <w:t>错误，</w:t>
      </w:r>
      <w:r w:rsidRPr="002914B5">
        <w:rPr>
          <w:rFonts w:hint="eastAsia"/>
        </w:rPr>
        <w:t>出错在</w:t>
      </w:r>
      <w:r w:rsidRPr="002914B5">
        <w:rPr>
          <w:rFonts w:hint="eastAsia"/>
        </w:rPr>
        <w:t>100</w:t>
      </w:r>
      <w:r w:rsidRPr="002914B5">
        <w:rPr>
          <w:rFonts w:hint="eastAsia"/>
        </w:rPr>
        <w:t>元以下（公司营业部</w:t>
      </w:r>
      <w:r w:rsidRPr="002914B5">
        <w:t>可自行设置</w:t>
      </w:r>
      <w:r w:rsidRPr="002914B5">
        <w:rPr>
          <w:rFonts w:hint="eastAsia"/>
        </w:rPr>
        <w:t>）</w:t>
      </w:r>
      <w:r w:rsidRPr="00027E4F">
        <w:rPr>
          <w:rFonts w:hint="eastAsia"/>
        </w:rPr>
        <w:t>，分公司</w:t>
      </w:r>
      <w:r w:rsidRPr="002914B5">
        <w:rPr>
          <w:rFonts w:hint="eastAsia"/>
        </w:rPr>
        <w:t>室副</w:t>
      </w:r>
      <w:r w:rsidRPr="002914B5">
        <w:t>主任</w:t>
      </w:r>
      <w:r w:rsidRPr="00027E4F">
        <w:rPr>
          <w:rFonts w:hint="eastAsia"/>
        </w:rPr>
        <w:t>、分公司副</w:t>
      </w:r>
      <w:r w:rsidRPr="002914B5">
        <w:t>经理</w:t>
      </w:r>
      <w:r w:rsidRPr="002914B5">
        <w:rPr>
          <w:rFonts w:hint="eastAsia"/>
        </w:rPr>
        <w:t>审批</w:t>
      </w:r>
      <w:r>
        <w:rPr>
          <w:rFonts w:hint="eastAsia"/>
        </w:rPr>
        <w:t>通过，</w:t>
      </w:r>
      <w:r w:rsidRPr="002914B5">
        <w:rPr>
          <w:rFonts w:hint="eastAsia"/>
        </w:rPr>
        <w:t>营业员执行</w:t>
      </w:r>
      <w:r>
        <w:rPr>
          <w:rFonts w:hint="eastAsia"/>
        </w:rPr>
        <w:t>。如果收费金额出错</w:t>
      </w:r>
      <w:r w:rsidRPr="002914B5">
        <w:rPr>
          <w:rFonts w:hint="eastAsia"/>
        </w:rPr>
        <w:t>在</w:t>
      </w:r>
      <w:r w:rsidRPr="002914B5">
        <w:rPr>
          <w:rFonts w:hint="eastAsia"/>
        </w:rPr>
        <w:t>100</w:t>
      </w:r>
      <w:r w:rsidRPr="002914B5">
        <w:rPr>
          <w:rFonts w:hint="eastAsia"/>
        </w:rPr>
        <w:t>元以上</w:t>
      </w:r>
      <w:r w:rsidRPr="002914B5">
        <w:rPr>
          <w:rFonts w:hint="eastAsia"/>
        </w:rPr>
        <w:t xml:space="preserve"> 10000</w:t>
      </w:r>
      <w:r w:rsidRPr="002914B5">
        <w:rPr>
          <w:rFonts w:hint="eastAsia"/>
        </w:rPr>
        <w:t>元以下，需要分公司领导、营业部</w:t>
      </w:r>
      <w:r w:rsidRPr="002914B5">
        <w:rPr>
          <w:rFonts w:hint="eastAsia"/>
        </w:rPr>
        <w:t>(</w:t>
      </w:r>
      <w:r w:rsidRPr="002914B5">
        <w:rPr>
          <w:rFonts w:hint="eastAsia"/>
        </w:rPr>
        <w:t>收费管理</w:t>
      </w:r>
      <w:r w:rsidRPr="002914B5">
        <w:rPr>
          <w:rFonts w:hint="eastAsia"/>
        </w:rPr>
        <w:t>)</w:t>
      </w:r>
      <w:r w:rsidRPr="002914B5">
        <w:rPr>
          <w:rFonts w:hint="eastAsia"/>
        </w:rPr>
        <w:t>审批，营业厅</w:t>
      </w:r>
      <w:r w:rsidRPr="002914B5">
        <w:t>营业员执行</w:t>
      </w:r>
      <w:r w:rsidRPr="00027E4F">
        <w:rPr>
          <w:rFonts w:hint="eastAsia"/>
        </w:rPr>
        <w:t>，如果出错金额在</w:t>
      </w:r>
      <w:r w:rsidRPr="002914B5">
        <w:rPr>
          <w:rFonts w:hint="eastAsia"/>
        </w:rPr>
        <w:t>10000</w:t>
      </w:r>
      <w:r>
        <w:rPr>
          <w:rFonts w:hint="eastAsia"/>
        </w:rPr>
        <w:t>元以上，</w:t>
      </w:r>
      <w:r w:rsidRPr="002914B5">
        <w:rPr>
          <w:rFonts w:hint="eastAsia"/>
        </w:rPr>
        <w:t>最终需要营业部长进行审批</w:t>
      </w:r>
      <w:r>
        <w:rPr>
          <w:rFonts w:hint="eastAsia"/>
        </w:rPr>
        <w:t>，</w:t>
      </w:r>
      <w:r w:rsidRPr="002914B5">
        <w:rPr>
          <w:rFonts w:hint="eastAsia"/>
        </w:rPr>
        <w:t>营业厅</w:t>
      </w:r>
      <w:r w:rsidRPr="002914B5">
        <w:t>营业员执行</w:t>
      </w:r>
      <w:r w:rsidRPr="00027E4F">
        <w:rPr>
          <w:rFonts w:hint="eastAsia"/>
        </w:rPr>
        <w:t>。</w:t>
      </w:r>
    </w:p>
    <w:p w14:paraId="242DE6BC" w14:textId="77777777" w:rsidR="00486496" w:rsidRPr="002914B5" w:rsidRDefault="00486496" w:rsidP="00486496">
      <w:pPr>
        <w:spacing w:before="156" w:after="156"/>
        <w:ind w:firstLineChars="270" w:firstLine="567"/>
        <w:jc w:val="left"/>
      </w:pPr>
      <w:r>
        <w:rPr>
          <w:rFonts w:hint="eastAsia"/>
        </w:rPr>
        <w:t>3</w:t>
      </w:r>
      <w:r>
        <w:rPr>
          <w:rFonts w:hint="eastAsia"/>
        </w:rPr>
        <w:t>、</w:t>
      </w:r>
      <w:r w:rsidRPr="002914B5">
        <w:rPr>
          <w:rFonts w:hint="eastAsia"/>
        </w:rPr>
        <w:t>IC</w:t>
      </w:r>
      <w:r>
        <w:rPr>
          <w:rFonts w:hint="eastAsia"/>
        </w:rPr>
        <w:t>卡收费错误时，需要分公司营业大厅主任给予授权，营业员方可执行先退款后重新充值业务。此项处理只限不涉及现金业务。</w:t>
      </w:r>
    </w:p>
    <w:p w14:paraId="0FF98FCB" w14:textId="77777777" w:rsidR="00486496" w:rsidRDefault="00486496" w:rsidP="00486496">
      <w:pPr>
        <w:spacing w:before="156" w:after="156"/>
        <w:ind w:firstLineChars="270" w:firstLine="567"/>
        <w:jc w:val="left"/>
      </w:pPr>
      <w:r>
        <w:rPr>
          <w:rFonts w:hint="eastAsia"/>
        </w:rPr>
        <w:t>4</w:t>
      </w:r>
      <w:r>
        <w:rPr>
          <w:rFonts w:hint="eastAsia"/>
        </w:rPr>
        <w:t>、审批流程各级定义是可以由系统管理员进行配置的，审批人员可以驳回申请；在未进行第一级审批时，申请人员发现错误可以自行撤销。</w:t>
      </w:r>
    </w:p>
    <w:p w14:paraId="740E1BE2" w14:textId="77777777" w:rsidR="00486496" w:rsidRDefault="00486496" w:rsidP="00486496">
      <w:pPr>
        <w:spacing w:before="156" w:after="156"/>
        <w:ind w:firstLineChars="270" w:firstLine="567"/>
        <w:jc w:val="left"/>
      </w:pPr>
      <w:r>
        <w:rPr>
          <w:rFonts w:hint="eastAsia"/>
        </w:rPr>
        <w:t>5</w:t>
      </w:r>
      <w:r>
        <w:rPr>
          <w:rFonts w:hint="eastAsia"/>
        </w:rPr>
        <w:t>、系统提供各类收费差错业务的查询统计功能。</w:t>
      </w:r>
    </w:p>
    <w:p w14:paraId="5C50B5B2" w14:textId="77777777" w:rsidR="00486496" w:rsidRPr="001F0B02" w:rsidRDefault="00486496" w:rsidP="00486496"/>
    <w:p w14:paraId="1F574C9A" w14:textId="1F3CFC8A" w:rsidR="00486496" w:rsidRDefault="00486496" w:rsidP="00486496">
      <w:pPr>
        <w:pStyle w:val="30"/>
        <w:spacing w:before="156" w:after="156"/>
        <w:rPr>
          <w:lang w:val="zh-TW" w:eastAsia="zh-TW"/>
        </w:rPr>
      </w:pPr>
      <w:r>
        <w:rPr>
          <w:lang w:val="zh-TW" w:eastAsia="zh-TW"/>
        </w:rPr>
        <w:t>6.8.</w:t>
      </w:r>
      <w:r>
        <w:rPr>
          <w:lang w:val="zh-TW"/>
        </w:rPr>
        <w:t>6</w:t>
      </w:r>
      <w:r w:rsidRPr="00D456FE">
        <w:rPr>
          <w:lang w:val="zh-TW" w:eastAsia="zh-TW"/>
        </w:rPr>
        <w:t>计费差错审批</w:t>
      </w:r>
    </w:p>
    <w:p w14:paraId="732268BD" w14:textId="77777777" w:rsidR="00486496" w:rsidRPr="002914B5" w:rsidRDefault="00486496" w:rsidP="00486496">
      <w:pPr>
        <w:spacing w:before="120" w:after="120"/>
        <w:ind w:leftChars="50" w:left="105" w:firstLineChars="150" w:firstLine="315"/>
      </w:pPr>
      <w:r w:rsidRPr="002914B5">
        <w:rPr>
          <w:rFonts w:hint="eastAsia"/>
        </w:rPr>
        <w:t>计费差错主要</w:t>
      </w:r>
      <w:r>
        <w:rPr>
          <w:rFonts w:hint="eastAsia"/>
        </w:rPr>
        <w:t>处理计费出账后</w:t>
      </w:r>
      <w:r w:rsidRPr="002914B5">
        <w:rPr>
          <w:rFonts w:hint="eastAsia"/>
        </w:rPr>
        <w:t>抄表</w:t>
      </w:r>
      <w:r>
        <w:rPr>
          <w:rFonts w:hint="eastAsia"/>
        </w:rPr>
        <w:t>计费产生的错误，</w:t>
      </w:r>
      <w:r w:rsidRPr="00027E4F">
        <w:rPr>
          <w:rFonts w:hint="eastAsia"/>
        </w:rPr>
        <w:t>计费差错要</w:t>
      </w:r>
      <w:r>
        <w:rPr>
          <w:rFonts w:hint="eastAsia"/>
        </w:rPr>
        <w:t>走</w:t>
      </w:r>
      <w:r w:rsidRPr="00027E4F">
        <w:rPr>
          <w:rFonts w:hint="eastAsia"/>
        </w:rPr>
        <w:t>审批流程，</w:t>
      </w:r>
      <w:r>
        <w:rPr>
          <w:rFonts w:hint="eastAsia"/>
        </w:rPr>
        <w:t>审批通过方可</w:t>
      </w:r>
      <w:r w:rsidRPr="00027E4F">
        <w:rPr>
          <w:rFonts w:hint="eastAsia"/>
        </w:rPr>
        <w:t>进行计费差错处理执行。</w:t>
      </w:r>
    </w:p>
    <w:p w14:paraId="0A190EBA" w14:textId="77777777" w:rsidR="00486496" w:rsidRPr="00A47EE1" w:rsidRDefault="00486496" w:rsidP="00486496">
      <w:pPr>
        <w:spacing w:before="120" w:after="120"/>
        <w:ind w:firstLineChars="270" w:firstLine="567"/>
        <w:rPr>
          <w:lang w:val="x-none"/>
        </w:rPr>
      </w:pPr>
      <w:r>
        <w:rPr>
          <w:rFonts w:hint="eastAsia"/>
        </w:rPr>
        <w:t>计费差错</w:t>
      </w:r>
      <w:r>
        <w:rPr>
          <w:rFonts w:hint="eastAsia"/>
          <w:lang w:val="x-none"/>
        </w:rPr>
        <w:t>由核算员提出申请，经系统管理员、核算主任、主管营业副经理、营业部逐级审批通过后，系统自动执行计费差错处理。</w:t>
      </w:r>
    </w:p>
    <w:p w14:paraId="7E56B6FB" w14:textId="77777777" w:rsidR="00486496" w:rsidRDefault="00486496" w:rsidP="00486496">
      <w:pPr>
        <w:spacing w:before="120" w:after="120"/>
        <w:ind w:firstLineChars="270" w:firstLine="567"/>
      </w:pPr>
      <w:r>
        <w:rPr>
          <w:rFonts w:hint="eastAsia"/>
          <w:lang w:val="x-none"/>
        </w:rPr>
        <w:t>1</w:t>
      </w:r>
      <w:r>
        <w:rPr>
          <w:rFonts w:hint="eastAsia"/>
          <w:lang w:val="x-none"/>
        </w:rPr>
        <w:t>、</w:t>
      </w:r>
      <w:r w:rsidRPr="00C32FC3">
        <w:rPr>
          <w:rFonts w:hint="eastAsia"/>
        </w:rPr>
        <w:t>核算员提交计费差错更正申请单</w:t>
      </w:r>
      <w:r>
        <w:rPr>
          <w:rFonts w:hint="eastAsia"/>
        </w:rPr>
        <w:t>（</w:t>
      </w:r>
      <w:r w:rsidRPr="00C32FC3">
        <w:rPr>
          <w:rFonts w:hint="eastAsia"/>
        </w:rPr>
        <w:t>审批的数据项包括：计费更正原因、更改的具体哪一笔错误、需要更改的表</w:t>
      </w:r>
      <w:r>
        <w:rPr>
          <w:rFonts w:hint="eastAsia"/>
        </w:rPr>
        <w:t>示</w:t>
      </w:r>
      <w:r w:rsidRPr="00C32FC3">
        <w:rPr>
          <w:rFonts w:hint="eastAsia"/>
        </w:rPr>
        <w:t>数、更正前与更正后的差额等信息</w:t>
      </w:r>
      <w:r>
        <w:rPr>
          <w:rFonts w:hint="eastAsia"/>
        </w:rPr>
        <w:t>）。</w:t>
      </w:r>
    </w:p>
    <w:p w14:paraId="5FB6AAFA" w14:textId="77777777" w:rsidR="00486496" w:rsidRPr="001F0B02" w:rsidRDefault="00486496" w:rsidP="00486496">
      <w:r>
        <w:rPr>
          <w:rFonts w:hint="eastAsia"/>
        </w:rPr>
        <w:t>2</w:t>
      </w:r>
      <w:r>
        <w:rPr>
          <w:rFonts w:hint="eastAsia"/>
        </w:rPr>
        <w:t>、计费差错的流程配置要与气费金额挂钩，数额较大则需营业部部长审批</w:t>
      </w:r>
    </w:p>
    <w:p w14:paraId="7DCA12F5" w14:textId="7E4FEC0B" w:rsidR="00486496" w:rsidRDefault="00486496" w:rsidP="00486496">
      <w:pPr>
        <w:pStyle w:val="30"/>
        <w:spacing w:before="156" w:after="156"/>
        <w:rPr>
          <w:lang w:val="zh-TW" w:eastAsia="zh-TW"/>
        </w:rPr>
      </w:pPr>
      <w:r>
        <w:rPr>
          <w:lang w:val="zh-TW" w:eastAsia="zh-TW"/>
        </w:rPr>
        <w:t>6.8.</w:t>
      </w:r>
      <w:r>
        <w:rPr>
          <w:lang w:val="zh-TW"/>
        </w:rPr>
        <w:t>7</w:t>
      </w:r>
      <w:r w:rsidRPr="00D456FE">
        <w:rPr>
          <w:lang w:val="zh-TW" w:eastAsia="zh-TW"/>
        </w:rPr>
        <w:t>计费更正（燃气费、违约金）审批</w:t>
      </w:r>
    </w:p>
    <w:p w14:paraId="4C462E8C" w14:textId="77777777" w:rsidR="00486496" w:rsidRDefault="00486496" w:rsidP="00486496">
      <w:pPr>
        <w:spacing w:before="120" w:after="120"/>
        <w:ind w:firstLine="480"/>
      </w:pPr>
      <w:r w:rsidRPr="00EC5B56">
        <w:rPr>
          <w:rFonts w:hint="eastAsia"/>
        </w:rPr>
        <w:t>计费更正常因为系统</w:t>
      </w:r>
      <w:r w:rsidRPr="00EC5B56">
        <w:t>办理业务</w:t>
      </w:r>
      <w:r w:rsidRPr="00EC5B56">
        <w:rPr>
          <w:rFonts w:hint="eastAsia"/>
        </w:rPr>
        <w:t>（换表、重新开栓等）</w:t>
      </w:r>
      <w:r w:rsidRPr="00EC5B56">
        <w:t>后</w:t>
      </w:r>
      <w:r w:rsidRPr="00EC5B56">
        <w:rPr>
          <w:rFonts w:hint="eastAsia"/>
        </w:rPr>
        <w:t>产生的</w:t>
      </w:r>
      <w:r w:rsidRPr="00EC5B56">
        <w:t>计费错误</w:t>
      </w:r>
      <w:r w:rsidRPr="00EC5B56">
        <w:rPr>
          <w:rFonts w:hint="eastAsia"/>
        </w:rPr>
        <w:t>，由于表具损坏等造成</w:t>
      </w:r>
      <w:r w:rsidRPr="00EC5B56">
        <w:t>的异常计费错误</w:t>
      </w:r>
      <w:r w:rsidRPr="00EC5B56">
        <w:rPr>
          <w:rFonts w:hint="eastAsia"/>
        </w:rPr>
        <w:t>，根据非居民用户</w:t>
      </w:r>
      <w:r w:rsidRPr="00EC5B56">
        <w:t>价格</w:t>
      </w:r>
      <w:r w:rsidRPr="00EC5B56">
        <w:rPr>
          <w:rFonts w:hint="eastAsia"/>
        </w:rPr>
        <w:t>优惠</w:t>
      </w:r>
      <w:r w:rsidRPr="00EC5B56">
        <w:t>协议</w:t>
      </w:r>
      <w:r w:rsidRPr="00EC5B56">
        <w:rPr>
          <w:rFonts w:hint="eastAsia"/>
        </w:rPr>
        <w:t>更正收费</w:t>
      </w:r>
      <w:r w:rsidRPr="00EC5B56">
        <w:t>额</w:t>
      </w:r>
      <w:r w:rsidRPr="00EC5B56">
        <w:rPr>
          <w:rFonts w:hint="eastAsia"/>
        </w:rPr>
        <w:t>，可分别</w:t>
      </w:r>
      <w:r w:rsidRPr="00EC5B56">
        <w:t>更正金额和气量</w:t>
      </w:r>
      <w:r w:rsidRPr="00EC5B56">
        <w:rPr>
          <w:rFonts w:hint="eastAsia"/>
        </w:rPr>
        <w:t>，并</w:t>
      </w:r>
      <w:r w:rsidRPr="00EC5B56">
        <w:t>执行</w:t>
      </w:r>
      <w:r w:rsidRPr="00EC5B56">
        <w:rPr>
          <w:rFonts w:hint="eastAsia"/>
        </w:rPr>
        <w:t>系统</w:t>
      </w:r>
      <w:r w:rsidRPr="00EC5B56">
        <w:t>逐级审批。</w:t>
      </w:r>
    </w:p>
    <w:p w14:paraId="3B74A021" w14:textId="77777777" w:rsidR="00486496" w:rsidRPr="00350B3C" w:rsidRDefault="00486496" w:rsidP="00486496">
      <w:pPr>
        <w:spacing w:before="120" w:after="120"/>
        <w:ind w:firstLineChars="270" w:firstLine="567"/>
      </w:pPr>
      <w:r>
        <w:t>（一）</w:t>
      </w:r>
      <w:r w:rsidRPr="00350B3C">
        <w:t>业务</w:t>
      </w:r>
      <w:r w:rsidRPr="00350B3C">
        <w:rPr>
          <w:rFonts w:hint="eastAsia"/>
        </w:rPr>
        <w:t>错误：</w:t>
      </w:r>
    </w:p>
    <w:p w14:paraId="042FE1B7" w14:textId="77777777" w:rsidR="00486496" w:rsidRPr="00EC5B56" w:rsidRDefault="00486496" w:rsidP="00486496">
      <w:pPr>
        <w:spacing w:before="120" w:after="120"/>
        <w:ind w:firstLineChars="270" w:firstLine="567"/>
      </w:pPr>
      <w:r>
        <w:rPr>
          <w:rFonts w:hint="eastAsia"/>
        </w:rPr>
        <w:t>1</w:t>
      </w:r>
      <w:r>
        <w:rPr>
          <w:rFonts w:hint="eastAsia"/>
        </w:rPr>
        <w:t>、</w:t>
      </w:r>
      <w:r w:rsidRPr="00EC5B56">
        <w:rPr>
          <w:rFonts w:hint="eastAsia"/>
        </w:rPr>
        <w:t>提交</w:t>
      </w:r>
      <w:r w:rsidRPr="00EC5B56">
        <w:t>申请：</w:t>
      </w:r>
      <w:r w:rsidRPr="00EC5B56">
        <w:rPr>
          <w:rFonts w:hint="eastAsia"/>
        </w:rPr>
        <w:t xml:space="preserve"> </w:t>
      </w:r>
      <w:r w:rsidRPr="00EC5B56">
        <w:rPr>
          <w:rFonts w:hint="eastAsia"/>
        </w:rPr>
        <w:t>核算员通过</w:t>
      </w:r>
      <w:r w:rsidRPr="00EC5B56">
        <w:t>系统</w:t>
      </w:r>
      <w:r w:rsidRPr="00EC5B56">
        <w:rPr>
          <w:rFonts w:hint="eastAsia"/>
        </w:rPr>
        <w:t>提交更正申请、用户信息、差错气量、差错金额、差错</w:t>
      </w:r>
      <w:r w:rsidRPr="00EC5B56">
        <w:t>原因</w:t>
      </w:r>
      <w:r w:rsidRPr="00EC5B56">
        <w:rPr>
          <w:rFonts w:hint="eastAsia"/>
        </w:rPr>
        <w:t>和扫描</w:t>
      </w:r>
      <w:r w:rsidRPr="00EC5B56">
        <w:t>上传附件（必须的</w:t>
      </w:r>
      <w:r w:rsidRPr="00EC5B56">
        <w:rPr>
          <w:rFonts w:hint="eastAsia"/>
        </w:rPr>
        <w:t>原始</w:t>
      </w:r>
      <w:r w:rsidRPr="00EC5B56">
        <w:t>单据扫描件</w:t>
      </w:r>
      <w:r w:rsidRPr="00EC5B56">
        <w:rPr>
          <w:rFonts w:hint="eastAsia"/>
        </w:rPr>
        <w:t>和</w:t>
      </w:r>
      <w:r w:rsidRPr="00EC5B56">
        <w:t>照片</w:t>
      </w:r>
      <w:r w:rsidRPr="00EC5B56">
        <w:rPr>
          <w:rFonts w:hint="eastAsia"/>
        </w:rPr>
        <w:t>等</w:t>
      </w:r>
      <w:r w:rsidRPr="00EC5B56">
        <w:t>材料）</w:t>
      </w:r>
      <w:r w:rsidRPr="00EC5B56">
        <w:rPr>
          <w:rFonts w:hint="eastAsia"/>
        </w:rPr>
        <w:t>等提交给分公司室</w:t>
      </w:r>
      <w:r w:rsidRPr="00EC5B56">
        <w:t>副</w:t>
      </w:r>
      <w:r w:rsidRPr="00EC5B56">
        <w:rPr>
          <w:rFonts w:hint="eastAsia"/>
        </w:rPr>
        <w:t>主任复核。</w:t>
      </w:r>
    </w:p>
    <w:p w14:paraId="3BF2E726" w14:textId="77777777" w:rsidR="00486496" w:rsidRPr="00EC5B56" w:rsidRDefault="00486496" w:rsidP="00486496">
      <w:pPr>
        <w:spacing w:before="120" w:after="120"/>
        <w:ind w:firstLineChars="270" w:firstLine="567"/>
      </w:pPr>
      <w:r>
        <w:rPr>
          <w:rFonts w:hint="eastAsia"/>
        </w:rPr>
        <w:t>2</w:t>
      </w:r>
      <w:r>
        <w:rPr>
          <w:rFonts w:hint="eastAsia"/>
        </w:rPr>
        <w:t>、</w:t>
      </w:r>
      <w:r w:rsidRPr="00EC5B56">
        <w:rPr>
          <w:rFonts w:hint="eastAsia"/>
        </w:rPr>
        <w:t>业务</w:t>
      </w:r>
      <w:r w:rsidRPr="00EC5B56">
        <w:t>审核：</w:t>
      </w:r>
      <w:r w:rsidRPr="00EC5B56">
        <w:rPr>
          <w:rFonts w:hint="eastAsia"/>
        </w:rPr>
        <w:t>分公司室</w:t>
      </w:r>
      <w:r w:rsidRPr="00EC5B56">
        <w:t>副</w:t>
      </w:r>
      <w:r w:rsidRPr="00EC5B56">
        <w:rPr>
          <w:rFonts w:hint="eastAsia"/>
        </w:rPr>
        <w:t>主任审核，分公司副</w:t>
      </w:r>
      <w:r w:rsidRPr="00EC5B56">
        <w:t>经理审核</w:t>
      </w:r>
      <w:r w:rsidRPr="00EC5B56">
        <w:rPr>
          <w:rFonts w:hint="eastAsia"/>
        </w:rPr>
        <w:t>，营业部收费管理员审核，营业部</w:t>
      </w:r>
      <w:r w:rsidRPr="00EC5B56">
        <w:t>部长审批后</w:t>
      </w:r>
      <w:r w:rsidRPr="00EC5B56">
        <w:rPr>
          <w:rFonts w:hint="eastAsia"/>
        </w:rPr>
        <w:t>由营业部收费管理员执行计费更正业务。</w:t>
      </w:r>
    </w:p>
    <w:p w14:paraId="709A6316" w14:textId="77777777" w:rsidR="00486496" w:rsidRPr="00EC5B56" w:rsidRDefault="00486496" w:rsidP="00486496">
      <w:pPr>
        <w:spacing w:before="120" w:after="120"/>
        <w:ind w:firstLineChars="270" w:firstLine="567"/>
      </w:pPr>
      <w:r>
        <w:rPr>
          <w:rFonts w:hint="eastAsia"/>
        </w:rPr>
        <w:t>（二）</w:t>
      </w:r>
      <w:r w:rsidRPr="00EC5B56">
        <w:rPr>
          <w:rFonts w:hint="eastAsia"/>
        </w:rPr>
        <w:t>表具</w:t>
      </w:r>
      <w:r w:rsidRPr="00EC5B56">
        <w:t>损坏等错误：</w:t>
      </w:r>
    </w:p>
    <w:p w14:paraId="6DD82B5D" w14:textId="77777777" w:rsidR="00486496" w:rsidRPr="00EC5B56" w:rsidRDefault="00486496" w:rsidP="00486496">
      <w:pPr>
        <w:spacing w:before="120" w:after="120"/>
        <w:ind w:firstLineChars="270" w:firstLine="567"/>
      </w:pPr>
      <w:r>
        <w:rPr>
          <w:rFonts w:hint="eastAsia"/>
        </w:rPr>
        <w:t>1</w:t>
      </w:r>
      <w:r>
        <w:rPr>
          <w:rFonts w:hint="eastAsia"/>
        </w:rPr>
        <w:t>、</w:t>
      </w:r>
      <w:r w:rsidRPr="00EC5B56">
        <w:rPr>
          <w:rFonts w:hint="eastAsia"/>
        </w:rPr>
        <w:t>提交</w:t>
      </w:r>
      <w:r w:rsidRPr="00EC5B56">
        <w:t>申请：</w:t>
      </w:r>
      <w:r w:rsidRPr="00EC5B56">
        <w:rPr>
          <w:rFonts w:hint="eastAsia"/>
        </w:rPr>
        <w:t>核算员通过</w:t>
      </w:r>
      <w:r w:rsidRPr="00EC5B56">
        <w:t>系统</w:t>
      </w:r>
      <w:r w:rsidRPr="00EC5B56">
        <w:rPr>
          <w:rFonts w:hint="eastAsia"/>
        </w:rPr>
        <w:t>提交更正申请、用户信息、差错气量、差错金额、差错</w:t>
      </w:r>
      <w:r w:rsidRPr="00EC5B56">
        <w:t>原因</w:t>
      </w:r>
      <w:r w:rsidRPr="00EC5B56">
        <w:rPr>
          <w:rFonts w:hint="eastAsia"/>
        </w:rPr>
        <w:t>和扫描</w:t>
      </w:r>
      <w:r w:rsidRPr="00EC5B56">
        <w:t>上传附件（必须的</w:t>
      </w:r>
      <w:r w:rsidRPr="00EC5B56">
        <w:rPr>
          <w:rFonts w:hint="eastAsia"/>
        </w:rPr>
        <w:t>原始</w:t>
      </w:r>
      <w:r w:rsidRPr="00EC5B56">
        <w:t>单据扫描件</w:t>
      </w:r>
      <w:r w:rsidRPr="00EC5B56">
        <w:rPr>
          <w:rFonts w:hint="eastAsia"/>
        </w:rPr>
        <w:t>、</w:t>
      </w:r>
      <w:r w:rsidRPr="00EC5B56">
        <w:t>照片</w:t>
      </w:r>
      <w:r w:rsidRPr="00EC5B56">
        <w:rPr>
          <w:rFonts w:hint="eastAsia"/>
        </w:rPr>
        <w:t>和</w:t>
      </w:r>
      <w:r w:rsidRPr="00EC5B56">
        <w:t>表具损坏原因说明</w:t>
      </w:r>
      <w:r w:rsidRPr="00EC5B56">
        <w:rPr>
          <w:rFonts w:hint="eastAsia"/>
        </w:rPr>
        <w:t>等</w:t>
      </w:r>
      <w:r w:rsidRPr="00EC5B56">
        <w:t>材料）</w:t>
      </w:r>
      <w:r w:rsidRPr="00EC5B56">
        <w:rPr>
          <w:rFonts w:hint="eastAsia"/>
        </w:rPr>
        <w:t>等提交给分公司室</w:t>
      </w:r>
      <w:r w:rsidRPr="00EC5B56">
        <w:t>副</w:t>
      </w:r>
      <w:r w:rsidRPr="00EC5B56">
        <w:rPr>
          <w:rFonts w:hint="eastAsia"/>
        </w:rPr>
        <w:t>主任复核。</w:t>
      </w:r>
    </w:p>
    <w:p w14:paraId="1904900A" w14:textId="77777777" w:rsidR="00486496" w:rsidRPr="00EC5B56" w:rsidRDefault="00486496" w:rsidP="00486496">
      <w:pPr>
        <w:spacing w:before="120" w:after="120"/>
        <w:ind w:firstLineChars="270" w:firstLine="567"/>
      </w:pPr>
      <w:r>
        <w:rPr>
          <w:rFonts w:hint="eastAsia"/>
        </w:rPr>
        <w:t>2</w:t>
      </w:r>
      <w:r>
        <w:rPr>
          <w:rFonts w:hint="eastAsia"/>
        </w:rPr>
        <w:t>、</w:t>
      </w:r>
      <w:r w:rsidRPr="00EC5B56">
        <w:rPr>
          <w:rFonts w:hint="eastAsia"/>
        </w:rPr>
        <w:t>业务</w:t>
      </w:r>
      <w:r w:rsidRPr="00EC5B56">
        <w:t>审核：</w:t>
      </w:r>
      <w:r w:rsidRPr="00EC5B56">
        <w:rPr>
          <w:rFonts w:hint="eastAsia"/>
        </w:rPr>
        <w:t>分公司室</w:t>
      </w:r>
      <w:r w:rsidRPr="00EC5B56">
        <w:t>副</w:t>
      </w:r>
      <w:r w:rsidRPr="00EC5B56">
        <w:rPr>
          <w:rFonts w:hint="eastAsia"/>
        </w:rPr>
        <w:t>主任复核分公司</w:t>
      </w:r>
      <w:r w:rsidRPr="00EC5B56">
        <w:t>副经理审核</w:t>
      </w:r>
      <w:r w:rsidRPr="00EC5B56">
        <w:rPr>
          <w:rFonts w:hint="eastAsia"/>
        </w:rPr>
        <w:t>后转</w:t>
      </w:r>
      <w:r>
        <w:t>计量中心</w:t>
      </w:r>
      <w:r w:rsidRPr="00EC5B56">
        <w:t>审</w:t>
      </w:r>
      <w:r w:rsidRPr="00EC5B56">
        <w:rPr>
          <w:rFonts w:hint="eastAsia"/>
        </w:rPr>
        <w:t>核</w:t>
      </w:r>
      <w:r w:rsidRPr="00EC5B56">
        <w:t>后</w:t>
      </w:r>
      <w:r w:rsidRPr="00EC5B56">
        <w:rPr>
          <w:rFonts w:hint="eastAsia"/>
        </w:rPr>
        <w:t>转至营业部收费管理员进行审核，营业部</w:t>
      </w:r>
      <w:r w:rsidRPr="00EC5B56">
        <w:t>部长审批后</w:t>
      </w:r>
      <w:r w:rsidRPr="00EC5B56">
        <w:rPr>
          <w:rFonts w:hint="eastAsia"/>
        </w:rPr>
        <w:t>由营业部收费管理员执行计费更正业务。</w:t>
      </w:r>
    </w:p>
    <w:p w14:paraId="5F168FD8" w14:textId="77777777" w:rsidR="00486496" w:rsidRPr="00EE232C" w:rsidRDefault="00486496" w:rsidP="00486496">
      <w:pPr>
        <w:spacing w:before="120" w:after="120"/>
        <w:ind w:firstLineChars="270" w:firstLine="567"/>
      </w:pPr>
      <w:r>
        <w:rPr>
          <w:rFonts w:hint="eastAsia"/>
        </w:rPr>
        <w:lastRenderedPageBreak/>
        <w:t>（三）</w:t>
      </w:r>
      <w:r w:rsidRPr="00EE232C">
        <w:rPr>
          <w:rFonts w:hint="eastAsia"/>
        </w:rPr>
        <w:t>非居民</w:t>
      </w:r>
      <w:r w:rsidRPr="00EE232C">
        <w:t>价格优惠协议</w:t>
      </w:r>
      <w:r w:rsidRPr="00EE232C">
        <w:rPr>
          <w:rFonts w:hint="eastAsia"/>
        </w:rPr>
        <w:t>更正</w:t>
      </w:r>
      <w:r w:rsidRPr="00EE232C">
        <w:t>：</w:t>
      </w:r>
    </w:p>
    <w:p w14:paraId="7F9944DB" w14:textId="77777777" w:rsidR="00486496" w:rsidRDefault="00486496" w:rsidP="00486496">
      <w:pPr>
        <w:spacing w:before="120" w:after="120"/>
        <w:ind w:firstLineChars="270" w:firstLine="567"/>
      </w:pPr>
      <w:r>
        <w:rPr>
          <w:rFonts w:hint="eastAsia"/>
        </w:rPr>
        <w:t>1</w:t>
      </w:r>
      <w:r>
        <w:rPr>
          <w:rFonts w:hint="eastAsia"/>
        </w:rPr>
        <w:t>、</w:t>
      </w:r>
      <w:r w:rsidRPr="00EC5B56">
        <w:rPr>
          <w:rFonts w:hint="eastAsia"/>
        </w:rPr>
        <w:t>提交</w:t>
      </w:r>
      <w:r w:rsidRPr="00EC5B56">
        <w:t>申请：</w:t>
      </w:r>
      <w:r w:rsidRPr="00EC5B56">
        <w:rPr>
          <w:rFonts w:hint="eastAsia"/>
        </w:rPr>
        <w:t xml:space="preserve"> </w:t>
      </w:r>
      <w:r w:rsidRPr="00EC5B56">
        <w:rPr>
          <w:rFonts w:hint="eastAsia"/>
        </w:rPr>
        <w:t>核算员通过</w:t>
      </w:r>
      <w:r w:rsidRPr="00EC5B56">
        <w:t>系统</w:t>
      </w:r>
      <w:r w:rsidRPr="00EC5B56">
        <w:rPr>
          <w:rFonts w:hint="eastAsia"/>
        </w:rPr>
        <w:t>提交更正申请、用户信息、</w:t>
      </w:r>
      <w:r>
        <w:rPr>
          <w:rFonts w:hint="eastAsia"/>
        </w:rPr>
        <w:t>优惠</w:t>
      </w:r>
      <w:r w:rsidRPr="00EC5B56">
        <w:rPr>
          <w:rFonts w:hint="eastAsia"/>
        </w:rPr>
        <w:t>气量、</w:t>
      </w:r>
      <w:r>
        <w:rPr>
          <w:rFonts w:hint="eastAsia"/>
        </w:rPr>
        <w:t>优惠</w:t>
      </w:r>
      <w:r w:rsidRPr="00EC5B56">
        <w:rPr>
          <w:rFonts w:hint="eastAsia"/>
        </w:rPr>
        <w:t>金额、</w:t>
      </w:r>
      <w:r>
        <w:rPr>
          <w:rFonts w:hint="eastAsia"/>
        </w:rPr>
        <w:t>优惠</w:t>
      </w:r>
      <w:r w:rsidRPr="00EC5B56">
        <w:t>原因</w:t>
      </w:r>
      <w:r w:rsidRPr="00EC5B56">
        <w:rPr>
          <w:rFonts w:hint="eastAsia"/>
        </w:rPr>
        <w:t>和扫描</w:t>
      </w:r>
      <w:r w:rsidRPr="00EC5B56">
        <w:t>上传附件（必须的</w:t>
      </w:r>
      <w:r w:rsidRPr="00EC5B56">
        <w:rPr>
          <w:rFonts w:hint="eastAsia"/>
        </w:rPr>
        <w:t>原始</w:t>
      </w:r>
      <w:r w:rsidRPr="00EC5B56">
        <w:t>单据扫描件</w:t>
      </w:r>
      <w:r w:rsidRPr="00EC5B56">
        <w:rPr>
          <w:rFonts w:hint="eastAsia"/>
        </w:rPr>
        <w:t>、</w:t>
      </w:r>
      <w:r w:rsidRPr="00EC5B56">
        <w:t>照片</w:t>
      </w:r>
      <w:r w:rsidRPr="00EC5B56">
        <w:rPr>
          <w:rFonts w:hint="eastAsia"/>
        </w:rPr>
        <w:t>和关联</w:t>
      </w:r>
      <w:r w:rsidRPr="00EC5B56">
        <w:t>非居民价格优惠协议</w:t>
      </w:r>
      <w:r w:rsidRPr="00EC5B56">
        <w:rPr>
          <w:rFonts w:hint="eastAsia"/>
        </w:rPr>
        <w:t>等</w:t>
      </w:r>
      <w:r w:rsidRPr="00EC5B56">
        <w:t>材料）</w:t>
      </w:r>
      <w:r>
        <w:rPr>
          <w:rFonts w:hint="eastAsia"/>
        </w:rPr>
        <w:t>等，系统按协议内容计算实际优惠量，</w:t>
      </w:r>
      <w:r w:rsidRPr="00EC5B56">
        <w:rPr>
          <w:rFonts w:hint="eastAsia"/>
        </w:rPr>
        <w:t>提交给分公司室</w:t>
      </w:r>
      <w:r w:rsidRPr="00EC5B56">
        <w:t>副</w:t>
      </w:r>
      <w:r w:rsidRPr="00EC5B56">
        <w:rPr>
          <w:rFonts w:hint="eastAsia"/>
        </w:rPr>
        <w:t>主任复核。</w:t>
      </w:r>
    </w:p>
    <w:p w14:paraId="35F37B46" w14:textId="77777777" w:rsidR="00486496" w:rsidRPr="00EC5B56" w:rsidRDefault="00486496" w:rsidP="00486496">
      <w:pPr>
        <w:spacing w:before="120" w:after="120"/>
        <w:ind w:firstLineChars="270" w:firstLine="567"/>
      </w:pPr>
      <w:r>
        <w:rPr>
          <w:rFonts w:hint="eastAsia"/>
        </w:rPr>
        <w:t>2</w:t>
      </w:r>
      <w:r>
        <w:rPr>
          <w:rFonts w:hint="eastAsia"/>
        </w:rPr>
        <w:t>、增加系统按协议的内容计算出实际优惠量、额的计算界面。</w:t>
      </w:r>
      <w:r w:rsidRPr="00EC5B56">
        <w:rPr>
          <w:rFonts w:hint="eastAsia"/>
        </w:rPr>
        <w:t>业务</w:t>
      </w:r>
      <w:r w:rsidRPr="00EC5B56">
        <w:t>审核：</w:t>
      </w:r>
      <w:r w:rsidRPr="00EC5B56">
        <w:rPr>
          <w:rFonts w:hint="eastAsia"/>
        </w:rPr>
        <w:t>分公司室</w:t>
      </w:r>
      <w:r w:rsidRPr="00EC5B56">
        <w:t>副</w:t>
      </w:r>
      <w:r w:rsidRPr="00EC5B56">
        <w:rPr>
          <w:rFonts w:hint="eastAsia"/>
        </w:rPr>
        <w:t>主任复核后转至营业部收费管理员进行审核，营业部</w:t>
      </w:r>
      <w:r w:rsidRPr="00EC5B56">
        <w:t>部长审批后</w:t>
      </w:r>
      <w:r w:rsidRPr="00EC5B56">
        <w:rPr>
          <w:rFonts w:hint="eastAsia"/>
        </w:rPr>
        <w:t>由营业部收费管理员执行计费更正业务。</w:t>
      </w:r>
    </w:p>
    <w:p w14:paraId="58CCEDB1" w14:textId="77777777" w:rsidR="00486496" w:rsidRPr="00EC5B56" w:rsidRDefault="00486496" w:rsidP="00486496">
      <w:pPr>
        <w:spacing w:before="120" w:after="120"/>
        <w:ind w:firstLineChars="270" w:firstLine="567"/>
      </w:pPr>
      <w:r w:rsidRPr="00EC5B56">
        <w:rPr>
          <w:rFonts w:hint="eastAsia"/>
        </w:rPr>
        <w:t>注意</w:t>
      </w:r>
      <w:r w:rsidRPr="00EC5B56">
        <w:t>：</w:t>
      </w:r>
      <w:r w:rsidRPr="00EC5B56">
        <w:rPr>
          <w:rFonts w:hint="eastAsia"/>
        </w:rPr>
        <w:t>上传</w:t>
      </w:r>
      <w:r w:rsidRPr="00EC5B56">
        <w:t>文件</w:t>
      </w:r>
      <w:r w:rsidRPr="00EC5B56">
        <w:rPr>
          <w:rFonts w:hint="eastAsia"/>
        </w:rPr>
        <w:t>限定</w:t>
      </w:r>
      <w:r w:rsidRPr="00EC5B56">
        <w:t>为</w:t>
      </w:r>
      <w:r w:rsidRPr="00EC5B56">
        <w:t>PDF</w:t>
      </w:r>
      <w:r w:rsidRPr="00EC5B56">
        <w:t>格式</w:t>
      </w:r>
      <w:r w:rsidRPr="00EC5B56">
        <w:rPr>
          <w:rFonts w:hint="eastAsia"/>
        </w:rPr>
        <w:t>，</w:t>
      </w:r>
      <w:r w:rsidRPr="00EC5B56">
        <w:t>所有审批环节都要有驳回功能，</w:t>
      </w:r>
      <w:r w:rsidRPr="00EC5B56">
        <w:rPr>
          <w:rFonts w:hint="eastAsia"/>
        </w:rPr>
        <w:t>营业</w:t>
      </w:r>
      <w:r w:rsidRPr="00EC5B56">
        <w:t>部收费管理员</w:t>
      </w:r>
      <w:r w:rsidRPr="00EC5B56">
        <w:rPr>
          <w:rFonts w:hint="eastAsia"/>
        </w:rPr>
        <w:t>的</w:t>
      </w:r>
      <w:r w:rsidRPr="00EC5B56">
        <w:t>驳回功能为：可选择驳回到稽查大队</w:t>
      </w:r>
      <w:r w:rsidRPr="00EC5B56">
        <w:rPr>
          <w:rFonts w:hint="eastAsia"/>
        </w:rPr>
        <w:t>、</w:t>
      </w:r>
      <w:r>
        <w:t>计量中心</w:t>
      </w:r>
      <w:r w:rsidRPr="00EC5B56">
        <w:rPr>
          <w:rFonts w:hint="eastAsia"/>
        </w:rPr>
        <w:t>、</w:t>
      </w:r>
      <w:r w:rsidRPr="00EC5B56">
        <w:t>营业分公司</w:t>
      </w:r>
      <w:r w:rsidRPr="00EC5B56">
        <w:rPr>
          <w:rFonts w:hint="eastAsia"/>
        </w:rPr>
        <w:t>，</w:t>
      </w:r>
      <w:r w:rsidRPr="00EC5B56">
        <w:t>再次提交后的流程为营业部收费管理员的指定流程</w:t>
      </w:r>
      <w:r w:rsidRPr="00EC5B56">
        <w:rPr>
          <w:rFonts w:hint="eastAsia"/>
        </w:rPr>
        <w:t>（可</w:t>
      </w:r>
      <w:r w:rsidRPr="00EC5B56">
        <w:t>同时添加稽查大队</w:t>
      </w:r>
      <w:r w:rsidRPr="00EC5B56">
        <w:rPr>
          <w:rFonts w:hint="eastAsia"/>
        </w:rPr>
        <w:t>和</w:t>
      </w:r>
      <w:r>
        <w:t>计量中心</w:t>
      </w:r>
      <w:r w:rsidRPr="00EC5B56">
        <w:t>-</w:t>
      </w:r>
      <w:r w:rsidRPr="00EC5B56">
        <w:t>或是添加其中一个</w:t>
      </w:r>
      <w:r w:rsidRPr="00EC5B56">
        <w:rPr>
          <w:rFonts w:hint="eastAsia"/>
        </w:rPr>
        <w:t>）即</w:t>
      </w:r>
      <w:r w:rsidRPr="00EC5B56">
        <w:t>流程节点可由营业部收费</w:t>
      </w:r>
      <w:r w:rsidRPr="00EC5B56">
        <w:rPr>
          <w:rFonts w:hint="eastAsia"/>
        </w:rPr>
        <w:t>管理</w:t>
      </w:r>
      <w:r w:rsidRPr="00EC5B56">
        <w:t>员手动指定。</w:t>
      </w:r>
    </w:p>
    <w:p w14:paraId="48C78128" w14:textId="77777777" w:rsidR="00486496" w:rsidRPr="00EC5B56" w:rsidRDefault="00486496" w:rsidP="00486496">
      <w:pPr>
        <w:spacing w:before="120" w:after="120"/>
        <w:ind w:firstLineChars="270" w:firstLine="567"/>
      </w:pPr>
      <w:r>
        <w:t>（四）</w:t>
      </w:r>
      <w:r w:rsidRPr="00EC5B56">
        <w:t>换表下线</w:t>
      </w:r>
      <w:r w:rsidRPr="00EC5B56">
        <w:rPr>
          <w:rFonts w:hint="eastAsia"/>
        </w:rPr>
        <w:t>、</w:t>
      </w:r>
      <w:r w:rsidRPr="00EC5B56">
        <w:t>暂停拆除</w:t>
      </w:r>
      <w:r w:rsidRPr="00EC5B56">
        <w:rPr>
          <w:rFonts w:hint="eastAsia"/>
        </w:rPr>
        <w:t>的</w:t>
      </w:r>
      <w:r w:rsidRPr="00EC5B56">
        <w:rPr>
          <w:rFonts w:hint="eastAsia"/>
        </w:rPr>
        <w:t>IC</w:t>
      </w:r>
      <w:r w:rsidRPr="00EC5B56">
        <w:rPr>
          <w:rFonts w:hint="eastAsia"/>
        </w:rPr>
        <w:t>卡</w:t>
      </w:r>
      <w:r w:rsidRPr="00EC5B56">
        <w:t>用户</w:t>
      </w:r>
      <w:r w:rsidRPr="00EC5B56">
        <w:rPr>
          <w:rFonts w:hint="eastAsia"/>
        </w:rPr>
        <w:t>余量</w:t>
      </w:r>
      <w:r w:rsidRPr="00EC5B56">
        <w:t>退费</w:t>
      </w:r>
      <w:r w:rsidRPr="00EC5B56">
        <w:rPr>
          <w:rFonts w:hint="eastAsia"/>
        </w:rPr>
        <w:t>计费</w:t>
      </w:r>
      <w:r w:rsidRPr="00EC5B56">
        <w:t>更正：</w:t>
      </w:r>
    </w:p>
    <w:p w14:paraId="28B2BDEA" w14:textId="77777777" w:rsidR="00486496" w:rsidRPr="00EC5B56" w:rsidRDefault="00486496" w:rsidP="00486496">
      <w:pPr>
        <w:spacing w:before="120" w:after="120"/>
        <w:ind w:firstLineChars="270" w:firstLine="567"/>
      </w:pPr>
      <w:r>
        <w:rPr>
          <w:rFonts w:hint="eastAsia"/>
        </w:rPr>
        <w:t>1</w:t>
      </w:r>
      <w:r>
        <w:rPr>
          <w:rFonts w:hint="eastAsia"/>
        </w:rPr>
        <w:t>、</w:t>
      </w:r>
      <w:r w:rsidRPr="00EC5B56">
        <w:rPr>
          <w:rFonts w:hint="eastAsia"/>
        </w:rPr>
        <w:t>业务</w:t>
      </w:r>
      <w:r w:rsidRPr="00EC5B56">
        <w:t>申请：</w:t>
      </w:r>
      <w:r w:rsidRPr="00EC5B56">
        <w:rPr>
          <w:rFonts w:hint="eastAsia"/>
        </w:rPr>
        <w:t>核算员</w:t>
      </w:r>
      <w:r w:rsidRPr="00EC5B56">
        <w:t>提</w:t>
      </w:r>
      <w:r w:rsidRPr="00EC5B56">
        <w:rPr>
          <w:rFonts w:hint="eastAsia"/>
        </w:rPr>
        <w:t>出</w:t>
      </w:r>
      <w:r w:rsidRPr="00EC5B56">
        <w:t>申请</w:t>
      </w:r>
      <w:r w:rsidRPr="00EC5B56">
        <w:rPr>
          <w:rFonts w:hint="eastAsia"/>
        </w:rPr>
        <w:t>并</w:t>
      </w:r>
      <w:r w:rsidRPr="00EC5B56">
        <w:t>提交原始凭证</w:t>
      </w:r>
      <w:r w:rsidRPr="00EC5B56">
        <w:rPr>
          <w:rFonts w:hint="eastAsia"/>
        </w:rPr>
        <w:t>（</w:t>
      </w:r>
      <w:r w:rsidRPr="00EC5B56">
        <w:rPr>
          <w:rFonts w:hint="eastAsia"/>
        </w:rPr>
        <w:t>IC</w:t>
      </w:r>
      <w:r w:rsidRPr="00EC5B56">
        <w:t>表累计用气量和余量照片扫描件</w:t>
      </w:r>
      <w:r w:rsidRPr="00EC5B56">
        <w:rPr>
          <w:rFonts w:hint="eastAsia"/>
        </w:rPr>
        <w:t>），和</w:t>
      </w:r>
      <w:r w:rsidRPr="00EC5B56">
        <w:t>核对结果（系统自动计算累计用气量、</w:t>
      </w:r>
      <w:r w:rsidRPr="00EC5B56">
        <w:rPr>
          <w:rFonts w:hint="eastAsia"/>
        </w:rPr>
        <w:t>累计</w:t>
      </w:r>
      <w:r w:rsidRPr="00EC5B56">
        <w:t>购气</w:t>
      </w:r>
      <w:r w:rsidRPr="00EC5B56">
        <w:rPr>
          <w:rFonts w:hint="eastAsia"/>
        </w:rPr>
        <w:t>量（区分</w:t>
      </w:r>
      <w:r w:rsidRPr="00EC5B56">
        <w:t>当时购气价格</w:t>
      </w:r>
      <w:r w:rsidRPr="00EC5B56">
        <w:rPr>
          <w:rFonts w:hint="eastAsia"/>
        </w:rPr>
        <w:t>）、</w:t>
      </w:r>
      <w:r w:rsidRPr="00EC5B56">
        <w:t>核算剩余气量等数据进行</w:t>
      </w:r>
      <w:r w:rsidRPr="00EC5B56">
        <w:rPr>
          <w:rFonts w:hint="eastAsia"/>
        </w:rPr>
        <w:t>计算比对</w:t>
      </w:r>
      <w:r w:rsidRPr="00EC5B56">
        <w:t>（</w:t>
      </w:r>
      <w:r w:rsidRPr="00EC5B56">
        <w:rPr>
          <w:rFonts w:hint="eastAsia"/>
        </w:rPr>
        <w:t>理论数据</w:t>
      </w:r>
      <w:r w:rsidRPr="00EC5B56">
        <w:t>与实际数据</w:t>
      </w:r>
      <w:r w:rsidRPr="00EC5B56">
        <w:rPr>
          <w:rFonts w:hint="eastAsia"/>
        </w:rPr>
        <w:t>进行比对</w:t>
      </w:r>
      <w:r w:rsidRPr="00EC5B56">
        <w:t>）</w:t>
      </w:r>
      <w:r w:rsidRPr="00EC5B56">
        <w:rPr>
          <w:rFonts w:hint="eastAsia"/>
        </w:rPr>
        <w:t>，核算员</w:t>
      </w:r>
      <w:r w:rsidRPr="00EC5B56">
        <w:t>根据比对结果确定</w:t>
      </w:r>
      <w:r w:rsidRPr="00EC5B56">
        <w:rPr>
          <w:rFonts w:hint="eastAsia"/>
        </w:rPr>
        <w:t>更正金额，核算</w:t>
      </w:r>
      <w:r w:rsidRPr="00EC5B56">
        <w:t>员根据缴费历史</w:t>
      </w:r>
      <w:r w:rsidRPr="00EC5B56">
        <w:rPr>
          <w:rFonts w:hint="eastAsia"/>
        </w:rPr>
        <w:t>进行</w:t>
      </w:r>
      <w:r w:rsidRPr="00EC5B56">
        <w:t>核对）</w:t>
      </w:r>
      <w:r w:rsidRPr="00EC5B56">
        <w:rPr>
          <w:rFonts w:hint="eastAsia"/>
        </w:rPr>
        <w:t>。</w:t>
      </w:r>
    </w:p>
    <w:p w14:paraId="6C2C8070" w14:textId="77777777" w:rsidR="00486496" w:rsidRPr="00EE232C" w:rsidRDefault="00486496" w:rsidP="00486496">
      <w:pPr>
        <w:spacing w:before="120" w:after="120"/>
        <w:ind w:firstLineChars="270" w:firstLine="567"/>
      </w:pPr>
      <w:r>
        <w:rPr>
          <w:rFonts w:hint="eastAsia"/>
        </w:rPr>
        <w:t>2</w:t>
      </w:r>
      <w:r>
        <w:rPr>
          <w:rFonts w:hint="eastAsia"/>
        </w:rPr>
        <w:t>、</w:t>
      </w:r>
      <w:r w:rsidRPr="00EC5B56">
        <w:rPr>
          <w:rFonts w:hint="eastAsia"/>
        </w:rPr>
        <w:t>业务</w:t>
      </w:r>
      <w:r w:rsidRPr="00EC5B56">
        <w:t>审核：</w:t>
      </w:r>
      <w:r w:rsidRPr="00EC5B56">
        <w:rPr>
          <w:rFonts w:hint="eastAsia"/>
        </w:rPr>
        <w:t>分公司室</w:t>
      </w:r>
      <w:r w:rsidRPr="00EC5B56">
        <w:t>副</w:t>
      </w:r>
      <w:r w:rsidRPr="00EC5B56">
        <w:rPr>
          <w:rFonts w:hint="eastAsia"/>
        </w:rPr>
        <w:t>主任审核，分公司副</w:t>
      </w:r>
      <w:r w:rsidRPr="00EC5B56">
        <w:t>经理审核</w:t>
      </w:r>
      <w:r w:rsidRPr="00EC5B56">
        <w:rPr>
          <w:rFonts w:hint="eastAsia"/>
        </w:rPr>
        <w:t>，营业部收费管理员审核，营业部</w:t>
      </w:r>
      <w:r w:rsidRPr="00EC5B56">
        <w:t>部长审批后</w:t>
      </w:r>
      <w:r w:rsidRPr="00EC5B56">
        <w:rPr>
          <w:rFonts w:hint="eastAsia"/>
        </w:rPr>
        <w:t>由营业部收费管理员执行计费更正业务。</w:t>
      </w:r>
    </w:p>
    <w:p w14:paraId="02483F01" w14:textId="77777777" w:rsidR="00486496" w:rsidRPr="002229CF" w:rsidRDefault="00486496" w:rsidP="00486496"/>
    <w:p w14:paraId="28A5B5A6" w14:textId="5DFBA7B8" w:rsidR="00486496" w:rsidRDefault="00486496" w:rsidP="00486496">
      <w:pPr>
        <w:pStyle w:val="30"/>
        <w:spacing w:before="156" w:after="156"/>
        <w:rPr>
          <w:lang w:val="zh-TW" w:eastAsia="zh-TW"/>
        </w:rPr>
      </w:pPr>
      <w:r>
        <w:rPr>
          <w:lang w:val="zh-TW" w:eastAsia="zh-TW"/>
        </w:rPr>
        <w:t>6.8.</w:t>
      </w:r>
      <w:r>
        <w:rPr>
          <w:lang w:val="zh-TW"/>
        </w:rPr>
        <w:t>8</w:t>
      </w:r>
      <w:r w:rsidRPr="00D456FE">
        <w:rPr>
          <w:lang w:val="zh-TW" w:eastAsia="zh-TW"/>
        </w:rPr>
        <w:t>非居民暂停审批</w:t>
      </w:r>
    </w:p>
    <w:p w14:paraId="78366231" w14:textId="77777777" w:rsidR="00486496" w:rsidRDefault="00486496" w:rsidP="00486496">
      <w:pPr>
        <w:spacing w:before="120" w:after="120"/>
        <w:ind w:firstLineChars="270" w:firstLine="567"/>
      </w:pPr>
      <w:r>
        <w:rPr>
          <w:rFonts w:hint="eastAsia"/>
        </w:rPr>
        <w:t>用户持身份证及复印件到所在供气营业分公司营业大厅提出暂停申请，同时提供表读数或表具照片。</w:t>
      </w:r>
    </w:p>
    <w:p w14:paraId="5961EE2E" w14:textId="77777777" w:rsidR="00486496" w:rsidRDefault="00486496" w:rsidP="00486496">
      <w:pPr>
        <w:spacing w:before="120" w:after="120"/>
        <w:ind w:firstLineChars="270" w:firstLine="567"/>
      </w:pPr>
      <w:r>
        <w:rPr>
          <w:rFonts w:hint="eastAsia"/>
        </w:rPr>
        <w:t>2</w:t>
      </w:r>
      <w:r>
        <w:rPr>
          <w:rFonts w:hint="eastAsia"/>
        </w:rPr>
        <w:t>、大厅工作人员审核用户证件，查询用户是否有欠费（燃气费和生活垃圾处理费），同时录入用户提供的表读数，系统计算用户应缴气费（距上次抄表产生的费用</w:t>
      </w:r>
      <w:r>
        <w:rPr>
          <w:rFonts w:hint="eastAsia"/>
        </w:rPr>
        <w:t>+</w:t>
      </w:r>
      <w:r>
        <w:rPr>
          <w:rFonts w:hint="eastAsia"/>
        </w:rPr>
        <w:t>欠费），用户缴清气费后，请用户填写《用气暂停申请书》，在营业系统中受理暂停用气业务，打印《业务受理单》。</w:t>
      </w:r>
    </w:p>
    <w:p w14:paraId="1CFB48A2" w14:textId="77777777" w:rsidR="00486496" w:rsidRPr="00903ED8" w:rsidRDefault="00486496" w:rsidP="00486496"/>
    <w:p w14:paraId="6F1E343C" w14:textId="27CABA38" w:rsidR="00486496" w:rsidRDefault="00486496" w:rsidP="00486496">
      <w:pPr>
        <w:pStyle w:val="30"/>
        <w:spacing w:before="156" w:after="156"/>
        <w:rPr>
          <w:lang w:val="zh-TW" w:eastAsia="zh-TW"/>
        </w:rPr>
      </w:pPr>
      <w:r>
        <w:rPr>
          <w:lang w:val="zh-TW" w:eastAsia="zh-TW"/>
        </w:rPr>
        <w:t>6.8.</w:t>
      </w:r>
      <w:r>
        <w:rPr>
          <w:lang w:val="zh-TW"/>
        </w:rPr>
        <w:t>9</w:t>
      </w:r>
      <w:r w:rsidRPr="00D456FE">
        <w:rPr>
          <w:lang w:val="zh-TW" w:eastAsia="zh-TW"/>
        </w:rPr>
        <w:t>拆除审批</w:t>
      </w:r>
    </w:p>
    <w:p w14:paraId="74C6C347" w14:textId="77777777" w:rsidR="00486496" w:rsidRDefault="00486496" w:rsidP="00486496">
      <w:pPr>
        <w:spacing w:before="120" w:after="120"/>
        <w:ind w:firstLineChars="270" w:firstLine="567"/>
      </w:pPr>
      <w:r>
        <w:rPr>
          <w:rFonts w:hint="eastAsia"/>
        </w:rPr>
        <w:t>供气设施拆除是指用户或产权单位不再使用燃气，提出拆除其供气设施的业务申请。供气设施拆除后，系统用户档案注明拆除，供用气合同作废。此业务分为居民和非居民。</w:t>
      </w:r>
    </w:p>
    <w:p w14:paraId="083E60C6" w14:textId="77777777" w:rsidR="00486496" w:rsidRDefault="00486496" w:rsidP="00486496">
      <w:pPr>
        <w:spacing w:before="120" w:after="120"/>
        <w:ind w:firstLineChars="270" w:firstLine="567"/>
      </w:pPr>
      <w:r>
        <w:t>一、居民供气设施拆除业务包括两类：一类是整楼拆除，另一类是零散用户拆除。</w:t>
      </w:r>
    </w:p>
    <w:p w14:paraId="5C1347A5" w14:textId="77777777" w:rsidR="00486496" w:rsidRDefault="00486496" w:rsidP="00486496">
      <w:pPr>
        <w:spacing w:before="120" w:after="120"/>
        <w:ind w:firstLineChars="270" w:firstLine="567"/>
      </w:pPr>
      <w:r>
        <w:rPr>
          <w:rFonts w:hint="eastAsia"/>
        </w:rPr>
        <w:t>（一）整楼拆除业务流程：</w:t>
      </w:r>
    </w:p>
    <w:p w14:paraId="6AB07C3A" w14:textId="77777777" w:rsidR="00486496" w:rsidRDefault="00486496" w:rsidP="00486496">
      <w:pPr>
        <w:spacing w:before="120" w:after="120"/>
        <w:ind w:firstLineChars="270" w:firstLine="567"/>
      </w:pPr>
      <w:r>
        <w:rPr>
          <w:rFonts w:hint="eastAsia"/>
        </w:rPr>
        <w:t>整楼拆除是指因旧楼拆迁等需要拆除其内部供气设施的业务。</w:t>
      </w:r>
    </w:p>
    <w:p w14:paraId="0F9A9D82" w14:textId="77777777" w:rsidR="00486496" w:rsidRDefault="00486496" w:rsidP="00486496">
      <w:pPr>
        <w:spacing w:before="120" w:after="120"/>
        <w:ind w:firstLineChars="270" w:firstLine="567"/>
      </w:pPr>
      <w:r>
        <w:rPr>
          <w:rFonts w:hint="eastAsia"/>
        </w:rPr>
        <w:t>1</w:t>
      </w:r>
      <w:r>
        <w:rPr>
          <w:rFonts w:hint="eastAsia"/>
        </w:rPr>
        <w:t>、营业厅营业员</w:t>
      </w:r>
      <w:r>
        <w:t>接到整栋楼拆除通知</w:t>
      </w:r>
      <w:r>
        <w:rPr>
          <w:rFonts w:hint="eastAsia"/>
        </w:rPr>
        <w:t>（批文申请</w:t>
      </w:r>
      <w:r>
        <w:t>等材料）</w:t>
      </w:r>
      <w:r>
        <w:rPr>
          <w:rFonts w:hint="eastAsia"/>
        </w:rPr>
        <w:t>，受理、</w:t>
      </w:r>
      <w:r>
        <w:t>提出拆除申请，扫描上传所有材料</w:t>
      </w:r>
      <w:r>
        <w:rPr>
          <w:rFonts w:hint="eastAsia"/>
        </w:rPr>
        <w:t>，提交到</w:t>
      </w:r>
      <w:r>
        <w:t>营业室</w:t>
      </w:r>
      <w:r>
        <w:rPr>
          <w:rFonts w:hint="eastAsia"/>
        </w:rPr>
        <w:t>副</w:t>
      </w:r>
      <w:r>
        <w:t>主任</w:t>
      </w:r>
      <w:r>
        <w:rPr>
          <w:rFonts w:hint="eastAsia"/>
        </w:rPr>
        <w:t>、营业分公司</w:t>
      </w:r>
      <w:r>
        <w:t>主管副经理、营业部收费管理员、营业</w:t>
      </w:r>
      <w:r>
        <w:lastRenderedPageBreak/>
        <w:t>部部长逐级</w:t>
      </w:r>
      <w:r>
        <w:rPr>
          <w:rFonts w:hint="eastAsia"/>
        </w:rPr>
        <w:t>审核、</w:t>
      </w:r>
      <w:r>
        <w:t>审批</w:t>
      </w:r>
      <w:r>
        <w:rPr>
          <w:rFonts w:hint="eastAsia"/>
        </w:rPr>
        <w:t>。</w:t>
      </w:r>
    </w:p>
    <w:p w14:paraId="39992EF0" w14:textId="77777777" w:rsidR="00486496" w:rsidRDefault="00486496" w:rsidP="00486496">
      <w:pPr>
        <w:spacing w:before="120" w:after="120"/>
        <w:ind w:firstLineChars="270" w:firstLine="567"/>
      </w:pPr>
      <w:r>
        <w:rPr>
          <w:rFonts w:hint="eastAsia"/>
        </w:rPr>
        <w:t>（二）零散用户拆除业务流程：</w:t>
      </w:r>
    </w:p>
    <w:p w14:paraId="44AA7532" w14:textId="77777777" w:rsidR="00486496" w:rsidRPr="00350B3C" w:rsidRDefault="00486496" w:rsidP="00486496">
      <w:pPr>
        <w:spacing w:before="120" w:after="120"/>
        <w:ind w:firstLineChars="270" w:firstLine="567"/>
      </w:pPr>
      <w:r>
        <w:rPr>
          <w:rFonts w:hint="eastAsia"/>
        </w:rPr>
        <w:t>1</w:t>
      </w:r>
      <w:r>
        <w:rPr>
          <w:rFonts w:hint="eastAsia"/>
        </w:rPr>
        <w:t>、</w:t>
      </w:r>
      <w:r w:rsidRPr="00350B3C">
        <w:rPr>
          <w:rFonts w:hint="eastAsia"/>
        </w:rPr>
        <w:t>普表用户</w:t>
      </w:r>
      <w:r w:rsidRPr="00350B3C">
        <w:t>：</w:t>
      </w:r>
    </w:p>
    <w:p w14:paraId="5A5EC7FE" w14:textId="77777777" w:rsidR="00486496" w:rsidRPr="00350B3C" w:rsidRDefault="00486496" w:rsidP="00486496">
      <w:pPr>
        <w:spacing w:before="120" w:after="120"/>
        <w:ind w:firstLineChars="270" w:firstLine="567"/>
      </w:pPr>
      <w:r w:rsidRPr="00350B3C">
        <w:t>a</w:t>
      </w:r>
      <w:r w:rsidRPr="00350B3C">
        <w:rPr>
          <w:rFonts w:hint="eastAsia"/>
        </w:rPr>
        <w:t>用户</w:t>
      </w:r>
      <w:r w:rsidRPr="00350B3C">
        <w:t>申请：</w:t>
      </w:r>
      <w:r w:rsidRPr="00350B3C">
        <w:rPr>
          <w:rFonts w:hint="eastAsia"/>
        </w:rPr>
        <w:t>用户在营业厅提出申请并提供身份凭证和表示数、联系</w:t>
      </w:r>
      <w:r w:rsidRPr="00350B3C">
        <w:t>方式</w:t>
      </w:r>
      <w:r w:rsidRPr="00350B3C">
        <w:rPr>
          <w:rFonts w:hint="eastAsia"/>
        </w:rPr>
        <w:t>。</w:t>
      </w:r>
    </w:p>
    <w:p w14:paraId="012B4A65" w14:textId="77777777" w:rsidR="00486496" w:rsidRPr="00350B3C" w:rsidRDefault="00486496" w:rsidP="00486496">
      <w:pPr>
        <w:spacing w:before="120" w:after="120"/>
        <w:ind w:firstLineChars="270" w:firstLine="567"/>
      </w:pPr>
      <w:r w:rsidRPr="00350B3C">
        <w:t>b</w:t>
      </w:r>
      <w:r w:rsidRPr="00350B3C">
        <w:rPr>
          <w:rFonts w:hint="eastAsia"/>
        </w:rPr>
        <w:t>业务受理：营业厅营业员受理系统拆除申请，输入表示数（用户提交、不作出账依据），并查询该用户的交费信息（是否欠费），系统计算用户应缴气费（距上次抄表产生的费用</w:t>
      </w:r>
      <w:r w:rsidRPr="00350B3C">
        <w:rPr>
          <w:rFonts w:hint="eastAsia"/>
        </w:rPr>
        <w:t>+</w:t>
      </w:r>
      <w:r w:rsidRPr="00350B3C">
        <w:rPr>
          <w:rFonts w:hint="eastAsia"/>
        </w:rPr>
        <w:t>欠费），用户当场缴清气费。</w:t>
      </w:r>
    </w:p>
    <w:p w14:paraId="74D1C67A" w14:textId="77777777" w:rsidR="00486496" w:rsidRPr="00350B3C" w:rsidRDefault="00486496" w:rsidP="00486496">
      <w:pPr>
        <w:spacing w:before="120" w:after="120"/>
        <w:ind w:firstLineChars="270" w:firstLine="567"/>
      </w:pPr>
      <w:r w:rsidRPr="00350B3C">
        <w:t>c</w:t>
      </w:r>
      <w:r w:rsidRPr="00350B3C">
        <w:rPr>
          <w:rFonts w:hint="eastAsia"/>
        </w:rPr>
        <w:t>营业厅营业员进行系统派工处理，营业室副主任、营业分公司主管副经理审批，相关部门做实际拆除，记录表示数（作为出账依据），现场拆除工单和照片转给营业室核算员，核算员审核用户是否欠费，若欠费，则通知相关人员补收气费，将不欠费用户的工单转给营业厅营业员。</w:t>
      </w:r>
    </w:p>
    <w:p w14:paraId="2EB82298" w14:textId="77777777" w:rsidR="00486496" w:rsidRPr="00350B3C" w:rsidRDefault="00486496" w:rsidP="00486496">
      <w:pPr>
        <w:spacing w:before="120" w:after="120"/>
        <w:ind w:firstLineChars="270" w:firstLine="567"/>
      </w:pPr>
      <w:r w:rsidRPr="00350B3C">
        <w:rPr>
          <w:rFonts w:hint="eastAsia"/>
        </w:rPr>
        <w:t>d</w:t>
      </w:r>
      <w:r w:rsidRPr="00350B3C">
        <w:rPr>
          <w:rFonts w:hint="eastAsia"/>
        </w:rPr>
        <w:t>营业厅营业员做系统拆除处理的申请（当前显示用户是否欠费），扫描派工单、用户申请、身份证信息（扫描文件为</w:t>
      </w:r>
      <w:r w:rsidRPr="00350B3C">
        <w:rPr>
          <w:rFonts w:hint="eastAsia"/>
        </w:rPr>
        <w:t>PDF</w:t>
      </w:r>
      <w:r w:rsidRPr="00350B3C">
        <w:rPr>
          <w:rFonts w:hint="eastAsia"/>
        </w:rPr>
        <w:t>）。</w:t>
      </w:r>
    </w:p>
    <w:p w14:paraId="6913F237" w14:textId="77777777" w:rsidR="00486496" w:rsidRPr="00350B3C" w:rsidRDefault="00486496" w:rsidP="00486496">
      <w:pPr>
        <w:spacing w:before="120" w:after="120"/>
        <w:ind w:firstLineChars="270" w:firstLine="567"/>
      </w:pPr>
      <w:r w:rsidRPr="00350B3C">
        <w:t>e</w:t>
      </w:r>
      <w:r w:rsidRPr="00350B3C">
        <w:rPr>
          <w:rFonts w:hint="eastAsia"/>
        </w:rPr>
        <w:t>营业厅营业员提交到营业厅室副主任、营业分公司主管副经理、营业部收费管理员、营业部部长逐级审核、审批。</w:t>
      </w:r>
    </w:p>
    <w:p w14:paraId="3D400F62" w14:textId="77777777" w:rsidR="00486496" w:rsidRPr="00350B3C" w:rsidRDefault="00486496" w:rsidP="00486496">
      <w:pPr>
        <w:spacing w:before="120" w:after="120"/>
        <w:ind w:firstLineChars="270" w:firstLine="567"/>
      </w:pPr>
      <w:r>
        <w:rPr>
          <w:rFonts w:hint="eastAsia"/>
        </w:rPr>
        <w:t>2</w:t>
      </w:r>
      <w:r>
        <w:rPr>
          <w:rFonts w:hint="eastAsia"/>
        </w:rPr>
        <w:t>、</w:t>
      </w:r>
      <w:r w:rsidRPr="00350B3C">
        <w:rPr>
          <w:rFonts w:hint="eastAsia"/>
        </w:rPr>
        <w:t>IC</w:t>
      </w:r>
      <w:r w:rsidRPr="00350B3C">
        <w:rPr>
          <w:rFonts w:hint="eastAsia"/>
        </w:rPr>
        <w:t>卡</w:t>
      </w:r>
      <w:r w:rsidRPr="00350B3C">
        <w:t>用户：</w:t>
      </w:r>
    </w:p>
    <w:p w14:paraId="5D9AEF8D" w14:textId="77777777" w:rsidR="00486496" w:rsidRPr="00350B3C" w:rsidRDefault="00486496" w:rsidP="00486496">
      <w:pPr>
        <w:spacing w:before="120" w:after="120"/>
        <w:ind w:firstLineChars="270" w:firstLine="567"/>
      </w:pPr>
      <w:r w:rsidRPr="00350B3C">
        <w:t>a</w:t>
      </w:r>
      <w:r w:rsidRPr="00350B3C">
        <w:rPr>
          <w:rFonts w:hint="eastAsia"/>
        </w:rPr>
        <w:t>用户</w:t>
      </w:r>
      <w:r w:rsidRPr="00350B3C">
        <w:t>申请：</w:t>
      </w:r>
      <w:r w:rsidRPr="00350B3C">
        <w:rPr>
          <w:rFonts w:hint="eastAsia"/>
        </w:rPr>
        <w:t>用户在营业厅提出申请并提供身份凭证、联系</w:t>
      </w:r>
      <w:r w:rsidRPr="00350B3C">
        <w:t>方式。</w:t>
      </w:r>
    </w:p>
    <w:p w14:paraId="1BE4E2F8" w14:textId="77777777" w:rsidR="00486496" w:rsidRPr="00350B3C" w:rsidRDefault="00486496" w:rsidP="00486496">
      <w:pPr>
        <w:spacing w:before="120" w:after="120"/>
        <w:ind w:firstLineChars="270" w:firstLine="567"/>
      </w:pPr>
      <w:r w:rsidRPr="00350B3C">
        <w:t>b</w:t>
      </w:r>
      <w:r w:rsidRPr="00350B3C">
        <w:rPr>
          <w:rFonts w:hint="eastAsia"/>
        </w:rPr>
        <w:t>业务受理：营业厅营业员受理系统拆除申请</w:t>
      </w:r>
      <w:r w:rsidRPr="00350B3C">
        <w:rPr>
          <w:rFonts w:hint="eastAsia"/>
        </w:rPr>
        <w:t>.</w:t>
      </w:r>
      <w:r w:rsidRPr="00350B3C">
        <w:t xml:space="preserve"> </w:t>
      </w:r>
    </w:p>
    <w:p w14:paraId="36E40967" w14:textId="77777777" w:rsidR="00486496" w:rsidRPr="00350B3C" w:rsidRDefault="00486496" w:rsidP="00486496">
      <w:pPr>
        <w:spacing w:before="120" w:after="120"/>
        <w:ind w:firstLineChars="270" w:firstLine="567"/>
      </w:pPr>
      <w:r w:rsidRPr="00350B3C">
        <w:t>c</w:t>
      </w:r>
      <w:r w:rsidRPr="00350B3C">
        <w:rPr>
          <w:rFonts w:hint="eastAsia"/>
        </w:rPr>
        <w:t>营业厅营业员进行系统派工处理，营业室副主任、营业</w:t>
      </w:r>
      <w:r w:rsidRPr="00350B3C">
        <w:t>分公司主管副经理</w:t>
      </w:r>
      <w:r w:rsidRPr="00350B3C">
        <w:rPr>
          <w:rFonts w:hint="eastAsia"/>
        </w:rPr>
        <w:t>审批，</w:t>
      </w:r>
    </w:p>
    <w:p w14:paraId="65498EEE" w14:textId="77777777" w:rsidR="00486496" w:rsidRPr="00F10B7E" w:rsidRDefault="00486496" w:rsidP="00486496">
      <w:pPr>
        <w:spacing w:before="120" w:after="120"/>
        <w:ind w:firstLineChars="270" w:firstLine="567"/>
      </w:pPr>
      <w:r>
        <w:rPr>
          <w:rFonts w:hint="eastAsia"/>
        </w:rPr>
        <w:t>一、</w:t>
      </w:r>
      <w:r w:rsidRPr="00F10B7E">
        <w:rPr>
          <w:rFonts w:hint="eastAsia"/>
        </w:rPr>
        <w:t>非</w:t>
      </w:r>
      <w:r w:rsidRPr="00F10B7E">
        <w:t>居民户拆除</w:t>
      </w:r>
    </w:p>
    <w:p w14:paraId="51FD2A7C" w14:textId="77777777" w:rsidR="00486496" w:rsidRPr="00F10B7E" w:rsidRDefault="00486496" w:rsidP="00486496">
      <w:pPr>
        <w:spacing w:before="120" w:after="120"/>
        <w:ind w:firstLineChars="270" w:firstLine="567"/>
      </w:pPr>
      <w:r w:rsidRPr="00F10B7E">
        <w:rPr>
          <w:rFonts w:hint="eastAsia"/>
        </w:rPr>
        <w:t>（一）</w:t>
      </w:r>
      <w:r w:rsidRPr="00F10B7E">
        <w:rPr>
          <w:rFonts w:hint="eastAsia"/>
        </w:rPr>
        <w:t>10</w:t>
      </w:r>
      <w:r w:rsidRPr="00F10B7E">
        <w:rPr>
          <w:rFonts w:hint="eastAsia"/>
        </w:rPr>
        <w:t>立方米</w:t>
      </w:r>
      <w:r w:rsidRPr="00F10B7E">
        <w:t>以上客户（</w:t>
      </w:r>
      <w:r w:rsidRPr="00F10B7E">
        <w:rPr>
          <w:rFonts w:hint="eastAsia"/>
        </w:rPr>
        <w:t>含</w:t>
      </w:r>
      <w:r w:rsidRPr="00F10B7E">
        <w:rPr>
          <w:rFonts w:hint="eastAsia"/>
        </w:rPr>
        <w:t>10</w:t>
      </w:r>
      <w:r w:rsidRPr="00F10B7E">
        <w:rPr>
          <w:rFonts w:hint="eastAsia"/>
        </w:rPr>
        <w:t>立方米</w:t>
      </w:r>
      <w:r w:rsidRPr="00F10B7E">
        <w:t>）</w:t>
      </w:r>
    </w:p>
    <w:p w14:paraId="7853B1B5" w14:textId="77777777" w:rsidR="00486496" w:rsidRPr="00F10B7E" w:rsidRDefault="00486496" w:rsidP="00486496">
      <w:pPr>
        <w:spacing w:before="120" w:after="120"/>
        <w:ind w:firstLineChars="270" w:firstLine="567"/>
      </w:pPr>
      <w:r w:rsidRPr="00F10B7E">
        <w:rPr>
          <w:rFonts w:hint="eastAsia"/>
        </w:rPr>
        <w:t>1</w:t>
      </w:r>
      <w:r w:rsidRPr="00F10B7E">
        <w:rPr>
          <w:rFonts w:hint="eastAsia"/>
        </w:rPr>
        <w:t>、用户</w:t>
      </w:r>
      <w:r w:rsidRPr="00F10B7E">
        <w:t>申请：</w:t>
      </w:r>
      <w:r w:rsidRPr="00F10B7E">
        <w:rPr>
          <w:rFonts w:hint="eastAsia"/>
        </w:rPr>
        <w:t>用</w:t>
      </w:r>
      <w:r w:rsidRPr="00F10B7E">
        <w:t>气单位在营业厅提交书面拆除申请</w:t>
      </w:r>
      <w:r w:rsidRPr="00F10B7E">
        <w:rPr>
          <w:rFonts w:hint="eastAsia"/>
        </w:rPr>
        <w:t>、联系方式</w:t>
      </w:r>
      <w:r w:rsidRPr="00F10B7E">
        <w:t>（</w:t>
      </w:r>
      <w:r w:rsidRPr="00F10B7E">
        <w:rPr>
          <w:rFonts w:hint="eastAsia"/>
        </w:rPr>
        <w:t>要求用气</w:t>
      </w:r>
      <w:r w:rsidRPr="00F10B7E">
        <w:t>单位</w:t>
      </w:r>
      <w:r w:rsidRPr="00F10B7E">
        <w:rPr>
          <w:rFonts w:hint="eastAsia"/>
        </w:rPr>
        <w:t>签字</w:t>
      </w:r>
      <w:r w:rsidRPr="00F10B7E">
        <w:t>和公章</w:t>
      </w:r>
      <w:r w:rsidRPr="00F10B7E">
        <w:rPr>
          <w:rFonts w:hint="eastAsia"/>
        </w:rPr>
        <w:t>，用气</w:t>
      </w:r>
      <w:r w:rsidRPr="00F10B7E">
        <w:t>单位</w:t>
      </w:r>
      <w:r w:rsidRPr="00F10B7E">
        <w:rPr>
          <w:rFonts w:hint="eastAsia"/>
        </w:rPr>
        <w:t>为</w:t>
      </w:r>
      <w:r w:rsidRPr="00F10B7E">
        <w:t>非</w:t>
      </w:r>
      <w:r w:rsidRPr="00F10B7E">
        <w:rPr>
          <w:rFonts w:hint="eastAsia"/>
        </w:rPr>
        <w:t>产权用气</w:t>
      </w:r>
      <w:r w:rsidRPr="00F10B7E">
        <w:t>单位的，</w:t>
      </w:r>
      <w:r w:rsidRPr="00F10B7E">
        <w:rPr>
          <w:rFonts w:hint="eastAsia"/>
        </w:rPr>
        <w:t>要求</w:t>
      </w:r>
      <w:r w:rsidRPr="00F10B7E">
        <w:t>产权单位同时签字和公章）</w:t>
      </w:r>
    </w:p>
    <w:p w14:paraId="3DD564B7" w14:textId="77777777" w:rsidR="00486496" w:rsidRPr="00F10B7E" w:rsidRDefault="00486496" w:rsidP="00486496">
      <w:pPr>
        <w:spacing w:before="120" w:after="120"/>
        <w:ind w:firstLineChars="270" w:firstLine="567"/>
      </w:pPr>
      <w:r w:rsidRPr="00F10B7E">
        <w:rPr>
          <w:rFonts w:hint="eastAsia"/>
        </w:rPr>
        <w:t>2</w:t>
      </w:r>
      <w:r w:rsidRPr="00F10B7E">
        <w:rPr>
          <w:rFonts w:hint="eastAsia"/>
        </w:rPr>
        <w:t>、业务</w:t>
      </w:r>
      <w:r w:rsidRPr="00F10B7E">
        <w:t>受理，</w:t>
      </w:r>
      <w:r w:rsidRPr="00F10B7E">
        <w:rPr>
          <w:rFonts w:hint="eastAsia"/>
        </w:rPr>
        <w:t>营业室</w:t>
      </w:r>
      <w:r w:rsidRPr="00F10B7E">
        <w:t>副主任审核</w:t>
      </w:r>
      <w:r w:rsidRPr="00F10B7E">
        <w:rPr>
          <w:rFonts w:hint="eastAsia"/>
        </w:rPr>
        <w:t>、</w:t>
      </w:r>
      <w:r w:rsidRPr="00F10B7E">
        <w:t>营业分公司主管副经理审批，派</w:t>
      </w:r>
      <w:r w:rsidRPr="00F10B7E">
        <w:rPr>
          <w:rFonts w:hint="eastAsia"/>
        </w:rPr>
        <w:t>抄表</w:t>
      </w:r>
      <w:r w:rsidRPr="00F10B7E">
        <w:t>员现场抄表，</w:t>
      </w:r>
      <w:r w:rsidRPr="00F10B7E">
        <w:rPr>
          <w:rFonts w:hint="eastAsia"/>
        </w:rPr>
        <w:t>通过</w:t>
      </w:r>
      <w:r w:rsidRPr="00F10B7E">
        <w:rPr>
          <w:rFonts w:hint="eastAsia"/>
        </w:rPr>
        <w:t>APP</w:t>
      </w:r>
      <w:r w:rsidRPr="00F10B7E">
        <w:rPr>
          <w:rFonts w:hint="eastAsia"/>
        </w:rPr>
        <w:t>抄表</w:t>
      </w:r>
      <w:r w:rsidRPr="00F10B7E">
        <w:t>、拍照上传，并由收费员收回尾量</w:t>
      </w:r>
      <w:r w:rsidRPr="00F10B7E">
        <w:rPr>
          <w:rFonts w:hint="eastAsia"/>
        </w:rPr>
        <w:t>。</w:t>
      </w:r>
    </w:p>
    <w:p w14:paraId="3E8592FA" w14:textId="77777777" w:rsidR="00486496" w:rsidRPr="00F10B7E" w:rsidRDefault="00486496" w:rsidP="00486496">
      <w:pPr>
        <w:spacing w:before="120" w:after="120"/>
        <w:ind w:firstLineChars="270" w:firstLine="567"/>
      </w:pPr>
      <w:r w:rsidRPr="00F10B7E">
        <w:t>3</w:t>
      </w:r>
      <w:r w:rsidRPr="00F10B7E">
        <w:rPr>
          <w:rFonts w:hint="eastAsia"/>
        </w:rPr>
        <w:t>、营业室派单：</w:t>
      </w:r>
    </w:p>
    <w:p w14:paraId="25645A23" w14:textId="77777777" w:rsidR="00486496" w:rsidRPr="00F10B7E" w:rsidRDefault="00486496" w:rsidP="00486496">
      <w:pPr>
        <w:spacing w:before="120" w:after="120"/>
        <w:ind w:firstLineChars="270" w:firstLine="567"/>
      </w:pPr>
      <w:r w:rsidRPr="00F10B7E">
        <w:rPr>
          <w:rFonts w:hint="eastAsia"/>
        </w:rPr>
        <w:t>1</w:t>
      </w:r>
      <w:r w:rsidRPr="00F10B7E">
        <w:rPr>
          <w:rFonts w:hint="eastAsia"/>
        </w:rPr>
        <w:t>）营业</w:t>
      </w:r>
      <w:r w:rsidRPr="00F10B7E">
        <w:t>分公司</w:t>
      </w:r>
      <w:r w:rsidRPr="00F10B7E">
        <w:rPr>
          <w:rFonts w:hint="eastAsia"/>
        </w:rPr>
        <w:t>营业员</w:t>
      </w:r>
      <w:r w:rsidRPr="00F10B7E">
        <w:t>向表具班</w:t>
      </w:r>
      <w:r w:rsidRPr="00F10B7E">
        <w:rPr>
          <w:rFonts w:hint="eastAsia"/>
        </w:rPr>
        <w:t>、</w:t>
      </w:r>
      <w:r>
        <w:t>计量中心</w:t>
      </w:r>
      <w:r w:rsidRPr="00F10B7E">
        <w:t>和稽查大队提交现场验表申请。</w:t>
      </w:r>
    </w:p>
    <w:p w14:paraId="15E2B7F9" w14:textId="77777777" w:rsidR="00486496" w:rsidRPr="00F10B7E" w:rsidRDefault="00486496" w:rsidP="00486496">
      <w:pPr>
        <w:spacing w:before="120" w:after="120"/>
        <w:ind w:firstLineChars="270" w:firstLine="567"/>
      </w:pPr>
      <w:r w:rsidRPr="00F10B7E">
        <w:rPr>
          <w:rFonts w:hint="eastAsia"/>
        </w:rPr>
        <w:t>2</w:t>
      </w:r>
      <w:r w:rsidRPr="00F10B7E">
        <w:rPr>
          <w:rFonts w:hint="eastAsia"/>
        </w:rPr>
        <w:t>）</w:t>
      </w:r>
      <w:r w:rsidRPr="00F10B7E">
        <w:t>商服分公司</w:t>
      </w:r>
      <w:r w:rsidRPr="00F10B7E">
        <w:rPr>
          <w:rFonts w:hint="eastAsia"/>
        </w:rPr>
        <w:t>营业员</w:t>
      </w:r>
      <w:r w:rsidRPr="00F10B7E">
        <w:t>向运行室、</w:t>
      </w:r>
      <w:r>
        <w:t>计量中心</w:t>
      </w:r>
      <w:r w:rsidRPr="00F10B7E">
        <w:t>和稽查大队提交现场验表申请。</w:t>
      </w:r>
    </w:p>
    <w:p w14:paraId="35B89B55" w14:textId="77777777" w:rsidR="00486496" w:rsidRPr="00F10B7E" w:rsidRDefault="00486496" w:rsidP="00486496">
      <w:pPr>
        <w:spacing w:before="120" w:after="120"/>
        <w:ind w:firstLineChars="270" w:firstLine="567"/>
      </w:pPr>
      <w:r w:rsidRPr="00F10B7E">
        <w:rPr>
          <w:rFonts w:hint="eastAsia"/>
        </w:rPr>
        <w:t>4</w:t>
      </w:r>
      <w:r w:rsidRPr="00F10B7E">
        <w:rPr>
          <w:rFonts w:hint="eastAsia"/>
        </w:rPr>
        <w:t>、表具</w:t>
      </w:r>
      <w:r w:rsidRPr="00F10B7E">
        <w:t>班或运行室</w:t>
      </w:r>
      <w:r w:rsidRPr="00F10B7E">
        <w:rPr>
          <w:rFonts w:hint="eastAsia"/>
        </w:rPr>
        <w:t>、</w:t>
      </w:r>
      <w:r>
        <w:t>计量中心</w:t>
      </w:r>
      <w:r w:rsidRPr="00F10B7E">
        <w:t>和稽查大队</w:t>
      </w:r>
      <w:r w:rsidRPr="00F10B7E">
        <w:rPr>
          <w:rFonts w:hint="eastAsia"/>
        </w:rPr>
        <w:t>到现场</w:t>
      </w:r>
      <w:r w:rsidRPr="00F10B7E">
        <w:t>处理</w:t>
      </w:r>
      <w:r w:rsidRPr="00F10B7E">
        <w:rPr>
          <w:rFonts w:hint="eastAsia"/>
        </w:rPr>
        <w:t>，上述</w:t>
      </w:r>
      <w:r w:rsidRPr="00F10B7E">
        <w:t>单位将处理结果</w:t>
      </w:r>
      <w:r w:rsidRPr="00F10B7E">
        <w:rPr>
          <w:rFonts w:hint="eastAsia"/>
        </w:rPr>
        <w:t>通过</w:t>
      </w:r>
      <w:r w:rsidRPr="00F10B7E">
        <w:t>系统</w:t>
      </w:r>
      <w:r w:rsidRPr="00F10B7E">
        <w:rPr>
          <w:rFonts w:hint="eastAsia"/>
        </w:rPr>
        <w:t>（同意</w:t>
      </w:r>
      <w:r w:rsidRPr="00F10B7E">
        <w:t>或不</w:t>
      </w:r>
      <w:r w:rsidRPr="00F10B7E">
        <w:rPr>
          <w:rFonts w:hint="eastAsia"/>
        </w:rPr>
        <w:t>同意</w:t>
      </w:r>
      <w:r w:rsidRPr="00F10B7E">
        <w:t>）</w:t>
      </w:r>
      <w:r w:rsidRPr="00F10B7E">
        <w:rPr>
          <w:rFonts w:hint="eastAsia"/>
        </w:rPr>
        <w:t>反馈</w:t>
      </w:r>
      <w:r w:rsidRPr="00F10B7E">
        <w:t>给营业室</w:t>
      </w:r>
      <w:r w:rsidRPr="00F10B7E">
        <w:rPr>
          <w:rFonts w:hint="eastAsia"/>
        </w:rPr>
        <w:t>营业员（同意</w:t>
      </w:r>
      <w:r w:rsidRPr="00F10B7E">
        <w:t>和不</w:t>
      </w:r>
      <w:r w:rsidRPr="00F10B7E">
        <w:rPr>
          <w:rFonts w:hint="eastAsia"/>
        </w:rPr>
        <w:t>同意简要</w:t>
      </w:r>
      <w:r w:rsidRPr="00F10B7E">
        <w:t>说明）</w:t>
      </w:r>
    </w:p>
    <w:p w14:paraId="062BD77C" w14:textId="77777777" w:rsidR="00486496" w:rsidRPr="00F10B7E" w:rsidRDefault="00486496" w:rsidP="00486496">
      <w:pPr>
        <w:spacing w:before="120" w:after="120"/>
        <w:ind w:firstLineChars="270" w:firstLine="567"/>
      </w:pPr>
      <w:r w:rsidRPr="00F10B7E">
        <w:rPr>
          <w:rFonts w:hint="eastAsia"/>
        </w:rPr>
        <w:t>5</w:t>
      </w:r>
      <w:r w:rsidRPr="00F10B7E">
        <w:rPr>
          <w:rFonts w:hint="eastAsia"/>
        </w:rPr>
        <w:t>、表具</w:t>
      </w:r>
      <w:r w:rsidRPr="00F10B7E">
        <w:t>班或运行室</w:t>
      </w:r>
      <w:r w:rsidRPr="00F10B7E">
        <w:rPr>
          <w:rFonts w:hint="eastAsia"/>
        </w:rPr>
        <w:t>将</w:t>
      </w:r>
      <w:r w:rsidRPr="00F10B7E">
        <w:t>现场工单</w:t>
      </w:r>
      <w:r w:rsidRPr="00F10B7E">
        <w:rPr>
          <w:rFonts w:hint="eastAsia"/>
        </w:rPr>
        <w:t>（普表和</w:t>
      </w:r>
      <w:r w:rsidRPr="00F10B7E">
        <w:rPr>
          <w:rFonts w:hint="eastAsia"/>
        </w:rPr>
        <w:t>IC</w:t>
      </w:r>
      <w:r w:rsidRPr="00F10B7E">
        <w:rPr>
          <w:rFonts w:hint="eastAsia"/>
        </w:rPr>
        <w:t>卡</w:t>
      </w:r>
      <w:r w:rsidRPr="00F10B7E">
        <w:t>累计用气量</w:t>
      </w:r>
      <w:r w:rsidRPr="00F10B7E">
        <w:rPr>
          <w:rFonts w:hint="eastAsia"/>
        </w:rPr>
        <w:t>照片及</w:t>
      </w:r>
      <w:r w:rsidRPr="00F10B7E">
        <w:rPr>
          <w:rFonts w:hint="eastAsia"/>
        </w:rPr>
        <w:t>IC</w:t>
      </w:r>
      <w:r w:rsidRPr="00F10B7E">
        <w:rPr>
          <w:rFonts w:hint="eastAsia"/>
        </w:rPr>
        <w:t>卡</w:t>
      </w:r>
      <w:r w:rsidRPr="00F10B7E">
        <w:t>余量</w:t>
      </w:r>
      <w:r w:rsidRPr="00F10B7E">
        <w:rPr>
          <w:rFonts w:hint="eastAsia"/>
        </w:rPr>
        <w:t>照片</w:t>
      </w:r>
      <w:r w:rsidRPr="00F10B7E">
        <w:t>）传递至营业室</w:t>
      </w:r>
      <w:r w:rsidRPr="00F10B7E">
        <w:rPr>
          <w:rFonts w:hint="eastAsia"/>
        </w:rPr>
        <w:t>核算员，</w:t>
      </w:r>
      <w:r w:rsidRPr="00F10B7E">
        <w:t>核算员</w:t>
      </w:r>
      <w:r w:rsidRPr="00F10B7E">
        <w:rPr>
          <w:rFonts w:hint="eastAsia"/>
        </w:rPr>
        <w:t>对</w:t>
      </w:r>
      <w:r w:rsidRPr="00F10B7E">
        <w:t>普表用户复核工单表</w:t>
      </w:r>
      <w:r w:rsidRPr="00F10B7E">
        <w:rPr>
          <w:rFonts w:hint="eastAsia"/>
        </w:rPr>
        <w:t>数</w:t>
      </w:r>
      <w:r w:rsidRPr="00F10B7E">
        <w:t>与</w:t>
      </w:r>
      <w:r w:rsidRPr="00F10B7E">
        <w:rPr>
          <w:rFonts w:hint="eastAsia"/>
        </w:rPr>
        <w:t>系统最后</w:t>
      </w:r>
      <w:r w:rsidRPr="00F10B7E">
        <w:t>一次</w:t>
      </w:r>
      <w:r w:rsidRPr="00F10B7E">
        <w:rPr>
          <w:rFonts w:hint="eastAsia"/>
        </w:rPr>
        <w:t>收费</w:t>
      </w:r>
      <w:r w:rsidRPr="00F10B7E">
        <w:t>示数是否相符</w:t>
      </w:r>
      <w:r w:rsidRPr="00F10B7E">
        <w:rPr>
          <w:rFonts w:hint="eastAsia"/>
        </w:rPr>
        <w:t>及</w:t>
      </w:r>
      <w:r w:rsidRPr="00F10B7E">
        <w:t>气</w:t>
      </w:r>
      <w:r w:rsidRPr="00F10B7E">
        <w:rPr>
          <w:rFonts w:hint="eastAsia"/>
        </w:rPr>
        <w:t>费</w:t>
      </w:r>
      <w:r w:rsidRPr="00F10B7E">
        <w:t>是否收回。</w:t>
      </w:r>
      <w:r w:rsidRPr="00F10B7E">
        <w:rPr>
          <w:rFonts w:hint="eastAsia"/>
        </w:rPr>
        <w:t>（现场拆除抄表员</w:t>
      </w:r>
      <w:r w:rsidRPr="00F10B7E">
        <w:t>APP</w:t>
      </w:r>
      <w:r w:rsidRPr="00F10B7E">
        <w:rPr>
          <w:rFonts w:hint="eastAsia"/>
        </w:rPr>
        <w:t>上传示</w:t>
      </w:r>
      <w:r w:rsidRPr="00F10B7E">
        <w:t>数</w:t>
      </w:r>
      <w:r w:rsidRPr="00F10B7E">
        <w:rPr>
          <w:rFonts w:hint="eastAsia"/>
        </w:rPr>
        <w:t>与</w:t>
      </w:r>
      <w:r w:rsidRPr="00F10B7E">
        <w:t>系统最后一次计费示数</w:t>
      </w:r>
      <w:r w:rsidRPr="00F10B7E">
        <w:rPr>
          <w:rFonts w:hint="eastAsia"/>
        </w:rPr>
        <w:t>）</w:t>
      </w:r>
      <w:r w:rsidRPr="00F10B7E">
        <w:rPr>
          <w:rFonts w:hint="eastAsia"/>
        </w:rPr>
        <w:t>IC</w:t>
      </w:r>
      <w:r w:rsidRPr="00F10B7E">
        <w:rPr>
          <w:rFonts w:hint="eastAsia"/>
        </w:rPr>
        <w:t>卡</w:t>
      </w:r>
      <w:r w:rsidRPr="00F10B7E">
        <w:t>用户余量和累计用气量</w:t>
      </w:r>
      <w:r w:rsidRPr="00F10B7E">
        <w:rPr>
          <w:rFonts w:hint="eastAsia"/>
        </w:rPr>
        <w:t>照片</w:t>
      </w:r>
      <w:r w:rsidRPr="00F10B7E">
        <w:t>转</w:t>
      </w:r>
      <w:r w:rsidRPr="00F10B7E">
        <w:rPr>
          <w:rFonts w:hint="eastAsia"/>
        </w:rPr>
        <w:t>交</w:t>
      </w:r>
      <w:r w:rsidRPr="00F10B7E">
        <w:t>给营业厅营业员</w:t>
      </w:r>
      <w:r w:rsidRPr="00F10B7E">
        <w:rPr>
          <w:rFonts w:hint="eastAsia"/>
        </w:rPr>
        <w:t>（</w:t>
      </w:r>
      <w:r w:rsidRPr="00F10B7E">
        <w:rPr>
          <w:rFonts w:hint="eastAsia"/>
        </w:rPr>
        <w:t>IC</w:t>
      </w:r>
      <w:r w:rsidRPr="00F10B7E">
        <w:rPr>
          <w:rFonts w:hint="eastAsia"/>
        </w:rPr>
        <w:t>卡</w:t>
      </w:r>
      <w:r w:rsidRPr="00F10B7E">
        <w:t>用户做计费</w:t>
      </w:r>
      <w:r w:rsidRPr="00F10B7E">
        <w:rPr>
          <w:rFonts w:hint="eastAsia"/>
        </w:rPr>
        <w:t>更正</w:t>
      </w:r>
      <w:r w:rsidRPr="00F10B7E">
        <w:t>申请）。</w:t>
      </w:r>
    </w:p>
    <w:p w14:paraId="5AF66E16" w14:textId="77777777" w:rsidR="00486496" w:rsidRPr="00F10B7E" w:rsidRDefault="00486496" w:rsidP="00486496">
      <w:pPr>
        <w:spacing w:before="120" w:after="120"/>
        <w:ind w:firstLineChars="270" w:firstLine="567"/>
      </w:pPr>
      <w:r w:rsidRPr="00F10B7E">
        <w:t>6</w:t>
      </w:r>
      <w:r w:rsidRPr="00F10B7E">
        <w:rPr>
          <w:rFonts w:hint="eastAsia"/>
        </w:rPr>
        <w:t>、营业厅</w:t>
      </w:r>
      <w:r w:rsidRPr="00F10B7E">
        <w:t>营业员</w:t>
      </w:r>
      <w:r w:rsidRPr="00F10B7E">
        <w:rPr>
          <w:rFonts w:hint="eastAsia"/>
        </w:rPr>
        <w:t>对</w:t>
      </w:r>
      <w:r w:rsidRPr="00F10B7E">
        <w:t>不欠费用户</w:t>
      </w:r>
      <w:r w:rsidRPr="00F10B7E">
        <w:rPr>
          <w:rFonts w:hint="eastAsia"/>
        </w:rPr>
        <w:t>提交</w:t>
      </w:r>
      <w:r w:rsidRPr="00F10B7E">
        <w:t>系统拆除处理的申请</w:t>
      </w:r>
      <w:r w:rsidRPr="00F10B7E">
        <w:rPr>
          <w:rFonts w:hint="eastAsia"/>
        </w:rPr>
        <w:t>（</w:t>
      </w:r>
      <w:r w:rsidRPr="00F10B7E">
        <w:t>运行室</w:t>
      </w:r>
      <w:r w:rsidRPr="00F10B7E">
        <w:rPr>
          <w:rFonts w:hint="eastAsia"/>
        </w:rPr>
        <w:t>、</w:t>
      </w:r>
      <w:r>
        <w:t>计量中心</w:t>
      </w:r>
      <w:r w:rsidRPr="00F10B7E">
        <w:t>和稽查大队</w:t>
      </w:r>
      <w:r w:rsidRPr="00F10B7E">
        <w:rPr>
          <w:rFonts w:hint="eastAsia"/>
        </w:rPr>
        <w:t>处理</w:t>
      </w:r>
      <w:r w:rsidRPr="00F10B7E">
        <w:t>意见和用户书面申请扫描件</w:t>
      </w:r>
      <w:r w:rsidRPr="00F10B7E">
        <w:rPr>
          <w:rFonts w:hint="eastAsia"/>
        </w:rPr>
        <w:t>、当前</w:t>
      </w:r>
      <w:r w:rsidRPr="00F10B7E">
        <w:t>显示用户是否欠费）</w:t>
      </w:r>
      <w:r w:rsidRPr="00F10B7E">
        <w:rPr>
          <w:rFonts w:hint="eastAsia"/>
        </w:rPr>
        <w:t>。（营业员</w:t>
      </w:r>
      <w:r w:rsidRPr="00F10B7E">
        <w:t>可以看到</w:t>
      </w:r>
      <w:r w:rsidRPr="00F10B7E">
        <w:rPr>
          <w:rFonts w:hint="eastAsia"/>
        </w:rPr>
        <w:t>处理</w:t>
      </w:r>
      <w:r w:rsidRPr="00F10B7E">
        <w:t>意见）</w:t>
      </w:r>
    </w:p>
    <w:p w14:paraId="3AEA2B1E" w14:textId="77777777" w:rsidR="00486496" w:rsidRPr="00F10B7E" w:rsidRDefault="00486496" w:rsidP="00486496">
      <w:pPr>
        <w:spacing w:before="120" w:after="120"/>
        <w:ind w:firstLineChars="270" w:firstLine="567"/>
      </w:pPr>
      <w:r w:rsidRPr="00F10B7E">
        <w:rPr>
          <w:rFonts w:hint="eastAsia"/>
        </w:rPr>
        <w:lastRenderedPageBreak/>
        <w:t>7</w:t>
      </w:r>
      <w:r w:rsidRPr="00F10B7E">
        <w:rPr>
          <w:rFonts w:hint="eastAsia"/>
        </w:rPr>
        <w:t>、营业室</w:t>
      </w:r>
      <w:r w:rsidRPr="00F10B7E">
        <w:t>副主任、营业分公司主管副经理、营业部收费管理员、营业部部长</w:t>
      </w:r>
      <w:r w:rsidRPr="00F10B7E">
        <w:rPr>
          <w:rFonts w:hint="eastAsia"/>
        </w:rPr>
        <w:t>逐级审核</w:t>
      </w:r>
      <w:r w:rsidRPr="00F10B7E">
        <w:t>、审批。</w:t>
      </w:r>
    </w:p>
    <w:p w14:paraId="4484F1AB" w14:textId="77777777" w:rsidR="00486496" w:rsidRPr="00F10B7E" w:rsidRDefault="00486496" w:rsidP="00486496">
      <w:pPr>
        <w:spacing w:before="120" w:after="120"/>
        <w:ind w:firstLineChars="270" w:firstLine="567"/>
      </w:pPr>
      <w:r w:rsidRPr="00F10B7E">
        <w:rPr>
          <w:rFonts w:hint="eastAsia"/>
        </w:rPr>
        <w:t>（二）</w:t>
      </w:r>
      <w:r w:rsidRPr="00F10B7E">
        <w:rPr>
          <w:rFonts w:hint="eastAsia"/>
        </w:rPr>
        <w:t>10</w:t>
      </w:r>
      <w:r w:rsidRPr="00F10B7E">
        <w:rPr>
          <w:rFonts w:hint="eastAsia"/>
        </w:rPr>
        <w:t>立方米</w:t>
      </w:r>
      <w:r w:rsidRPr="00F10B7E">
        <w:t>以</w:t>
      </w:r>
      <w:r w:rsidRPr="00F10B7E">
        <w:rPr>
          <w:rFonts w:hint="eastAsia"/>
        </w:rPr>
        <w:t>下</w:t>
      </w:r>
      <w:r w:rsidRPr="00F10B7E">
        <w:t>客户</w:t>
      </w:r>
    </w:p>
    <w:p w14:paraId="3B3809CF" w14:textId="77777777" w:rsidR="00486496" w:rsidRPr="00F10B7E" w:rsidRDefault="00486496" w:rsidP="00486496">
      <w:pPr>
        <w:spacing w:before="120" w:after="120"/>
        <w:ind w:firstLineChars="270" w:firstLine="567"/>
      </w:pPr>
      <w:r w:rsidRPr="00F10B7E">
        <w:rPr>
          <w:rFonts w:hint="eastAsia"/>
        </w:rPr>
        <w:t>1</w:t>
      </w:r>
      <w:r w:rsidRPr="00F10B7E">
        <w:rPr>
          <w:rFonts w:hint="eastAsia"/>
        </w:rPr>
        <w:t>、用户</w:t>
      </w:r>
      <w:r w:rsidRPr="00F10B7E">
        <w:t>申请：</w:t>
      </w:r>
      <w:r w:rsidRPr="00F10B7E">
        <w:rPr>
          <w:rFonts w:hint="eastAsia"/>
        </w:rPr>
        <w:t>用</w:t>
      </w:r>
      <w:r w:rsidRPr="00F10B7E">
        <w:t>气单位在营业厅提交书面拆除申请</w:t>
      </w:r>
      <w:r w:rsidRPr="00F10B7E">
        <w:rPr>
          <w:rFonts w:hint="eastAsia"/>
        </w:rPr>
        <w:t>、联系</w:t>
      </w:r>
      <w:r w:rsidRPr="00F10B7E">
        <w:t>方式（</w:t>
      </w:r>
      <w:r w:rsidRPr="00F10B7E">
        <w:rPr>
          <w:rFonts w:hint="eastAsia"/>
        </w:rPr>
        <w:t>要求用气</w:t>
      </w:r>
      <w:r w:rsidRPr="00F10B7E">
        <w:t>单位</w:t>
      </w:r>
      <w:r w:rsidRPr="00F10B7E">
        <w:rPr>
          <w:rFonts w:hint="eastAsia"/>
        </w:rPr>
        <w:t>签字</w:t>
      </w:r>
      <w:r w:rsidRPr="00F10B7E">
        <w:t>和公章</w:t>
      </w:r>
      <w:r w:rsidRPr="00F10B7E">
        <w:rPr>
          <w:rFonts w:hint="eastAsia"/>
        </w:rPr>
        <w:t>，用气</w:t>
      </w:r>
      <w:r w:rsidRPr="00F10B7E">
        <w:t>单位</w:t>
      </w:r>
      <w:r w:rsidRPr="00F10B7E">
        <w:rPr>
          <w:rFonts w:hint="eastAsia"/>
        </w:rPr>
        <w:t>为</w:t>
      </w:r>
      <w:r w:rsidRPr="00F10B7E">
        <w:t>非</w:t>
      </w:r>
      <w:r w:rsidRPr="00F10B7E">
        <w:rPr>
          <w:rFonts w:hint="eastAsia"/>
        </w:rPr>
        <w:t>产权用气</w:t>
      </w:r>
      <w:r w:rsidRPr="00F10B7E">
        <w:t>单位的，</w:t>
      </w:r>
      <w:r w:rsidRPr="00F10B7E">
        <w:rPr>
          <w:rFonts w:hint="eastAsia"/>
        </w:rPr>
        <w:t>要求</w:t>
      </w:r>
      <w:r w:rsidRPr="00F10B7E">
        <w:t>产权单位同时签字和公章）</w:t>
      </w:r>
    </w:p>
    <w:p w14:paraId="6FDD181F" w14:textId="77777777" w:rsidR="00486496" w:rsidRPr="00F10B7E" w:rsidRDefault="00486496" w:rsidP="00486496">
      <w:pPr>
        <w:spacing w:before="120" w:after="120"/>
        <w:ind w:firstLineChars="270" w:firstLine="567"/>
      </w:pPr>
      <w:r w:rsidRPr="00F10B7E">
        <w:rPr>
          <w:rFonts w:hint="eastAsia"/>
        </w:rPr>
        <w:t>2</w:t>
      </w:r>
      <w:r w:rsidRPr="00F10B7E">
        <w:rPr>
          <w:rFonts w:hint="eastAsia"/>
        </w:rPr>
        <w:t>、受理</w:t>
      </w:r>
      <w:r w:rsidRPr="00F10B7E">
        <w:t>、</w:t>
      </w:r>
      <w:r w:rsidRPr="00F10B7E">
        <w:rPr>
          <w:rFonts w:hint="eastAsia"/>
        </w:rPr>
        <w:t>营业室</w:t>
      </w:r>
      <w:r w:rsidRPr="00F10B7E">
        <w:t>副主任审核</w:t>
      </w:r>
      <w:r w:rsidRPr="00F10B7E">
        <w:rPr>
          <w:rFonts w:hint="eastAsia"/>
        </w:rPr>
        <w:t>、营业</w:t>
      </w:r>
      <w:r w:rsidRPr="00F10B7E">
        <w:t>分公司主管副经理</w:t>
      </w:r>
      <w:r w:rsidRPr="00F10B7E">
        <w:rPr>
          <w:rFonts w:hint="eastAsia"/>
        </w:rPr>
        <w:t>审批</w:t>
      </w:r>
      <w:r w:rsidRPr="00F10B7E">
        <w:t>，派</w:t>
      </w:r>
      <w:r w:rsidRPr="00F10B7E">
        <w:rPr>
          <w:rFonts w:hint="eastAsia"/>
        </w:rPr>
        <w:t>抄表</w:t>
      </w:r>
      <w:r w:rsidRPr="00F10B7E">
        <w:t>员现场抄表，</w:t>
      </w:r>
      <w:r w:rsidRPr="00F10B7E">
        <w:rPr>
          <w:rFonts w:hint="eastAsia"/>
        </w:rPr>
        <w:t>通过</w:t>
      </w:r>
      <w:r w:rsidRPr="00F10B7E">
        <w:rPr>
          <w:rFonts w:hint="eastAsia"/>
        </w:rPr>
        <w:t>APP</w:t>
      </w:r>
      <w:r w:rsidRPr="00F10B7E">
        <w:rPr>
          <w:rFonts w:hint="eastAsia"/>
        </w:rPr>
        <w:t>抄表</w:t>
      </w:r>
      <w:r w:rsidRPr="00F10B7E">
        <w:t>、拍照上传，并由收费员收回尾量</w:t>
      </w:r>
      <w:r w:rsidRPr="00F10B7E">
        <w:rPr>
          <w:rFonts w:hint="eastAsia"/>
        </w:rPr>
        <w:t>。</w:t>
      </w:r>
    </w:p>
    <w:p w14:paraId="0FF359DF" w14:textId="77777777" w:rsidR="00486496" w:rsidRPr="00F10B7E" w:rsidRDefault="00486496" w:rsidP="00486496">
      <w:pPr>
        <w:spacing w:before="120" w:after="120"/>
        <w:ind w:firstLineChars="270" w:firstLine="567"/>
      </w:pPr>
      <w:r w:rsidRPr="00F10B7E">
        <w:t>3</w:t>
      </w:r>
      <w:r w:rsidRPr="00F10B7E">
        <w:rPr>
          <w:rFonts w:hint="eastAsia"/>
        </w:rPr>
        <w:t>、营业室派单：</w:t>
      </w:r>
    </w:p>
    <w:p w14:paraId="05CB7630" w14:textId="77777777" w:rsidR="00486496" w:rsidRPr="00F10B7E" w:rsidRDefault="00486496" w:rsidP="00486496">
      <w:pPr>
        <w:spacing w:before="120" w:after="120"/>
        <w:ind w:firstLineChars="270" w:firstLine="567"/>
      </w:pPr>
      <w:r w:rsidRPr="00F10B7E">
        <w:rPr>
          <w:rFonts w:hint="eastAsia"/>
        </w:rPr>
        <w:t>1</w:t>
      </w:r>
      <w:r w:rsidRPr="00F10B7E">
        <w:rPr>
          <w:rFonts w:hint="eastAsia"/>
        </w:rPr>
        <w:t>）营业</w:t>
      </w:r>
      <w:r w:rsidRPr="00F10B7E">
        <w:t>分公司</w:t>
      </w:r>
      <w:r w:rsidRPr="00F10B7E">
        <w:rPr>
          <w:rFonts w:hint="eastAsia"/>
        </w:rPr>
        <w:t>营业员</w:t>
      </w:r>
      <w:r w:rsidRPr="00F10B7E">
        <w:t>向表具班和稽查大队提交现场验表申请。</w:t>
      </w:r>
    </w:p>
    <w:p w14:paraId="6981CF6D" w14:textId="77777777" w:rsidR="00486496" w:rsidRPr="00F10B7E" w:rsidRDefault="00486496" w:rsidP="00486496">
      <w:pPr>
        <w:spacing w:before="120" w:after="120"/>
        <w:ind w:firstLineChars="270" w:firstLine="567"/>
      </w:pPr>
      <w:r w:rsidRPr="00F10B7E">
        <w:rPr>
          <w:rFonts w:hint="eastAsia"/>
        </w:rPr>
        <w:t>2</w:t>
      </w:r>
      <w:r w:rsidRPr="00F10B7E">
        <w:rPr>
          <w:rFonts w:hint="eastAsia"/>
        </w:rPr>
        <w:t>）</w:t>
      </w:r>
      <w:r w:rsidRPr="00F10B7E">
        <w:t>商服分公司</w:t>
      </w:r>
      <w:r w:rsidRPr="00F10B7E">
        <w:rPr>
          <w:rFonts w:hint="eastAsia"/>
        </w:rPr>
        <w:t>营业员</w:t>
      </w:r>
      <w:r w:rsidRPr="00F10B7E">
        <w:t>向运行室和稽查大队提交现场验表申请。</w:t>
      </w:r>
    </w:p>
    <w:p w14:paraId="33FF6715" w14:textId="77777777" w:rsidR="00486496" w:rsidRPr="00F10B7E" w:rsidRDefault="00486496" w:rsidP="00486496">
      <w:pPr>
        <w:spacing w:before="120" w:after="120"/>
        <w:ind w:firstLineChars="270" w:firstLine="567"/>
      </w:pPr>
      <w:r w:rsidRPr="00F10B7E">
        <w:rPr>
          <w:rFonts w:hint="eastAsia"/>
        </w:rPr>
        <w:t>4</w:t>
      </w:r>
      <w:r w:rsidRPr="00F10B7E">
        <w:rPr>
          <w:rFonts w:hint="eastAsia"/>
        </w:rPr>
        <w:t>、表具</w:t>
      </w:r>
      <w:r w:rsidRPr="00F10B7E">
        <w:t>班或运行室和稽查大队</w:t>
      </w:r>
      <w:r w:rsidRPr="00F10B7E">
        <w:rPr>
          <w:rFonts w:hint="eastAsia"/>
        </w:rPr>
        <w:t>到现场</w:t>
      </w:r>
      <w:r w:rsidRPr="00F10B7E">
        <w:t>处理</w:t>
      </w:r>
      <w:r w:rsidRPr="00F10B7E">
        <w:rPr>
          <w:rFonts w:hint="eastAsia"/>
        </w:rPr>
        <w:t>，上述</w:t>
      </w:r>
      <w:r w:rsidRPr="00F10B7E">
        <w:t>单位将处理结果</w:t>
      </w:r>
      <w:r w:rsidRPr="00F10B7E">
        <w:rPr>
          <w:rFonts w:hint="eastAsia"/>
        </w:rPr>
        <w:t>通过</w:t>
      </w:r>
      <w:r w:rsidRPr="00F10B7E">
        <w:t>系统</w:t>
      </w:r>
      <w:r w:rsidRPr="00F10B7E">
        <w:rPr>
          <w:rFonts w:hint="eastAsia"/>
        </w:rPr>
        <w:t>（同意</w:t>
      </w:r>
      <w:r w:rsidRPr="00F10B7E">
        <w:t>或不</w:t>
      </w:r>
      <w:r w:rsidRPr="00F10B7E">
        <w:rPr>
          <w:rFonts w:hint="eastAsia"/>
        </w:rPr>
        <w:t>同意</w:t>
      </w:r>
      <w:r w:rsidRPr="00F10B7E">
        <w:t>）</w:t>
      </w:r>
      <w:r w:rsidRPr="00F10B7E">
        <w:rPr>
          <w:rFonts w:hint="eastAsia"/>
        </w:rPr>
        <w:t>反馈</w:t>
      </w:r>
      <w:r w:rsidRPr="00F10B7E">
        <w:t>给营业室</w:t>
      </w:r>
      <w:r w:rsidRPr="00F10B7E">
        <w:rPr>
          <w:rFonts w:hint="eastAsia"/>
        </w:rPr>
        <w:t>营业员</w:t>
      </w:r>
    </w:p>
    <w:p w14:paraId="68226C57" w14:textId="77777777" w:rsidR="00486496" w:rsidRPr="00F10B7E" w:rsidRDefault="00486496" w:rsidP="00486496">
      <w:pPr>
        <w:spacing w:before="120" w:after="120"/>
        <w:ind w:firstLineChars="270" w:firstLine="567"/>
      </w:pPr>
      <w:r w:rsidRPr="00F10B7E">
        <w:rPr>
          <w:rFonts w:hint="eastAsia"/>
        </w:rPr>
        <w:t>5</w:t>
      </w:r>
      <w:r w:rsidRPr="00F10B7E">
        <w:rPr>
          <w:rFonts w:hint="eastAsia"/>
        </w:rPr>
        <w:t>、表具</w:t>
      </w:r>
      <w:r w:rsidRPr="00F10B7E">
        <w:t>班或运行室</w:t>
      </w:r>
      <w:r w:rsidRPr="00F10B7E">
        <w:rPr>
          <w:rFonts w:hint="eastAsia"/>
        </w:rPr>
        <w:t>将</w:t>
      </w:r>
      <w:r w:rsidRPr="00F10B7E">
        <w:t>现场工单复印件</w:t>
      </w:r>
      <w:r w:rsidRPr="00F10B7E">
        <w:rPr>
          <w:rFonts w:hint="eastAsia"/>
        </w:rPr>
        <w:t>（普表和</w:t>
      </w:r>
      <w:r w:rsidRPr="00F10B7E">
        <w:rPr>
          <w:rFonts w:hint="eastAsia"/>
        </w:rPr>
        <w:t>IC</w:t>
      </w:r>
      <w:r w:rsidRPr="00F10B7E">
        <w:rPr>
          <w:rFonts w:hint="eastAsia"/>
        </w:rPr>
        <w:t>卡</w:t>
      </w:r>
      <w:r w:rsidRPr="00F10B7E">
        <w:t>累计用气量</w:t>
      </w:r>
      <w:r w:rsidRPr="00F10B7E">
        <w:rPr>
          <w:rFonts w:hint="eastAsia"/>
        </w:rPr>
        <w:t>照片及</w:t>
      </w:r>
      <w:r w:rsidRPr="00F10B7E">
        <w:rPr>
          <w:rFonts w:hint="eastAsia"/>
        </w:rPr>
        <w:t>IC</w:t>
      </w:r>
      <w:r w:rsidRPr="00F10B7E">
        <w:rPr>
          <w:rFonts w:hint="eastAsia"/>
        </w:rPr>
        <w:t>卡</w:t>
      </w:r>
      <w:r w:rsidRPr="00F10B7E">
        <w:t>余量</w:t>
      </w:r>
      <w:r w:rsidRPr="00F10B7E">
        <w:rPr>
          <w:rFonts w:hint="eastAsia"/>
        </w:rPr>
        <w:t>照片</w:t>
      </w:r>
      <w:r w:rsidRPr="00F10B7E">
        <w:t>）传递至营业室</w:t>
      </w:r>
      <w:r w:rsidRPr="00F10B7E">
        <w:rPr>
          <w:rFonts w:hint="eastAsia"/>
        </w:rPr>
        <w:t>核算员，</w:t>
      </w:r>
      <w:r w:rsidRPr="00F10B7E">
        <w:t>核算员</w:t>
      </w:r>
      <w:r w:rsidRPr="00F10B7E">
        <w:rPr>
          <w:rFonts w:hint="eastAsia"/>
        </w:rPr>
        <w:t>对</w:t>
      </w:r>
      <w:r w:rsidRPr="00F10B7E">
        <w:t>普表用户复核工单表</w:t>
      </w:r>
      <w:r w:rsidRPr="00F10B7E">
        <w:rPr>
          <w:rFonts w:hint="eastAsia"/>
        </w:rPr>
        <w:t>数</w:t>
      </w:r>
      <w:r w:rsidRPr="00F10B7E">
        <w:t>与</w:t>
      </w:r>
      <w:r w:rsidRPr="00F10B7E">
        <w:rPr>
          <w:rFonts w:hint="eastAsia"/>
        </w:rPr>
        <w:t>系统最后</w:t>
      </w:r>
      <w:r w:rsidRPr="00F10B7E">
        <w:t>一次</w:t>
      </w:r>
      <w:r w:rsidRPr="00F10B7E">
        <w:rPr>
          <w:rFonts w:hint="eastAsia"/>
        </w:rPr>
        <w:t>收费</w:t>
      </w:r>
      <w:r w:rsidRPr="00F10B7E">
        <w:t>示数是否相符</w:t>
      </w:r>
      <w:r w:rsidRPr="00F10B7E">
        <w:rPr>
          <w:rFonts w:hint="eastAsia"/>
        </w:rPr>
        <w:t>及</w:t>
      </w:r>
      <w:r w:rsidRPr="00F10B7E">
        <w:t>气</w:t>
      </w:r>
      <w:r w:rsidRPr="00F10B7E">
        <w:rPr>
          <w:rFonts w:hint="eastAsia"/>
        </w:rPr>
        <w:t>费</w:t>
      </w:r>
      <w:r w:rsidRPr="00F10B7E">
        <w:t>是否收回。</w:t>
      </w:r>
      <w:r w:rsidRPr="00F10B7E">
        <w:rPr>
          <w:rFonts w:hint="eastAsia"/>
        </w:rPr>
        <w:t>（现场拆除抄表员</w:t>
      </w:r>
      <w:r w:rsidRPr="00F10B7E">
        <w:t>APP</w:t>
      </w:r>
      <w:r w:rsidRPr="00F10B7E">
        <w:rPr>
          <w:rFonts w:hint="eastAsia"/>
        </w:rPr>
        <w:t>上传示</w:t>
      </w:r>
      <w:r w:rsidRPr="00F10B7E">
        <w:t>数</w:t>
      </w:r>
      <w:r w:rsidRPr="00F10B7E">
        <w:rPr>
          <w:rFonts w:hint="eastAsia"/>
        </w:rPr>
        <w:t>与</w:t>
      </w:r>
      <w:r w:rsidRPr="00F10B7E">
        <w:t>系统最后一次计费示数</w:t>
      </w:r>
      <w:r w:rsidRPr="00F10B7E">
        <w:rPr>
          <w:rFonts w:hint="eastAsia"/>
        </w:rPr>
        <w:t>）</w:t>
      </w:r>
      <w:r w:rsidRPr="00F10B7E">
        <w:rPr>
          <w:rFonts w:hint="eastAsia"/>
        </w:rPr>
        <w:t>IC</w:t>
      </w:r>
      <w:r w:rsidRPr="00F10B7E">
        <w:rPr>
          <w:rFonts w:hint="eastAsia"/>
        </w:rPr>
        <w:t>卡</w:t>
      </w:r>
      <w:r w:rsidRPr="00F10B7E">
        <w:t>用户余量和累计用气量</w:t>
      </w:r>
      <w:r w:rsidRPr="00F10B7E">
        <w:rPr>
          <w:rFonts w:hint="eastAsia"/>
        </w:rPr>
        <w:t>照片</w:t>
      </w:r>
      <w:r w:rsidRPr="00F10B7E">
        <w:t>转</w:t>
      </w:r>
      <w:r w:rsidRPr="00F10B7E">
        <w:rPr>
          <w:rFonts w:hint="eastAsia"/>
        </w:rPr>
        <w:t>交</w:t>
      </w:r>
      <w:r w:rsidRPr="00F10B7E">
        <w:t>给营业厅营业员。</w:t>
      </w:r>
    </w:p>
    <w:p w14:paraId="0BA32C09" w14:textId="77777777" w:rsidR="00486496" w:rsidRPr="00F10B7E" w:rsidRDefault="00486496" w:rsidP="00486496">
      <w:pPr>
        <w:spacing w:before="120" w:after="120"/>
        <w:ind w:firstLineChars="270" w:firstLine="567"/>
      </w:pPr>
      <w:r w:rsidRPr="00F10B7E">
        <w:t>6</w:t>
      </w:r>
      <w:r w:rsidRPr="00F10B7E">
        <w:rPr>
          <w:rFonts w:hint="eastAsia"/>
        </w:rPr>
        <w:t>、营业厅</w:t>
      </w:r>
      <w:r w:rsidRPr="00F10B7E">
        <w:t>营业员</w:t>
      </w:r>
      <w:r w:rsidRPr="00F10B7E">
        <w:rPr>
          <w:rFonts w:hint="eastAsia"/>
        </w:rPr>
        <w:t>对</w:t>
      </w:r>
      <w:r w:rsidRPr="00F10B7E">
        <w:t>不欠费用户</w:t>
      </w:r>
      <w:r w:rsidRPr="00F10B7E">
        <w:rPr>
          <w:rFonts w:hint="eastAsia"/>
        </w:rPr>
        <w:t>提交</w:t>
      </w:r>
      <w:r w:rsidRPr="00F10B7E">
        <w:t>系统拆除处理的申请</w:t>
      </w:r>
      <w:r w:rsidRPr="00F10B7E">
        <w:rPr>
          <w:rFonts w:hint="eastAsia"/>
        </w:rPr>
        <w:t>（</w:t>
      </w:r>
      <w:r w:rsidRPr="00F10B7E">
        <w:t>运行室</w:t>
      </w:r>
      <w:r w:rsidRPr="00F10B7E">
        <w:rPr>
          <w:rFonts w:hint="eastAsia"/>
        </w:rPr>
        <w:t>或表具班</w:t>
      </w:r>
      <w:r w:rsidRPr="00F10B7E">
        <w:t>和稽查大队</w:t>
      </w:r>
      <w:r w:rsidRPr="00F10B7E">
        <w:rPr>
          <w:rFonts w:hint="eastAsia"/>
        </w:rPr>
        <w:t>处理</w:t>
      </w:r>
      <w:r w:rsidRPr="00F10B7E">
        <w:t>意见和用户书面申请扫描件</w:t>
      </w:r>
      <w:r w:rsidRPr="00F10B7E">
        <w:rPr>
          <w:rFonts w:hint="eastAsia"/>
        </w:rPr>
        <w:t>、当前</w:t>
      </w:r>
      <w:r w:rsidRPr="00F10B7E">
        <w:t>显示用户是否欠费）</w:t>
      </w:r>
      <w:r w:rsidRPr="00F10B7E">
        <w:rPr>
          <w:rFonts w:hint="eastAsia"/>
        </w:rPr>
        <w:t>。（</w:t>
      </w:r>
      <w:r w:rsidRPr="00F10B7E">
        <w:rPr>
          <w:rFonts w:hint="eastAsia"/>
        </w:rPr>
        <w:t>IC</w:t>
      </w:r>
      <w:r w:rsidRPr="00F10B7E">
        <w:rPr>
          <w:rFonts w:hint="eastAsia"/>
        </w:rPr>
        <w:t>卡</w:t>
      </w:r>
      <w:r w:rsidRPr="00F10B7E">
        <w:t>用户做计费</w:t>
      </w:r>
      <w:r w:rsidRPr="00F10B7E">
        <w:rPr>
          <w:rFonts w:hint="eastAsia"/>
        </w:rPr>
        <w:t>更正</w:t>
      </w:r>
      <w:r w:rsidRPr="00F10B7E">
        <w:t>申请）。</w:t>
      </w:r>
      <w:r w:rsidRPr="00F10B7E">
        <w:rPr>
          <w:rFonts w:hint="eastAsia"/>
        </w:rPr>
        <w:t>（营业员</w:t>
      </w:r>
      <w:r w:rsidRPr="00F10B7E">
        <w:t>可以看到</w:t>
      </w:r>
      <w:r w:rsidRPr="00F10B7E">
        <w:rPr>
          <w:rFonts w:hint="eastAsia"/>
        </w:rPr>
        <w:t>处理</w:t>
      </w:r>
      <w:r w:rsidRPr="00F10B7E">
        <w:t>意见）</w:t>
      </w:r>
    </w:p>
    <w:p w14:paraId="0DDD145D" w14:textId="77777777" w:rsidR="00486496" w:rsidRPr="00F10B7E" w:rsidRDefault="00486496" w:rsidP="00486496">
      <w:pPr>
        <w:spacing w:before="120" w:after="120"/>
        <w:ind w:firstLineChars="270" w:firstLine="567"/>
      </w:pPr>
      <w:r w:rsidRPr="00F10B7E">
        <w:rPr>
          <w:rFonts w:hint="eastAsia"/>
        </w:rPr>
        <w:t>7</w:t>
      </w:r>
      <w:r w:rsidRPr="00F10B7E">
        <w:rPr>
          <w:rFonts w:hint="eastAsia"/>
        </w:rPr>
        <w:t>、营业室</w:t>
      </w:r>
      <w:r w:rsidRPr="00F10B7E">
        <w:t>副主任、营业分公司主管副经理、营业部收费管理员、营业部部长</w:t>
      </w:r>
      <w:r w:rsidRPr="00F10B7E">
        <w:rPr>
          <w:rFonts w:hint="eastAsia"/>
        </w:rPr>
        <w:t>逐级审核</w:t>
      </w:r>
      <w:r w:rsidRPr="00F10B7E">
        <w:t>、审批。</w:t>
      </w:r>
    </w:p>
    <w:p w14:paraId="7562E503" w14:textId="487A8CE0" w:rsidR="00486496" w:rsidRDefault="00486496" w:rsidP="00486496">
      <w:pPr>
        <w:pStyle w:val="30"/>
        <w:spacing w:before="156" w:after="156"/>
        <w:rPr>
          <w:lang w:val="zh-TW" w:eastAsia="zh-TW"/>
        </w:rPr>
      </w:pPr>
      <w:r>
        <w:rPr>
          <w:lang w:val="zh-TW" w:eastAsia="zh-TW"/>
        </w:rPr>
        <w:t>6.8.</w:t>
      </w:r>
      <w:r>
        <w:rPr>
          <w:lang w:val="zh-TW"/>
        </w:rPr>
        <w:t>10</w:t>
      </w:r>
      <w:r w:rsidRPr="00D456FE">
        <w:rPr>
          <w:rFonts w:hint="eastAsia"/>
          <w:lang w:val="zh-TW" w:eastAsia="zh-TW"/>
        </w:rPr>
        <w:t>定</w:t>
      </w:r>
      <w:r w:rsidRPr="00D456FE">
        <w:rPr>
          <w:lang w:val="zh-TW" w:eastAsia="zh-TW"/>
        </w:rPr>
        <w:t>针审批</w:t>
      </w:r>
    </w:p>
    <w:p w14:paraId="6DF88AE4" w14:textId="77777777" w:rsidR="00486496" w:rsidRPr="006F3F16" w:rsidRDefault="00486496" w:rsidP="00486496">
      <w:pPr>
        <w:spacing w:before="120" w:after="120"/>
        <w:ind w:firstLineChars="202" w:firstLine="424"/>
      </w:pPr>
      <w:r>
        <w:rPr>
          <w:rFonts w:hint="eastAsia"/>
        </w:rPr>
        <w:t>定针业务是指</w:t>
      </w:r>
      <w:r w:rsidRPr="006F3F16">
        <w:rPr>
          <w:rFonts w:hint="eastAsia"/>
        </w:rPr>
        <w:t>当用户抄表指针出现疑问，并且不涉及用量和气费的改变，可通</w:t>
      </w:r>
      <w:r>
        <w:rPr>
          <w:rFonts w:hint="eastAsia"/>
        </w:rPr>
        <w:t>过此项业务进行处理。</w:t>
      </w:r>
      <w:r w:rsidRPr="006F3F16">
        <w:rPr>
          <w:rFonts w:hint="eastAsia"/>
        </w:rPr>
        <w:t>定针审批时需要描述申请定针的原因并且提供相关资料档案。（指对燃气表指针进行核定，确认燃气表指针。主要包括</w:t>
      </w:r>
      <w:r>
        <w:rPr>
          <w:rFonts w:hint="eastAsia"/>
        </w:rPr>
        <w:t>因抄表、换表、检表等业务引起的指针重新确定</w:t>
      </w:r>
      <w:r w:rsidRPr="006F3F16">
        <w:rPr>
          <w:rFonts w:hint="eastAsia"/>
        </w:rPr>
        <w:t>。</w:t>
      </w:r>
    </w:p>
    <w:p w14:paraId="72F52EC2" w14:textId="77777777" w:rsidR="00486496" w:rsidRDefault="00486496" w:rsidP="00486496">
      <w:pPr>
        <w:spacing w:before="120" w:after="120"/>
        <w:ind w:firstLineChars="270" w:firstLine="567"/>
        <w:rPr>
          <w:lang w:val="x-none"/>
        </w:rPr>
      </w:pPr>
      <w:r>
        <w:rPr>
          <w:rFonts w:hint="eastAsia"/>
          <w:lang w:val="x-none"/>
        </w:rPr>
        <w:t>1</w:t>
      </w:r>
      <w:r>
        <w:rPr>
          <w:rFonts w:hint="eastAsia"/>
          <w:lang w:val="x-none"/>
        </w:rPr>
        <w:t>、定针业务需要走审批流程，核算员提出申请，各级审批后，系统自动重新确认指针。</w:t>
      </w:r>
    </w:p>
    <w:p w14:paraId="430FB1E7" w14:textId="77777777" w:rsidR="00486496" w:rsidRDefault="00486496" w:rsidP="00486496">
      <w:pPr>
        <w:spacing w:before="120" w:after="120"/>
        <w:ind w:firstLineChars="270" w:firstLine="567"/>
        <w:rPr>
          <w:lang w:val="x-none"/>
        </w:rPr>
      </w:pPr>
      <w:r>
        <w:rPr>
          <w:rFonts w:hint="eastAsia"/>
          <w:lang w:val="x-none"/>
        </w:rPr>
        <w:t>2</w:t>
      </w:r>
      <w:r>
        <w:rPr>
          <w:rFonts w:hint="eastAsia"/>
          <w:lang w:val="x-none"/>
        </w:rPr>
        <w:t>、申请定针时需要详细描述原因，同时提交相关材料。</w:t>
      </w:r>
    </w:p>
    <w:p w14:paraId="4C28B446" w14:textId="77777777" w:rsidR="00486496" w:rsidRPr="00903ED8" w:rsidRDefault="00486496" w:rsidP="00486496"/>
    <w:p w14:paraId="5098B499" w14:textId="3028F19C" w:rsidR="00486496" w:rsidRDefault="00486496" w:rsidP="00486496">
      <w:pPr>
        <w:pStyle w:val="30"/>
        <w:spacing w:before="156" w:after="156"/>
        <w:rPr>
          <w:lang w:val="zh-TW" w:eastAsia="zh-TW"/>
        </w:rPr>
      </w:pPr>
      <w:r>
        <w:rPr>
          <w:lang w:val="zh-TW" w:eastAsia="zh-TW"/>
        </w:rPr>
        <w:t>6.8.</w:t>
      </w:r>
      <w:r>
        <w:rPr>
          <w:lang w:val="zh-TW"/>
        </w:rPr>
        <w:t>11</w:t>
      </w:r>
      <w:r w:rsidRPr="00D456FE">
        <w:rPr>
          <w:lang w:val="zh-TW" w:eastAsia="zh-TW"/>
        </w:rPr>
        <w:t>非居民换表审批</w:t>
      </w:r>
    </w:p>
    <w:p w14:paraId="0D554340" w14:textId="77777777" w:rsidR="00486496" w:rsidRDefault="00486496" w:rsidP="00486496">
      <w:pPr>
        <w:spacing w:before="120" w:after="120"/>
        <w:ind w:firstLineChars="270" w:firstLine="567"/>
      </w:pPr>
      <w:r>
        <w:rPr>
          <w:rFonts w:hint="eastAsia"/>
        </w:rPr>
        <w:t>非居民表具更换主要是经检测表具故障或表具下线检测期间需要更换。</w:t>
      </w:r>
    </w:p>
    <w:p w14:paraId="1B01B6C8" w14:textId="77777777" w:rsidR="00486496" w:rsidRDefault="00486496" w:rsidP="00486496">
      <w:pPr>
        <w:spacing w:before="120" w:after="120"/>
        <w:ind w:firstLineChars="270" w:firstLine="567"/>
      </w:pPr>
      <w:r>
        <w:rPr>
          <w:rFonts w:hint="eastAsia"/>
        </w:rPr>
        <w:t>非居民表具更换系统主要走事后流程。</w:t>
      </w:r>
    </w:p>
    <w:p w14:paraId="2BCDE9E7" w14:textId="77777777" w:rsidR="00486496" w:rsidRDefault="00486496" w:rsidP="00486496">
      <w:pPr>
        <w:spacing w:before="156" w:after="156"/>
        <w:ind w:firstLineChars="270" w:firstLine="567"/>
      </w:pPr>
      <w:r>
        <w:rPr>
          <w:rFonts w:hint="eastAsia"/>
        </w:rPr>
        <w:t>4</w:t>
      </w:r>
      <w:r>
        <w:t>、</w:t>
      </w:r>
      <w:r>
        <w:rPr>
          <w:rFonts w:hint="eastAsia"/>
        </w:rPr>
        <w:t>换表计划的制定根据系统中查询出的表具使用时间。再根据单位、用气类型、使用年限等限制条件，查询生成数据表格，显示表厂家、表具规格，符合条件的表具数量。有</w:t>
      </w:r>
      <w:r>
        <w:rPr>
          <w:rFonts w:hint="eastAsia"/>
        </w:rPr>
        <w:lastRenderedPageBreak/>
        <w:t>合计。计量中心根据此查询数据，制定总公司和各单位的换表计划，将换表数量下发分公司，分公司根据接收的换表数量制定本单位的换表计划（包括时间的分配，区域的选择（使用查询功能）等），主要针对超期的表具做换表任务。</w:t>
      </w:r>
    </w:p>
    <w:p w14:paraId="15931531" w14:textId="77777777" w:rsidR="00486496" w:rsidRPr="005D32B9" w:rsidRDefault="00486496" w:rsidP="00486496"/>
    <w:p w14:paraId="46A0BD36" w14:textId="34F4B451" w:rsidR="00486496" w:rsidRDefault="00486496" w:rsidP="00486496">
      <w:pPr>
        <w:pStyle w:val="30"/>
        <w:spacing w:before="156" w:after="156"/>
        <w:rPr>
          <w:lang w:val="zh-TW" w:eastAsia="zh-TW"/>
        </w:rPr>
      </w:pPr>
      <w:r>
        <w:rPr>
          <w:lang w:val="zh-TW" w:eastAsia="zh-TW"/>
        </w:rPr>
        <w:t>6.8.</w:t>
      </w:r>
      <w:r>
        <w:rPr>
          <w:lang w:val="zh-TW"/>
        </w:rPr>
        <w:t>12</w:t>
      </w:r>
      <w:r w:rsidRPr="00D456FE">
        <w:rPr>
          <w:lang w:val="zh-TW" w:eastAsia="zh-TW"/>
        </w:rPr>
        <w:t>协议气量审批</w:t>
      </w:r>
    </w:p>
    <w:p w14:paraId="1F87943D" w14:textId="77777777" w:rsidR="00486496" w:rsidRDefault="00486496" w:rsidP="00486496">
      <w:pPr>
        <w:autoSpaceDE w:val="0"/>
        <w:autoSpaceDN w:val="0"/>
        <w:adjustRightInd w:val="0"/>
        <w:spacing w:before="120" w:after="120"/>
        <w:ind w:firstLine="480"/>
        <w:jc w:val="left"/>
        <w:rPr>
          <w:rFonts w:ascii="宋体" w:hAnsi="宋体" w:cs="宋体"/>
          <w:kern w:val="0"/>
        </w:rPr>
      </w:pPr>
      <w:r>
        <w:rPr>
          <w:rFonts w:ascii="宋体" w:hAnsi="宋体" w:cs="宋体" w:hint="eastAsia"/>
          <w:kern w:val="0"/>
        </w:rPr>
        <w:t>协议气量管理是指对</w:t>
      </w:r>
      <w:r w:rsidRPr="00C741C9">
        <w:rPr>
          <w:rFonts w:ascii="宋体" w:hAnsi="宋体" w:cs="宋体" w:hint="eastAsia"/>
          <w:kern w:val="0"/>
        </w:rPr>
        <w:t>表具</w:t>
      </w:r>
      <w:r>
        <w:rPr>
          <w:rFonts w:ascii="宋体" w:hAnsi="宋体" w:cs="宋体" w:hint="eastAsia"/>
          <w:kern w:val="0"/>
        </w:rPr>
        <w:t>故障期间的用量与</w:t>
      </w:r>
      <w:r w:rsidRPr="00C741C9">
        <w:rPr>
          <w:rFonts w:ascii="宋体" w:hAnsi="宋体" w:cs="宋体" w:hint="eastAsia"/>
          <w:kern w:val="0"/>
        </w:rPr>
        <w:t>用户进行协议气量收费</w:t>
      </w:r>
      <w:r>
        <w:rPr>
          <w:rFonts w:ascii="宋体" w:hAnsi="宋体" w:cs="宋体" w:hint="eastAsia"/>
          <w:kern w:val="0"/>
        </w:rPr>
        <w:t>，协议气量的计算标准参照非居民供气合同的约定执行。</w:t>
      </w:r>
    </w:p>
    <w:p w14:paraId="2F4EB6E9" w14:textId="77777777" w:rsidR="00486496" w:rsidRPr="007903DC" w:rsidRDefault="00486496" w:rsidP="00486496">
      <w:pPr>
        <w:autoSpaceDE w:val="0"/>
        <w:autoSpaceDN w:val="0"/>
        <w:adjustRightInd w:val="0"/>
        <w:spacing w:before="120" w:after="120"/>
        <w:ind w:firstLine="567"/>
        <w:jc w:val="left"/>
        <w:rPr>
          <w:rFonts w:ascii="宋体" w:hAnsi="宋体" w:cs="宋体"/>
          <w:kern w:val="0"/>
        </w:rPr>
      </w:pPr>
      <w:r>
        <w:rPr>
          <w:rFonts w:hint="eastAsia"/>
          <w:lang w:val="x-none"/>
        </w:rPr>
        <w:t>1</w:t>
      </w:r>
      <w:r>
        <w:rPr>
          <w:rFonts w:hint="eastAsia"/>
          <w:lang w:val="x-none"/>
        </w:rPr>
        <w:t>、</w:t>
      </w:r>
      <w:r w:rsidRPr="007903DC">
        <w:rPr>
          <w:rFonts w:hint="eastAsia"/>
        </w:rPr>
        <w:t>审批过程中，分公司应提交相关计算标准的说明，系统能在界面中提供用户近三年历史抄表计费记录、用户的历史图片档案，（比如：非居民供用气合同），特殊情况可文字进行说明</w:t>
      </w:r>
      <w:r w:rsidRPr="007903DC">
        <w:rPr>
          <w:rFonts w:ascii="宋体" w:hAnsi="宋体" w:cs="宋体" w:hint="eastAsia"/>
          <w:kern w:val="0"/>
        </w:rPr>
        <w:t>。</w:t>
      </w:r>
    </w:p>
    <w:p w14:paraId="79CBDECF" w14:textId="77777777" w:rsidR="00486496" w:rsidRPr="005D32B9" w:rsidRDefault="00486496" w:rsidP="00486496">
      <w:pPr>
        <w:spacing w:before="120" w:after="120"/>
        <w:ind w:firstLineChars="270" w:firstLine="567"/>
        <w:rPr>
          <w:lang w:val="x-none"/>
        </w:rPr>
      </w:pPr>
      <w:r>
        <w:rPr>
          <w:rFonts w:hint="eastAsia"/>
          <w:lang w:val="x-none"/>
        </w:rPr>
        <w:t>2</w:t>
      </w:r>
      <w:r>
        <w:rPr>
          <w:rFonts w:hint="eastAsia"/>
          <w:lang w:val="x-none"/>
        </w:rPr>
        <w:t>、协议气量由核算员提出申请，经系统管理员、核算主任、主管营业副经理、计量中心、营业部逐级审批通过后，系统自动执行协议气量计费结算。</w:t>
      </w:r>
    </w:p>
    <w:p w14:paraId="1D2FA70F" w14:textId="31BE1557" w:rsidR="00486496" w:rsidRDefault="00486496" w:rsidP="00486496">
      <w:pPr>
        <w:pStyle w:val="30"/>
        <w:spacing w:before="156" w:after="156"/>
        <w:rPr>
          <w:lang w:val="zh-TW" w:eastAsia="zh-TW"/>
        </w:rPr>
      </w:pPr>
      <w:r>
        <w:rPr>
          <w:lang w:val="zh-TW" w:eastAsia="zh-TW"/>
        </w:rPr>
        <w:t>6.8.</w:t>
      </w:r>
      <w:r>
        <w:rPr>
          <w:lang w:val="zh-TW"/>
        </w:rPr>
        <w:t>13</w:t>
      </w:r>
      <w:r w:rsidRPr="00D456FE">
        <w:rPr>
          <w:lang w:val="zh-TW" w:eastAsia="zh-TW"/>
        </w:rPr>
        <w:t>串户审批</w:t>
      </w:r>
    </w:p>
    <w:p w14:paraId="4828A7AA" w14:textId="77777777" w:rsidR="00486496" w:rsidRPr="00352397" w:rsidRDefault="00486496" w:rsidP="00486496">
      <w:pPr>
        <w:spacing w:before="120" w:after="120"/>
        <w:ind w:firstLineChars="266" w:firstLine="559"/>
      </w:pPr>
      <w:r w:rsidRPr="00352397">
        <w:rPr>
          <w:rFonts w:hint="eastAsia"/>
        </w:rPr>
        <w:t>串户管理是对用户在营业厅、第三方交错用户号或多交</w:t>
      </w:r>
      <w:r>
        <w:rPr>
          <w:rFonts w:hint="eastAsia"/>
        </w:rPr>
        <w:t>的燃气费进行调</w:t>
      </w:r>
      <w:r w:rsidRPr="00352397">
        <w:rPr>
          <w:rFonts w:hint="eastAsia"/>
        </w:rPr>
        <w:t>正</w:t>
      </w:r>
      <w:r>
        <w:rPr>
          <w:rFonts w:hint="eastAsia"/>
        </w:rPr>
        <w:t>的</w:t>
      </w:r>
      <w:r w:rsidRPr="00352397">
        <w:rPr>
          <w:rFonts w:hint="eastAsia"/>
        </w:rPr>
        <w:t>业务</w:t>
      </w:r>
      <w:r>
        <w:rPr>
          <w:rFonts w:hint="eastAsia"/>
        </w:rPr>
        <w:t>。</w:t>
      </w:r>
    </w:p>
    <w:p w14:paraId="5AB50DF5" w14:textId="77777777" w:rsidR="00486496" w:rsidRPr="00352397" w:rsidRDefault="00486496" w:rsidP="00486496">
      <w:pPr>
        <w:spacing w:before="120" w:after="120"/>
        <w:ind w:firstLineChars="266" w:firstLine="559"/>
      </w:pPr>
      <w:r w:rsidRPr="00352397">
        <w:rPr>
          <w:rFonts w:hint="eastAsia"/>
        </w:rPr>
        <w:t>用户填写串户申请单，相关单位或第三方经核实后签字盖章，经营业部审核执行串户流程。营业厅提交的串户申请需要走线上审批流程。</w:t>
      </w:r>
    </w:p>
    <w:p w14:paraId="6EE54ABD" w14:textId="77777777" w:rsidR="00486496" w:rsidRDefault="00486496" w:rsidP="00486496">
      <w:pPr>
        <w:spacing w:before="120" w:after="120"/>
        <w:ind w:firstLineChars="266" w:firstLine="559"/>
      </w:pPr>
      <w:r>
        <w:rPr>
          <w:rFonts w:hint="eastAsia"/>
        </w:rPr>
        <w:t>1</w:t>
      </w:r>
      <w:r>
        <w:rPr>
          <w:rFonts w:hint="eastAsia"/>
        </w:rPr>
        <w:t>、用户提出串户申请时，需提供交费发票、用户身份证原件复印件、</w:t>
      </w:r>
      <w:r w:rsidRPr="00352397">
        <w:rPr>
          <w:rFonts w:hint="eastAsia"/>
        </w:rPr>
        <w:t>交错的</w:t>
      </w:r>
      <w:r>
        <w:rPr>
          <w:rFonts w:hint="eastAsia"/>
        </w:rPr>
        <w:t>用</w:t>
      </w:r>
      <w:r w:rsidRPr="00352397">
        <w:rPr>
          <w:rFonts w:hint="eastAsia"/>
        </w:rPr>
        <w:t>户号</w:t>
      </w:r>
      <w:r>
        <w:rPr>
          <w:rFonts w:hint="eastAsia"/>
        </w:rPr>
        <w:t>及用户正确信息。</w:t>
      </w:r>
    </w:p>
    <w:p w14:paraId="6D713396" w14:textId="57871726" w:rsidR="00486496" w:rsidRDefault="00486496" w:rsidP="00486496">
      <w:pPr>
        <w:pStyle w:val="30"/>
        <w:spacing w:before="156" w:after="156"/>
        <w:rPr>
          <w:lang w:val="zh-TW" w:eastAsia="zh-TW"/>
        </w:rPr>
      </w:pPr>
      <w:r>
        <w:rPr>
          <w:lang w:val="zh-TW" w:eastAsia="zh-TW"/>
        </w:rPr>
        <w:t>6.8.</w:t>
      </w:r>
      <w:r>
        <w:rPr>
          <w:lang w:val="zh-TW"/>
        </w:rPr>
        <w:t>14</w:t>
      </w:r>
      <w:r w:rsidRPr="00D456FE">
        <w:rPr>
          <w:lang w:val="zh-TW" w:eastAsia="zh-TW"/>
        </w:rPr>
        <w:t>季节性关栓审批</w:t>
      </w:r>
    </w:p>
    <w:p w14:paraId="2AD4F628" w14:textId="77777777" w:rsidR="00486496" w:rsidRDefault="00486496" w:rsidP="00486496">
      <w:pPr>
        <w:spacing w:before="120" w:after="120"/>
        <w:ind w:firstLineChars="270" w:firstLine="567"/>
        <w:rPr>
          <w:lang w:val="x-none"/>
        </w:rPr>
      </w:pPr>
      <w:r>
        <w:rPr>
          <w:rFonts w:hint="eastAsia"/>
          <w:lang w:val="x-none"/>
        </w:rPr>
        <w:t>居民和非居民均有阶段性关栓业务。</w:t>
      </w:r>
    </w:p>
    <w:p w14:paraId="46F42F54" w14:textId="77777777" w:rsidR="00486496" w:rsidRDefault="00486496" w:rsidP="00486496">
      <w:pPr>
        <w:spacing w:before="120" w:after="120"/>
        <w:ind w:firstLineChars="270" w:firstLine="567"/>
      </w:pPr>
      <w:r>
        <w:rPr>
          <w:rFonts w:hint="eastAsia"/>
          <w:lang w:val="x-none"/>
        </w:rPr>
        <w:t>居民阶段性关栓是指</w:t>
      </w:r>
      <w:r w:rsidRPr="00C876A9">
        <w:rPr>
          <w:rFonts w:hint="eastAsia"/>
        </w:rPr>
        <w:t>由于室内装修、临时外出等原因</w:t>
      </w:r>
      <w:r>
        <w:rPr>
          <w:rFonts w:hint="eastAsia"/>
        </w:rPr>
        <w:t>，</w:t>
      </w:r>
      <w:r w:rsidRPr="00C876A9">
        <w:rPr>
          <w:rFonts w:hint="eastAsia"/>
        </w:rPr>
        <w:t>用户</w:t>
      </w:r>
      <w:r>
        <w:rPr>
          <w:rFonts w:hint="eastAsia"/>
        </w:rPr>
        <w:t>提出</w:t>
      </w:r>
      <w:r w:rsidRPr="00C876A9">
        <w:rPr>
          <w:rFonts w:hint="eastAsia"/>
        </w:rPr>
        <w:t>申请阶段性关栓的业务。</w:t>
      </w:r>
    </w:p>
    <w:p w14:paraId="20C87858" w14:textId="77777777" w:rsidR="00486496" w:rsidRDefault="00486496" w:rsidP="00486496">
      <w:pPr>
        <w:spacing w:before="120" w:after="120"/>
        <w:ind w:firstLineChars="270" w:firstLine="567"/>
      </w:pPr>
      <w:r>
        <w:rPr>
          <w:rFonts w:hint="eastAsia"/>
        </w:rPr>
        <w:t>非居民阶段性关栓是指</w:t>
      </w:r>
      <w:r w:rsidRPr="00420FA9">
        <w:rPr>
          <w:rFonts w:hint="eastAsia"/>
        </w:rPr>
        <w:t>由于锅炉取暖季节性关栓、室内装修等原因用户申请的阶段性关栓业务。</w:t>
      </w:r>
    </w:p>
    <w:p w14:paraId="45BD7EBE" w14:textId="77777777" w:rsidR="00486496" w:rsidRDefault="00486496" w:rsidP="00486496">
      <w:pPr>
        <w:spacing w:before="120" w:after="120"/>
        <w:ind w:firstLineChars="270" w:firstLine="567"/>
      </w:pPr>
      <w:r>
        <w:rPr>
          <w:rFonts w:hint="eastAsia"/>
        </w:rPr>
        <w:t>1</w:t>
      </w:r>
      <w:r>
        <w:rPr>
          <w:rFonts w:hint="eastAsia"/>
        </w:rPr>
        <w:t>、用户持身份证、房产证等相关手续到所在供气营业分公司营业大厅提出阶段性关栓申请，同时提供表读数或表具照片。</w:t>
      </w:r>
    </w:p>
    <w:p w14:paraId="11B41066" w14:textId="77777777" w:rsidR="00486496" w:rsidRDefault="00486496" w:rsidP="00486496">
      <w:pPr>
        <w:spacing w:before="120" w:after="120"/>
        <w:ind w:firstLineChars="270" w:firstLine="567"/>
      </w:pPr>
      <w:r>
        <w:rPr>
          <w:rFonts w:hint="eastAsia"/>
        </w:rPr>
        <w:t>2</w:t>
      </w:r>
      <w:r>
        <w:rPr>
          <w:rFonts w:hint="eastAsia"/>
        </w:rPr>
        <w:t>、大厅工作人员审核用户证件，查询用户是否有欠费（燃气费和生活垃圾处理费费），同时录入用户提供的表读数，系统计算用户应缴气费（距上次抄表产生的费用</w:t>
      </w:r>
      <w:r>
        <w:rPr>
          <w:rFonts w:hint="eastAsia"/>
        </w:rPr>
        <w:t>+</w:t>
      </w:r>
      <w:r>
        <w:rPr>
          <w:rFonts w:hint="eastAsia"/>
        </w:rPr>
        <w:t>欠费），用户缴清气费后，请用户填写《阶段性关栓申请书》，在营业系统中受理阶段性关栓业务，打印《业务受理单》。</w:t>
      </w:r>
    </w:p>
    <w:p w14:paraId="43E5D692" w14:textId="77777777" w:rsidR="00486496" w:rsidRDefault="00486496" w:rsidP="00486496">
      <w:pPr>
        <w:spacing w:before="120" w:after="120"/>
        <w:ind w:firstLineChars="270" w:firstLine="567"/>
      </w:pPr>
      <w:r>
        <w:rPr>
          <w:rFonts w:hint="eastAsia"/>
        </w:rPr>
        <w:t>4</w:t>
      </w:r>
      <w:r>
        <w:rPr>
          <w:rFonts w:hint="eastAsia"/>
        </w:rPr>
        <w:t>、安全运行室通过高拍仪拍摄《现场施工单》存至营业部数据库，纸单安全运行室存档备查。</w:t>
      </w:r>
    </w:p>
    <w:p w14:paraId="63657DBF" w14:textId="77777777" w:rsidR="00486496" w:rsidRPr="00CC459C" w:rsidRDefault="00486496" w:rsidP="00486496"/>
    <w:p w14:paraId="4795F901" w14:textId="33231FC1" w:rsidR="00486496" w:rsidRDefault="00486496" w:rsidP="00486496">
      <w:pPr>
        <w:pStyle w:val="30"/>
        <w:spacing w:before="156" w:after="156"/>
        <w:rPr>
          <w:lang w:val="zh-TW" w:eastAsia="zh-TW"/>
        </w:rPr>
      </w:pPr>
      <w:r>
        <w:rPr>
          <w:lang w:val="zh-TW" w:eastAsia="zh-TW"/>
        </w:rPr>
        <w:lastRenderedPageBreak/>
        <w:t>6.8.</w:t>
      </w:r>
      <w:r>
        <w:rPr>
          <w:lang w:val="zh-TW"/>
        </w:rPr>
        <w:t>15</w:t>
      </w:r>
      <w:r w:rsidRPr="00D456FE">
        <w:rPr>
          <w:lang w:val="zh-TW" w:eastAsia="zh-TW"/>
        </w:rPr>
        <w:t>呆账</w:t>
      </w:r>
      <w:r>
        <w:t>/</w:t>
      </w:r>
      <w:r w:rsidRPr="00D456FE">
        <w:rPr>
          <w:lang w:val="zh-TW" w:eastAsia="zh-TW"/>
        </w:rPr>
        <w:t>坏账处理审批</w:t>
      </w:r>
    </w:p>
    <w:p w14:paraId="5F7E756D" w14:textId="77777777" w:rsidR="00486496" w:rsidRDefault="00486496" w:rsidP="00486496">
      <w:pPr>
        <w:spacing w:before="120" w:after="120"/>
        <w:ind w:firstLineChars="270" w:firstLine="567"/>
      </w:pPr>
      <w:r>
        <w:t>呆账指三年以上既不增加也不减少的无法收回的燃气欠费，并且不能确定将来是否能收回的燃气欠费，应该确定为呆账。它作为一项资产反</w:t>
      </w:r>
      <w:r>
        <w:rPr>
          <w:rFonts w:hint="eastAsia"/>
        </w:rPr>
        <w:t>映在各年的燃气欠费表上。</w:t>
      </w:r>
    </w:p>
    <w:p w14:paraId="116BBD2D" w14:textId="77777777" w:rsidR="00486496" w:rsidRDefault="00486496" w:rsidP="00486496">
      <w:pPr>
        <w:spacing w:before="120" w:after="120"/>
        <w:ind w:firstLineChars="270" w:firstLine="567"/>
        <w:rPr>
          <w:kern w:val="0"/>
        </w:rPr>
      </w:pPr>
      <w:r w:rsidRPr="00563F21">
        <w:rPr>
          <w:rFonts w:hint="eastAsia"/>
          <w:kern w:val="0"/>
        </w:rPr>
        <w:t>坏帐是企业无法收回的应收帐款。</w:t>
      </w:r>
      <w:r>
        <w:rPr>
          <w:rFonts w:hint="eastAsia"/>
          <w:kern w:val="0"/>
        </w:rPr>
        <w:t>如有发生，应走系统外审批流程后，在系统中做相应坏账确认。</w:t>
      </w:r>
    </w:p>
    <w:p w14:paraId="6D45345F" w14:textId="77777777" w:rsidR="00486496" w:rsidRPr="00D97563" w:rsidRDefault="00486496" w:rsidP="00486496">
      <w:pPr>
        <w:spacing w:before="120" w:after="120"/>
        <w:ind w:firstLineChars="270" w:firstLine="567"/>
        <w:rPr>
          <w:kern w:val="0"/>
        </w:rPr>
      </w:pPr>
      <w:r>
        <w:rPr>
          <w:rFonts w:hint="eastAsia"/>
          <w:kern w:val="0"/>
        </w:rPr>
        <w:t>三</w:t>
      </w:r>
      <w:r w:rsidRPr="00D97563">
        <w:rPr>
          <w:rFonts w:hint="eastAsia"/>
          <w:kern w:val="0"/>
        </w:rPr>
        <w:t>年以上既不增加也不减少的无法收回的</w:t>
      </w:r>
      <w:r>
        <w:rPr>
          <w:rFonts w:hint="eastAsia"/>
          <w:kern w:val="0"/>
        </w:rPr>
        <w:t>燃气欠费</w:t>
      </w:r>
      <w:r w:rsidRPr="00D97563">
        <w:rPr>
          <w:rFonts w:hint="eastAsia"/>
          <w:kern w:val="0"/>
        </w:rPr>
        <w:t>，并且不能确定将来是否能收回的</w:t>
      </w:r>
      <w:r>
        <w:rPr>
          <w:rFonts w:hint="eastAsia"/>
          <w:kern w:val="0"/>
        </w:rPr>
        <w:t>气欠费</w:t>
      </w:r>
      <w:r w:rsidRPr="00D97563">
        <w:rPr>
          <w:rFonts w:hint="eastAsia"/>
          <w:kern w:val="0"/>
        </w:rPr>
        <w:t>，</w:t>
      </w:r>
      <w:r>
        <w:rPr>
          <w:rFonts w:hint="eastAsia"/>
          <w:kern w:val="0"/>
        </w:rPr>
        <w:t>依据公司审批流程核准后</w:t>
      </w:r>
      <w:r w:rsidRPr="00D97563">
        <w:rPr>
          <w:rFonts w:hint="eastAsia"/>
          <w:kern w:val="0"/>
        </w:rPr>
        <w:t>确定为呆帐；已经确定不能收回的</w:t>
      </w:r>
      <w:r>
        <w:rPr>
          <w:rFonts w:hint="eastAsia"/>
          <w:kern w:val="0"/>
        </w:rPr>
        <w:t>燃气欠费呆账</w:t>
      </w:r>
      <w:r w:rsidRPr="00D97563">
        <w:rPr>
          <w:rFonts w:hint="eastAsia"/>
          <w:kern w:val="0"/>
        </w:rPr>
        <w:t>，</w:t>
      </w:r>
      <w:r>
        <w:rPr>
          <w:rFonts w:hint="eastAsia"/>
          <w:kern w:val="0"/>
        </w:rPr>
        <w:t>依据公司审批流程核准后确定为</w:t>
      </w:r>
      <w:r w:rsidRPr="00D97563">
        <w:rPr>
          <w:rFonts w:hint="eastAsia"/>
          <w:kern w:val="0"/>
        </w:rPr>
        <w:t>坏账。</w:t>
      </w:r>
    </w:p>
    <w:p w14:paraId="12F7163A" w14:textId="77777777" w:rsidR="00486496" w:rsidRPr="00D97563" w:rsidRDefault="00486496" w:rsidP="00486496">
      <w:pPr>
        <w:spacing w:before="120" w:after="120"/>
        <w:ind w:firstLineChars="270" w:firstLine="567"/>
        <w:rPr>
          <w:kern w:val="0"/>
        </w:rPr>
      </w:pPr>
      <w:r w:rsidRPr="00D97563">
        <w:rPr>
          <w:rFonts w:hint="eastAsia"/>
          <w:kern w:val="0"/>
        </w:rPr>
        <w:t>坏账，必须根据《企业会计制度》的规定判断。</w:t>
      </w:r>
    </w:p>
    <w:p w14:paraId="2C1C7056" w14:textId="77777777" w:rsidR="00486496" w:rsidRPr="00D97563" w:rsidRDefault="00486496" w:rsidP="00486496">
      <w:pPr>
        <w:spacing w:before="120" w:after="120"/>
        <w:ind w:firstLineChars="270" w:firstLine="567"/>
        <w:rPr>
          <w:kern w:val="0"/>
        </w:rPr>
      </w:pPr>
      <w:r>
        <w:t>确认损失，坏账以后不再系统账面上显示了。但燃气公司会有备查登记，如果有可能还会继续追偿。核销后如果又追回的，恢复账面记录，将当时核销的分录冲回。</w:t>
      </w:r>
    </w:p>
    <w:p w14:paraId="5A0E4EBC" w14:textId="77777777" w:rsidR="00486496" w:rsidRDefault="00486496" w:rsidP="00486496">
      <w:pPr>
        <w:spacing w:before="120" w:after="120"/>
        <w:ind w:firstLineChars="270" w:firstLine="567"/>
      </w:pPr>
      <w:r>
        <w:rPr>
          <w:rFonts w:hint="eastAsia"/>
        </w:rPr>
        <w:t>呆坏账的审批在走系统外审批流程通过后，系统内审批由核算员逐户提交，营业室副主任、主管营业经理、营业部收费管理员、营业部部长审批通过，系统记录为呆坏账。</w:t>
      </w:r>
    </w:p>
    <w:p w14:paraId="71EF64AD" w14:textId="77777777" w:rsidR="00486496" w:rsidRDefault="00486496" w:rsidP="00486496">
      <w:pPr>
        <w:spacing w:before="120" w:after="120"/>
        <w:ind w:firstLineChars="270" w:firstLine="567"/>
      </w:pPr>
      <w:r>
        <w:rPr>
          <w:rFonts w:hint="eastAsia"/>
        </w:rPr>
        <w:t>3</w:t>
      </w:r>
      <w:r>
        <w:rPr>
          <w:rFonts w:hint="eastAsia"/>
        </w:rPr>
        <w:t>、系统对呆坏账的时间、金额等变化要有明确记录及提示，当原地址用户变化申请办理业务时，系统应有相关欠费或呆坏账的提醒。</w:t>
      </w:r>
    </w:p>
    <w:p w14:paraId="07F62DA6" w14:textId="77777777" w:rsidR="00486496" w:rsidRDefault="00486496" w:rsidP="00486496">
      <w:pPr>
        <w:spacing w:before="120" w:after="120"/>
        <w:ind w:firstLineChars="270" w:firstLine="567"/>
      </w:pPr>
      <w:r>
        <w:rPr>
          <w:rFonts w:hint="eastAsia"/>
        </w:rPr>
        <w:t>4</w:t>
      </w:r>
      <w:r>
        <w:rPr>
          <w:rFonts w:hint="eastAsia"/>
        </w:rPr>
        <w:t>、系统对呆坏账要有永久性保留数据。</w:t>
      </w:r>
    </w:p>
    <w:p w14:paraId="0A41E2E5" w14:textId="77777777" w:rsidR="00486496" w:rsidRPr="008F6904" w:rsidRDefault="00486496" w:rsidP="00486496"/>
    <w:p w14:paraId="1CAA1767" w14:textId="5F074D5C" w:rsidR="00486496" w:rsidRDefault="00486496" w:rsidP="00486496">
      <w:pPr>
        <w:pStyle w:val="30"/>
        <w:spacing w:before="156" w:after="156"/>
        <w:rPr>
          <w:lang w:val="zh-TW" w:eastAsia="zh-TW"/>
        </w:rPr>
      </w:pPr>
      <w:r>
        <w:rPr>
          <w:lang w:val="zh-TW" w:eastAsia="zh-TW"/>
        </w:rPr>
        <w:t>6.8.</w:t>
      </w:r>
      <w:r>
        <w:rPr>
          <w:lang w:val="zh-TW"/>
        </w:rPr>
        <w:t>16</w:t>
      </w:r>
      <w:r w:rsidRPr="00D456FE">
        <w:rPr>
          <w:lang w:val="zh-TW" w:eastAsia="zh-TW"/>
        </w:rPr>
        <w:t>遗留用户建档审批</w:t>
      </w:r>
    </w:p>
    <w:p w14:paraId="44508456" w14:textId="77777777" w:rsidR="00486496" w:rsidRDefault="00486496" w:rsidP="00486496">
      <w:r>
        <w:t>对于系统内不再使用</w:t>
      </w:r>
      <w:r>
        <w:rPr>
          <w:rFonts w:hint="eastAsia"/>
        </w:rPr>
        <w:t>燃气</w:t>
      </w:r>
      <w:r>
        <w:t>超过一定年</w:t>
      </w:r>
      <w:r>
        <w:rPr>
          <w:rFonts w:hint="eastAsia"/>
        </w:rPr>
        <w:t>限</w:t>
      </w:r>
      <w:r>
        <w:t>（</w:t>
      </w:r>
      <w:r>
        <w:rPr>
          <w:rFonts w:hint="eastAsia"/>
        </w:rPr>
        <w:t>未</w:t>
      </w:r>
      <w:r>
        <w:t>拆除燃气设备）、已拆除燃气设备的用户，</w:t>
      </w:r>
      <w:r>
        <w:rPr>
          <w:rFonts w:hint="eastAsia"/>
        </w:rPr>
        <w:t>系统</w:t>
      </w:r>
      <w:r>
        <w:t>不提供删除用户档案的功能。相反的，</w:t>
      </w:r>
      <w:r>
        <w:rPr>
          <w:rFonts w:hint="eastAsia"/>
        </w:rPr>
        <w:t>系统</w:t>
      </w:r>
      <w:r>
        <w:t>为这些遗留用</w:t>
      </w:r>
      <w:r>
        <w:rPr>
          <w:rFonts w:hint="eastAsia"/>
        </w:rPr>
        <w:t>户</w:t>
      </w:r>
      <w:r>
        <w:t>单独建档。</w:t>
      </w:r>
    </w:p>
    <w:p w14:paraId="5FF1C0BD" w14:textId="77777777" w:rsidR="00486496" w:rsidRPr="002D1F39" w:rsidRDefault="00486496" w:rsidP="00486496">
      <w:r>
        <w:rPr>
          <w:rFonts w:hint="eastAsia"/>
        </w:rPr>
        <w:t>遗留用户</w:t>
      </w:r>
      <w:r>
        <w:t>建档需向档案管理人员提交遗留用户建档审批。负责人员审批通过后，录入结果。</w:t>
      </w:r>
      <w:r>
        <w:rPr>
          <w:rFonts w:hint="eastAsia"/>
        </w:rPr>
        <w:t>保存于</w:t>
      </w:r>
      <w:r>
        <w:t>系统中。</w:t>
      </w:r>
    </w:p>
    <w:p w14:paraId="587C0945" w14:textId="5C1D216A" w:rsidR="00486496" w:rsidRDefault="00486496" w:rsidP="00486496">
      <w:pPr>
        <w:pStyle w:val="30"/>
        <w:spacing w:before="156" w:after="156"/>
        <w:rPr>
          <w:lang w:val="zh-TW" w:eastAsia="zh-TW"/>
        </w:rPr>
      </w:pPr>
      <w:r>
        <w:rPr>
          <w:lang w:val="zh-TW" w:eastAsia="zh-TW"/>
        </w:rPr>
        <w:t>6.8.</w:t>
      </w:r>
      <w:r>
        <w:rPr>
          <w:lang w:val="zh-TW"/>
        </w:rPr>
        <w:t>17</w:t>
      </w:r>
      <w:r w:rsidRPr="00D456FE">
        <w:rPr>
          <w:lang w:val="zh-TW" w:eastAsia="zh-TW"/>
        </w:rPr>
        <w:t>非居民燃气费余额转换审批</w:t>
      </w:r>
    </w:p>
    <w:p w14:paraId="297C8A83" w14:textId="77777777" w:rsidR="00486496" w:rsidRDefault="00486496" w:rsidP="00486496">
      <w:r>
        <w:t>系统提供非居民燃气费</w:t>
      </w:r>
      <w:r>
        <w:rPr>
          <w:rFonts w:hint="eastAsia"/>
        </w:rPr>
        <w:t>余额</w:t>
      </w:r>
      <w:r>
        <w:t>转换为垃圾处理费或者其他费用的业务。</w:t>
      </w:r>
    </w:p>
    <w:p w14:paraId="29DA9364" w14:textId="77777777" w:rsidR="00486496" w:rsidRPr="002D1F39" w:rsidRDefault="00486496" w:rsidP="00486496">
      <w:r>
        <w:rPr>
          <w:rFonts w:hint="eastAsia"/>
        </w:rPr>
        <w:t>非居民</w:t>
      </w:r>
      <w:r>
        <w:t>用户办理燃气费余额转换业务，</w:t>
      </w:r>
      <w:r>
        <w:rPr>
          <w:rFonts w:hint="eastAsia"/>
        </w:rPr>
        <w:t>需</w:t>
      </w:r>
      <w:r>
        <w:t>先提交燃气费余额转换审批，</w:t>
      </w:r>
      <w:r>
        <w:rPr>
          <w:rFonts w:hint="eastAsia"/>
        </w:rPr>
        <w:t>经</w:t>
      </w:r>
      <w:r>
        <w:t>有关部门审批同意后方能转换。</w:t>
      </w:r>
    </w:p>
    <w:p w14:paraId="415527F6" w14:textId="2E9C9B40" w:rsidR="00486496" w:rsidRDefault="00486496" w:rsidP="00486496">
      <w:pPr>
        <w:pStyle w:val="30"/>
        <w:spacing w:before="156" w:after="156"/>
        <w:rPr>
          <w:lang w:val="zh-TW" w:eastAsia="zh-TW"/>
        </w:rPr>
      </w:pPr>
      <w:r>
        <w:rPr>
          <w:lang w:val="zh-TW" w:eastAsia="zh-TW"/>
        </w:rPr>
        <w:t>6.8.</w:t>
      </w:r>
      <w:r>
        <w:rPr>
          <w:lang w:val="zh-TW"/>
        </w:rPr>
        <w:t>18</w:t>
      </w:r>
      <w:r w:rsidRPr="00D456FE">
        <w:rPr>
          <w:lang w:val="zh-TW" w:eastAsia="zh-TW"/>
        </w:rPr>
        <w:t>表具出入库差错审批</w:t>
      </w:r>
    </w:p>
    <w:p w14:paraId="7AEAF0E4" w14:textId="77777777" w:rsidR="00486496" w:rsidRPr="00A37EBF" w:rsidRDefault="00486496" w:rsidP="00486496">
      <w:r>
        <w:rPr>
          <w:rFonts w:hint="eastAsia"/>
        </w:rPr>
        <w:t>表具</w:t>
      </w:r>
      <w:r>
        <w:t>出入库要进行严格的审批管理。</w:t>
      </w:r>
      <w:r>
        <w:rPr>
          <w:rFonts w:hint="eastAsia"/>
        </w:rPr>
        <w:t>如果</w:t>
      </w:r>
      <w:r>
        <w:t>发现表具的出入库情况不对应，</w:t>
      </w:r>
      <w:r>
        <w:rPr>
          <w:rFonts w:hint="eastAsia"/>
        </w:rPr>
        <w:t>应立即</w:t>
      </w:r>
      <w:r>
        <w:t>向表具管理部门提交表具出入库差错审批，</w:t>
      </w:r>
      <w:r>
        <w:rPr>
          <w:rFonts w:hint="eastAsia"/>
        </w:rPr>
        <w:t>进行</w:t>
      </w:r>
      <w:r>
        <w:t>严格的排查。</w:t>
      </w:r>
    </w:p>
    <w:p w14:paraId="22284394" w14:textId="231A2743" w:rsidR="00486496" w:rsidRDefault="00486496" w:rsidP="00486496">
      <w:pPr>
        <w:pStyle w:val="30"/>
        <w:spacing w:before="156" w:after="156"/>
        <w:rPr>
          <w:lang w:val="zh-TW" w:eastAsia="zh-TW"/>
        </w:rPr>
      </w:pPr>
      <w:r>
        <w:rPr>
          <w:lang w:val="zh-TW" w:eastAsia="zh-TW"/>
        </w:rPr>
        <w:t>6.8.</w:t>
      </w:r>
      <w:r>
        <w:rPr>
          <w:lang w:val="zh-TW"/>
        </w:rPr>
        <w:t>19</w:t>
      </w:r>
      <w:r w:rsidRPr="00D456FE">
        <w:rPr>
          <w:lang w:val="zh-TW" w:eastAsia="zh-TW"/>
        </w:rPr>
        <w:t>借表</w:t>
      </w:r>
      <w:r>
        <w:t>/</w:t>
      </w:r>
      <w:r w:rsidRPr="00D456FE">
        <w:rPr>
          <w:lang w:val="zh-TW" w:eastAsia="zh-TW"/>
        </w:rPr>
        <w:t>换表</w:t>
      </w:r>
      <w:r>
        <w:t>/</w:t>
      </w:r>
      <w:r w:rsidRPr="00D456FE">
        <w:rPr>
          <w:lang w:val="zh-TW" w:eastAsia="zh-TW"/>
        </w:rPr>
        <w:t>退表审批</w:t>
      </w:r>
    </w:p>
    <w:p w14:paraId="7DB55C0E" w14:textId="77777777" w:rsidR="00486496" w:rsidRDefault="00486496" w:rsidP="00486496">
      <w:pPr>
        <w:tabs>
          <w:tab w:val="left" w:pos="0"/>
        </w:tabs>
        <w:spacing w:before="156" w:after="156"/>
        <w:ind w:firstLineChars="270" w:firstLine="567"/>
      </w:pPr>
      <w:r>
        <w:rPr>
          <w:rFonts w:hint="eastAsia"/>
        </w:rPr>
        <w:t>借表审批主要指各营业分公司之间的表具借用时</w:t>
      </w:r>
      <w:r>
        <w:t>的审批</w:t>
      </w:r>
      <w:r>
        <w:rPr>
          <w:rFonts w:hint="eastAsia"/>
        </w:rPr>
        <w:t>。因为营业分公司的库存是独立管理的，无法直接调用，但可以借表，走借表审批流程。假设</w:t>
      </w:r>
      <w:r>
        <w:rPr>
          <w:rFonts w:hint="eastAsia"/>
        </w:rPr>
        <w:t>a</w:t>
      </w:r>
      <w:r>
        <w:rPr>
          <w:rFonts w:hint="eastAsia"/>
        </w:rPr>
        <w:t>、</w:t>
      </w:r>
      <w:r>
        <w:rPr>
          <w:rFonts w:hint="eastAsia"/>
        </w:rPr>
        <w:t>b</w:t>
      </w:r>
      <w:r>
        <w:rPr>
          <w:rFonts w:hint="eastAsia"/>
        </w:rPr>
        <w:t>两家营业分公司。</w:t>
      </w:r>
      <w:r>
        <w:rPr>
          <w:rFonts w:hint="eastAsia"/>
        </w:rPr>
        <w:t>a</w:t>
      </w:r>
      <w:r>
        <w:rPr>
          <w:rFonts w:hint="eastAsia"/>
        </w:rPr>
        <w:lastRenderedPageBreak/>
        <w:t>分公司想从</w:t>
      </w:r>
      <w:r>
        <w:rPr>
          <w:rFonts w:hint="eastAsia"/>
        </w:rPr>
        <w:t>b</w:t>
      </w:r>
      <w:r>
        <w:rPr>
          <w:rFonts w:hint="eastAsia"/>
        </w:rPr>
        <w:t>公司借</w:t>
      </w:r>
      <w:r>
        <w:rPr>
          <w:rFonts w:hint="eastAsia"/>
        </w:rPr>
        <w:t>10</w:t>
      </w:r>
      <w:r>
        <w:rPr>
          <w:rFonts w:hint="eastAsia"/>
        </w:rPr>
        <w:t>块表（线下协商借表），</w:t>
      </w:r>
      <w:r>
        <w:rPr>
          <w:rFonts w:hint="eastAsia"/>
        </w:rPr>
        <w:t>b</w:t>
      </w:r>
      <w:r>
        <w:rPr>
          <w:rFonts w:hint="eastAsia"/>
        </w:rPr>
        <w:t>公司要扫码</w:t>
      </w:r>
      <w:r>
        <w:rPr>
          <w:rFonts w:hint="eastAsia"/>
        </w:rPr>
        <w:t>(</w:t>
      </w:r>
      <w:r>
        <w:rPr>
          <w:rFonts w:hint="eastAsia"/>
        </w:rPr>
        <w:t>因为表具在</w:t>
      </w:r>
      <w:r>
        <w:rPr>
          <w:rFonts w:hint="eastAsia"/>
        </w:rPr>
        <w:t>b</w:t>
      </w:r>
      <w:r>
        <w:rPr>
          <w:rFonts w:hint="eastAsia"/>
        </w:rPr>
        <w:t>公司中</w:t>
      </w:r>
      <w:r>
        <w:rPr>
          <w:rFonts w:hint="eastAsia"/>
        </w:rPr>
        <w:t>)</w:t>
      </w:r>
      <w:r>
        <w:rPr>
          <w:rFonts w:hint="eastAsia"/>
        </w:rPr>
        <w:t>，向计量中心提交借表申请，（表具状态变成“借出中”）计量中心审核通过后（或驳回，表具状态改为</w:t>
      </w:r>
      <w:r>
        <w:rPr>
          <w:rFonts w:hint="eastAsia"/>
        </w:rPr>
        <w:t>b</w:t>
      </w:r>
      <w:r>
        <w:rPr>
          <w:rFonts w:hint="eastAsia"/>
        </w:rPr>
        <w:t>公司二级库在库），从</w:t>
      </w:r>
      <w:r>
        <w:rPr>
          <w:rFonts w:hint="eastAsia"/>
        </w:rPr>
        <w:t>b</w:t>
      </w:r>
      <w:r>
        <w:rPr>
          <w:rFonts w:hint="eastAsia"/>
        </w:rPr>
        <w:t>公司调拨</w:t>
      </w:r>
      <w:r>
        <w:rPr>
          <w:rFonts w:hint="eastAsia"/>
        </w:rPr>
        <w:t>10</w:t>
      </w:r>
      <w:r>
        <w:rPr>
          <w:rFonts w:hint="eastAsia"/>
        </w:rPr>
        <w:t>块表给</w:t>
      </w:r>
      <w:r>
        <w:rPr>
          <w:rFonts w:hint="eastAsia"/>
        </w:rPr>
        <w:t>a</w:t>
      </w:r>
      <w:r>
        <w:rPr>
          <w:rFonts w:hint="eastAsia"/>
        </w:rPr>
        <w:t>营业分公司，表具信息进入</w:t>
      </w:r>
      <w:r>
        <w:rPr>
          <w:rFonts w:hint="eastAsia"/>
        </w:rPr>
        <w:t>a</w:t>
      </w:r>
      <w:r>
        <w:rPr>
          <w:rFonts w:hint="eastAsia"/>
        </w:rPr>
        <w:t>的二级库中（表具状态改为</w:t>
      </w:r>
      <w:r>
        <w:rPr>
          <w:rFonts w:hint="eastAsia"/>
        </w:rPr>
        <w:t>a</w:t>
      </w:r>
      <w:r>
        <w:rPr>
          <w:rFonts w:hint="eastAsia"/>
        </w:rPr>
        <w:t>公司二级库在库），同时，系统做借出表具的信息记录工作，可以进行查询。</w:t>
      </w:r>
    </w:p>
    <w:p w14:paraId="31997661" w14:textId="77777777" w:rsidR="00486496" w:rsidRDefault="00486496" w:rsidP="00486496">
      <w:pPr>
        <w:tabs>
          <w:tab w:val="left" w:pos="0"/>
        </w:tabs>
        <w:spacing w:before="156" w:after="156"/>
        <w:ind w:firstLineChars="270" w:firstLine="567"/>
      </w:pPr>
      <w:r>
        <w:rPr>
          <w:rFonts w:hint="eastAsia"/>
        </w:rPr>
        <w:t>还表</w:t>
      </w:r>
      <w:r>
        <w:t>审批</w:t>
      </w:r>
      <w:r>
        <w:rPr>
          <w:rFonts w:hint="eastAsia"/>
        </w:rPr>
        <w:t>流程与借表</w:t>
      </w:r>
      <w:r>
        <w:t>审批</w:t>
      </w:r>
      <w:r>
        <w:rPr>
          <w:rFonts w:hint="eastAsia"/>
        </w:rPr>
        <w:t>流程相反，当</w:t>
      </w:r>
      <w:r>
        <w:rPr>
          <w:rFonts w:hint="eastAsia"/>
        </w:rPr>
        <w:t>a</w:t>
      </w:r>
      <w:r>
        <w:rPr>
          <w:rFonts w:hint="eastAsia"/>
        </w:rPr>
        <w:t>公司向</w:t>
      </w:r>
      <w:r>
        <w:rPr>
          <w:rFonts w:hint="eastAsia"/>
        </w:rPr>
        <w:t>b</w:t>
      </w:r>
      <w:r>
        <w:rPr>
          <w:rFonts w:hint="eastAsia"/>
        </w:rPr>
        <w:t>公司借表后，还表申请由</w:t>
      </w:r>
      <w:r>
        <w:rPr>
          <w:rFonts w:hint="eastAsia"/>
        </w:rPr>
        <w:t>a</w:t>
      </w:r>
      <w:r>
        <w:rPr>
          <w:rFonts w:hint="eastAsia"/>
        </w:rPr>
        <w:t>分工司提出。还表申请由计量中心审核，通过后，计量中心从</w:t>
      </w:r>
      <w:r>
        <w:rPr>
          <w:rFonts w:hint="eastAsia"/>
        </w:rPr>
        <w:t>a</w:t>
      </w:r>
      <w:r>
        <w:rPr>
          <w:rFonts w:hint="eastAsia"/>
        </w:rPr>
        <w:t>公司调拨</w:t>
      </w:r>
      <w:r>
        <w:rPr>
          <w:rFonts w:hint="eastAsia"/>
        </w:rPr>
        <w:t>10</w:t>
      </w:r>
      <w:r>
        <w:rPr>
          <w:rFonts w:hint="eastAsia"/>
        </w:rPr>
        <w:t>块表给</w:t>
      </w:r>
      <w:r>
        <w:rPr>
          <w:rFonts w:hint="eastAsia"/>
        </w:rPr>
        <w:t>b</w:t>
      </w:r>
      <w:r>
        <w:rPr>
          <w:rFonts w:hint="eastAsia"/>
        </w:rPr>
        <w:t>公司，同时，将借表表具信息和还表表具信息通过扫码枪扫码录入系统。</w:t>
      </w:r>
    </w:p>
    <w:p w14:paraId="675F334A" w14:textId="77777777" w:rsidR="00486496" w:rsidRDefault="00486496" w:rsidP="00486496">
      <w:pPr>
        <w:spacing w:before="120" w:after="120"/>
        <w:ind w:firstLineChars="270" w:firstLine="567"/>
      </w:pPr>
      <w:r>
        <w:rPr>
          <w:rFonts w:hint="eastAsia"/>
        </w:rPr>
        <w:t>退表管理</w:t>
      </w:r>
      <w:r>
        <w:rPr>
          <w:rFonts w:hint="eastAsia"/>
        </w:rPr>
        <w:t>(</w:t>
      </w:r>
      <w:r>
        <w:rPr>
          <w:rFonts w:hint="eastAsia"/>
        </w:rPr>
        <w:t>退回一级库</w:t>
      </w:r>
      <w:r>
        <w:rPr>
          <w:rFonts w:hint="eastAsia"/>
        </w:rPr>
        <w:t>)</w:t>
      </w:r>
      <w:r>
        <w:rPr>
          <w:rFonts w:hint="eastAsia"/>
        </w:rPr>
        <w:t>是二级库将不使用的新表向计量中心提交退表申请，审批通过后将表具信息扫码记录入系统，并将退还表具状态更改为“退库中”，“退库中”状态的表具不允许使用。一级库收到实物表具，确认退库（退表的数量）。将表具状态改为“一级库在库”。</w:t>
      </w:r>
    </w:p>
    <w:p w14:paraId="4A3F85BC" w14:textId="77777777" w:rsidR="00486496" w:rsidRPr="00992CB1" w:rsidRDefault="00486496" w:rsidP="00486496"/>
    <w:p w14:paraId="01FA4DB3" w14:textId="4DB01EFB" w:rsidR="00486496" w:rsidRDefault="00486496" w:rsidP="00486496">
      <w:pPr>
        <w:pStyle w:val="30"/>
        <w:spacing w:before="156" w:after="156"/>
        <w:rPr>
          <w:lang w:val="zh-TW" w:eastAsia="zh-TW"/>
        </w:rPr>
      </w:pPr>
      <w:r>
        <w:rPr>
          <w:lang w:val="zh-TW" w:eastAsia="zh-TW"/>
        </w:rPr>
        <w:t>6.8.</w:t>
      </w:r>
      <w:r>
        <w:rPr>
          <w:lang w:val="zh-TW"/>
        </w:rPr>
        <w:t>20</w:t>
      </w:r>
      <w:r w:rsidRPr="00D456FE">
        <w:rPr>
          <w:lang w:val="zh-TW" w:eastAsia="zh-TW"/>
        </w:rPr>
        <w:t>表具档案信息变更审批</w:t>
      </w:r>
    </w:p>
    <w:p w14:paraId="7A837BAE" w14:textId="77777777" w:rsidR="00486496" w:rsidRPr="00BD54C6" w:rsidRDefault="00486496" w:rsidP="00486496">
      <w:r>
        <w:rPr>
          <w:rFonts w:hint="eastAsia"/>
        </w:rPr>
        <w:t>根据</w:t>
      </w:r>
      <w:r>
        <w:t>公司内表具使用年限或者</w:t>
      </w:r>
      <w:r>
        <w:rPr>
          <w:rFonts w:hint="eastAsia"/>
        </w:rPr>
        <w:t>购入</w:t>
      </w:r>
      <w:r>
        <w:t>年限内，</w:t>
      </w:r>
      <w:r>
        <w:rPr>
          <w:rFonts w:hint="eastAsia"/>
        </w:rPr>
        <w:t>表具</w:t>
      </w:r>
      <w:r>
        <w:t>状态发生变化，</w:t>
      </w:r>
      <w:r>
        <w:rPr>
          <w:rFonts w:hint="eastAsia"/>
        </w:rPr>
        <w:t>需要</w:t>
      </w:r>
      <w:r>
        <w:t>及时进行表具</w:t>
      </w:r>
      <w:r>
        <w:rPr>
          <w:rFonts w:hint="eastAsia"/>
        </w:rPr>
        <w:t>档案</w:t>
      </w:r>
      <w:r>
        <w:t>的变更。表具档案</w:t>
      </w:r>
      <w:r>
        <w:rPr>
          <w:rFonts w:hint="eastAsia"/>
        </w:rPr>
        <w:t>信息</w:t>
      </w:r>
      <w:r>
        <w:t>的变更需要</w:t>
      </w:r>
      <w:r>
        <w:rPr>
          <w:rFonts w:hint="eastAsia"/>
        </w:rPr>
        <w:t>向</w:t>
      </w:r>
      <w:r>
        <w:t>上级递交表具档案信息变更审批。根据审批结果决定发生变化的表具的动向。</w:t>
      </w:r>
    </w:p>
    <w:p w14:paraId="212CB023" w14:textId="78C0DED4" w:rsidR="00486496" w:rsidRDefault="00486496" w:rsidP="00486496">
      <w:pPr>
        <w:pStyle w:val="30"/>
        <w:spacing w:before="156" w:after="156"/>
        <w:rPr>
          <w:lang w:val="zh-TW" w:eastAsia="zh-TW"/>
        </w:rPr>
      </w:pPr>
      <w:r>
        <w:rPr>
          <w:lang w:val="zh-TW" w:eastAsia="zh-TW"/>
        </w:rPr>
        <w:t>6.8.</w:t>
      </w:r>
      <w:r>
        <w:rPr>
          <w:lang w:val="zh-TW"/>
        </w:rPr>
        <w:t>21</w:t>
      </w:r>
      <w:r w:rsidRPr="00D456FE">
        <w:rPr>
          <w:lang w:val="zh-TW" w:eastAsia="zh-TW"/>
        </w:rPr>
        <w:t>抄表计划调整审批</w:t>
      </w:r>
    </w:p>
    <w:p w14:paraId="4A6DE4BD" w14:textId="77777777" w:rsidR="00486496" w:rsidRDefault="00486496" w:rsidP="00486496">
      <w:pPr>
        <w:spacing w:before="120" w:after="120"/>
        <w:ind w:firstLineChars="270" w:firstLine="567"/>
      </w:pPr>
      <w:r>
        <w:rPr>
          <w:rFonts w:hint="eastAsia"/>
        </w:rPr>
        <w:t>系统对不同类型的表具抄表计划可以灵活设定，可按月、两月、三月、六月、年设定抄表周期，不同类型的表具即使抄表周期不同，也可混合下装数据。抄表计划年初一次性排定，居民用户每栋楼的抄表计划要排到日，如若更改需要</w:t>
      </w:r>
      <w:r>
        <w:t>向</w:t>
      </w:r>
      <w:r>
        <w:rPr>
          <w:rFonts w:hint="eastAsia"/>
        </w:rPr>
        <w:t>营业部系统管理员</w:t>
      </w:r>
      <w:r>
        <w:t>提出调整审批，</w:t>
      </w:r>
      <w:r>
        <w:rPr>
          <w:rFonts w:hint="eastAsia"/>
        </w:rPr>
        <w:t>通过后</w:t>
      </w:r>
      <w:r>
        <w:t>方能更改</w:t>
      </w:r>
      <w:r>
        <w:rPr>
          <w:rFonts w:hint="eastAsia"/>
        </w:rPr>
        <w:t>。</w:t>
      </w:r>
    </w:p>
    <w:p w14:paraId="74ECFF13" w14:textId="77777777" w:rsidR="00486496" w:rsidRPr="00BD54C6" w:rsidRDefault="00486496" w:rsidP="00486496"/>
    <w:p w14:paraId="430262A1" w14:textId="75A30CD0" w:rsidR="00486496" w:rsidRDefault="00486496" w:rsidP="00486496">
      <w:pPr>
        <w:pStyle w:val="30"/>
        <w:spacing w:before="156" w:after="156"/>
        <w:rPr>
          <w:lang w:val="zh-TW" w:eastAsia="zh-TW"/>
        </w:rPr>
      </w:pPr>
      <w:r>
        <w:rPr>
          <w:lang w:val="zh-TW" w:eastAsia="zh-TW"/>
        </w:rPr>
        <w:t>6.8.</w:t>
      </w:r>
      <w:r>
        <w:rPr>
          <w:lang w:val="zh-TW"/>
        </w:rPr>
        <w:t>22</w:t>
      </w:r>
      <w:r w:rsidRPr="00D456FE">
        <w:rPr>
          <w:lang w:val="zh-TW" w:eastAsia="zh-TW"/>
        </w:rPr>
        <w:t>大客户气价变更审批</w:t>
      </w:r>
    </w:p>
    <w:p w14:paraId="4D8E9587" w14:textId="77777777" w:rsidR="00486496" w:rsidRDefault="00486496" w:rsidP="00486496">
      <w:r>
        <w:t>对于</w:t>
      </w:r>
      <w:r>
        <w:rPr>
          <w:rFonts w:hint="eastAsia"/>
        </w:rPr>
        <w:t>大客户限定</w:t>
      </w:r>
      <w:r>
        <w:t>外的用气量气价标准，变更大客户气价需要事先提交气价变更审批，</w:t>
      </w:r>
      <w:r>
        <w:rPr>
          <w:rFonts w:hint="eastAsia"/>
        </w:rPr>
        <w:t>负责人员</w:t>
      </w:r>
      <w:r>
        <w:t>审批通过方能</w:t>
      </w:r>
      <w:r>
        <w:rPr>
          <w:rFonts w:hint="eastAsia"/>
        </w:rPr>
        <w:t>变更</w:t>
      </w:r>
      <w:r>
        <w:t>气价。</w:t>
      </w:r>
    </w:p>
    <w:p w14:paraId="720B2A1E" w14:textId="77777777" w:rsidR="00486496" w:rsidRDefault="00486496" w:rsidP="00486496">
      <w:r>
        <w:rPr>
          <w:rFonts w:hint="eastAsia"/>
        </w:rPr>
        <w:t>为了</w:t>
      </w:r>
      <w:r>
        <w:t>更好的节约用气，</w:t>
      </w:r>
      <w:r>
        <w:rPr>
          <w:rFonts w:hint="eastAsia"/>
        </w:rPr>
        <w:t>公司可</w:t>
      </w:r>
      <w:r>
        <w:t>根据阶梯</w:t>
      </w:r>
      <w:r>
        <w:rPr>
          <w:rFonts w:hint="eastAsia"/>
        </w:rPr>
        <w:t>性</w:t>
      </w:r>
      <w:r>
        <w:t>收费标准来促进用户节约用气。</w:t>
      </w:r>
    </w:p>
    <w:p w14:paraId="315BA514" w14:textId="77777777" w:rsidR="00486496" w:rsidRPr="00302968" w:rsidRDefault="00486496" w:rsidP="00486496">
      <w:r>
        <w:t>限度内使用气量达到气价变更的标准后，气价自动变更，（</w:t>
      </w:r>
      <w:r>
        <w:rPr>
          <w:rFonts w:hint="eastAsia"/>
        </w:rPr>
        <w:t>可有</w:t>
      </w:r>
      <w:r>
        <w:t>系统设置，）</w:t>
      </w:r>
      <w:r>
        <w:rPr>
          <w:rFonts w:hint="eastAsia"/>
        </w:rPr>
        <w:t>实现</w:t>
      </w:r>
      <w:r>
        <w:t>阶梯形收费机制。</w:t>
      </w:r>
    </w:p>
    <w:p w14:paraId="23D8C490" w14:textId="356A8A90" w:rsidR="00486496" w:rsidRDefault="00486496" w:rsidP="00486496">
      <w:pPr>
        <w:pStyle w:val="30"/>
        <w:spacing w:before="156" w:after="156"/>
        <w:rPr>
          <w:lang w:val="zh-TW" w:eastAsia="zh-TW"/>
        </w:rPr>
      </w:pPr>
      <w:r>
        <w:rPr>
          <w:lang w:val="zh-TW" w:eastAsia="zh-TW"/>
        </w:rPr>
        <w:t>6.8.</w:t>
      </w:r>
      <w:r>
        <w:rPr>
          <w:lang w:val="zh-TW"/>
        </w:rPr>
        <w:t>23</w:t>
      </w:r>
      <w:r w:rsidRPr="00D456FE">
        <w:rPr>
          <w:lang w:val="zh-TW" w:eastAsia="zh-TW"/>
        </w:rPr>
        <w:t>增容、</w:t>
      </w:r>
      <w:r w:rsidRPr="00D456FE">
        <w:rPr>
          <w:rFonts w:hint="eastAsia"/>
          <w:lang w:val="zh-TW" w:eastAsia="zh-TW"/>
        </w:rPr>
        <w:t>减</w:t>
      </w:r>
      <w:r w:rsidRPr="00D456FE">
        <w:rPr>
          <w:rFonts w:hint="eastAsia"/>
          <w:lang w:val="zh-TW"/>
        </w:rPr>
        <w:t>容</w:t>
      </w:r>
      <w:r w:rsidRPr="00D456FE">
        <w:rPr>
          <w:lang w:val="zh-TW" w:eastAsia="zh-TW"/>
        </w:rPr>
        <w:t>审批</w:t>
      </w:r>
    </w:p>
    <w:p w14:paraId="4DF9890D" w14:textId="77777777" w:rsidR="00486496" w:rsidRDefault="00486496" w:rsidP="00486496">
      <w:pPr>
        <w:spacing w:before="120" w:after="120"/>
        <w:ind w:firstLineChars="270" w:firstLine="567"/>
      </w:pPr>
      <w:r>
        <w:rPr>
          <w:rFonts w:hint="eastAsia"/>
        </w:rPr>
        <w:t>增、减容是指用户所使用的燃气表容量不能满足用户的需求时，用户向燃气公司申请增容或减容。增、减容现场服务人员进行换表，会发生相应费用。</w:t>
      </w:r>
    </w:p>
    <w:p w14:paraId="790B8F29" w14:textId="77777777" w:rsidR="00486496" w:rsidRDefault="00486496" w:rsidP="00486496">
      <w:pPr>
        <w:spacing w:before="120" w:after="120"/>
        <w:ind w:firstLineChars="270" w:firstLine="567"/>
      </w:pPr>
      <w:r>
        <w:t>增、减容业务审批流程：</w:t>
      </w:r>
    </w:p>
    <w:p w14:paraId="4B80171F" w14:textId="77777777" w:rsidR="00486496" w:rsidRDefault="00486496" w:rsidP="00486496">
      <w:pPr>
        <w:spacing w:before="120" w:after="120"/>
        <w:ind w:firstLineChars="270" w:firstLine="567"/>
      </w:pPr>
      <w:r>
        <w:rPr>
          <w:rFonts w:hint="eastAsia"/>
        </w:rPr>
        <w:t>1</w:t>
      </w:r>
      <w:r>
        <w:rPr>
          <w:rFonts w:hint="eastAsia"/>
        </w:rPr>
        <w:t>、用户携带相关证件的原件（身份证、房产证明）及复印件到所在营业分公司营业</w:t>
      </w:r>
      <w:r>
        <w:rPr>
          <w:rFonts w:hint="eastAsia"/>
        </w:rPr>
        <w:lastRenderedPageBreak/>
        <w:t>大厅提出业务申请。</w:t>
      </w:r>
    </w:p>
    <w:p w14:paraId="0C03EA70" w14:textId="77777777" w:rsidR="00486496" w:rsidRDefault="00486496" w:rsidP="00486496">
      <w:pPr>
        <w:spacing w:before="120" w:after="120"/>
        <w:ind w:firstLineChars="270" w:firstLine="567"/>
      </w:pPr>
      <w:r>
        <w:rPr>
          <w:rFonts w:hint="eastAsia"/>
        </w:rPr>
        <w:t>2</w:t>
      </w:r>
      <w:r>
        <w:rPr>
          <w:rFonts w:hint="eastAsia"/>
        </w:rPr>
        <w:t>、工作人员审核用户资料，查询用户缴费情况，若欠费则补齐。请用户填写《增、减容业务申请书》，打印《业务受理单》，请用户签字确认。</w:t>
      </w:r>
    </w:p>
    <w:p w14:paraId="0D458CED" w14:textId="77777777" w:rsidR="00486496" w:rsidRDefault="00486496" w:rsidP="00486496">
      <w:pPr>
        <w:spacing w:before="120" w:after="120"/>
        <w:ind w:firstLineChars="270" w:firstLine="567"/>
      </w:pPr>
      <w:r>
        <w:rPr>
          <w:rFonts w:hint="eastAsia"/>
        </w:rPr>
        <w:t>3</w:t>
      </w:r>
      <w:r>
        <w:rPr>
          <w:rFonts w:hint="eastAsia"/>
        </w:rPr>
        <w:t>、将用户申请转至工程技术室，科室工作人员联系用户，现场勘察，需要增容的则通知用户到公司市场部办理相关手续，手续齐全后，现场施工。营业部留存市场部下发的增容单据。需要减容的则分公司上报公司计量中心办理相关手续</w:t>
      </w:r>
      <w:r>
        <w:t>进行审批</w:t>
      </w:r>
      <w:r>
        <w:rPr>
          <w:rFonts w:hint="eastAsia"/>
        </w:rPr>
        <w:t>，手续齐全审批</w:t>
      </w:r>
      <w:r>
        <w:t>通过后</w:t>
      </w:r>
      <w:r>
        <w:rPr>
          <w:rFonts w:hint="eastAsia"/>
        </w:rPr>
        <w:t>，现场施工。</w:t>
      </w:r>
    </w:p>
    <w:p w14:paraId="403C2974" w14:textId="201AE93B" w:rsidR="00486496" w:rsidRDefault="00486496" w:rsidP="00486496">
      <w:pPr>
        <w:pStyle w:val="30"/>
        <w:spacing w:before="156" w:after="156"/>
        <w:rPr>
          <w:lang w:val="zh-TW" w:eastAsia="zh-TW"/>
        </w:rPr>
      </w:pPr>
      <w:r>
        <w:rPr>
          <w:lang w:val="zh-TW" w:eastAsia="zh-TW"/>
        </w:rPr>
        <w:t>6.8.</w:t>
      </w:r>
      <w:r>
        <w:rPr>
          <w:lang w:val="zh-TW"/>
        </w:rPr>
        <w:t>24</w:t>
      </w:r>
      <w:r w:rsidRPr="00D456FE">
        <w:rPr>
          <w:lang w:val="zh-TW" w:eastAsia="zh-TW"/>
        </w:rPr>
        <w:t>还款计划审批</w:t>
      </w:r>
    </w:p>
    <w:p w14:paraId="5F0F1A4F" w14:textId="77777777" w:rsidR="00486496" w:rsidRDefault="00486496" w:rsidP="00486496">
      <w:pPr>
        <w:spacing w:before="120" w:after="120"/>
        <w:ind w:firstLineChars="270" w:firstLine="567"/>
        <w:rPr>
          <w:lang w:val="x-none"/>
        </w:rPr>
      </w:pPr>
      <w:r>
        <w:rPr>
          <w:rFonts w:hint="eastAsia"/>
          <w:lang w:val="x-none"/>
        </w:rPr>
        <w:t>燃气用户在用气期间，因为是先用气后付款，可能会有部分用户产生欠费，虽经查收人员催缴仍无法及时收回欠款，经哈中庆与燃气用户协商，与用户签定具有法律效力的还款计划协议。</w:t>
      </w:r>
    </w:p>
    <w:p w14:paraId="61713A5D" w14:textId="77777777" w:rsidR="00486496" w:rsidRPr="00B925FC" w:rsidRDefault="00486496" w:rsidP="00486496">
      <w:pPr>
        <w:spacing w:before="120" w:after="120"/>
        <w:ind w:firstLineChars="270" w:firstLine="567"/>
        <w:rPr>
          <w:lang w:val="x-none"/>
        </w:rPr>
      </w:pPr>
      <w:r>
        <w:rPr>
          <w:rFonts w:hint="eastAsia"/>
          <w:lang w:val="x-none"/>
        </w:rPr>
        <w:t>还款计划需要事先经公司营业部部长及主管经理同意后方可签定。走线下流程，商谈还款计划时要对违约金的收缴加以明确。</w:t>
      </w:r>
    </w:p>
    <w:p w14:paraId="4FD8F0AE" w14:textId="77777777" w:rsidR="00486496" w:rsidRDefault="00486496" w:rsidP="00486496">
      <w:pPr>
        <w:spacing w:before="120" w:after="120"/>
        <w:ind w:firstLineChars="270" w:firstLine="567"/>
        <w:rPr>
          <w:lang w:val="x-none"/>
        </w:rPr>
      </w:pPr>
      <w:r>
        <w:rPr>
          <w:rFonts w:hint="eastAsia"/>
          <w:lang w:val="x-none"/>
        </w:rPr>
        <w:t>1</w:t>
      </w:r>
      <w:r>
        <w:rPr>
          <w:rFonts w:hint="eastAsia"/>
          <w:lang w:val="x-none"/>
        </w:rPr>
        <w:t>、还款计划需要走审批流程。分公司上传还款计划的照片后，经相关人员审批通过，系统对用户的欠费收取走还款计划。</w:t>
      </w:r>
    </w:p>
    <w:p w14:paraId="50961675" w14:textId="77777777" w:rsidR="00486496" w:rsidRDefault="00486496" w:rsidP="00486496">
      <w:pPr>
        <w:spacing w:before="120" w:after="120"/>
        <w:ind w:firstLineChars="270" w:firstLine="567"/>
        <w:rPr>
          <w:lang w:val="x-none"/>
        </w:rPr>
      </w:pPr>
      <w:r>
        <w:rPr>
          <w:rFonts w:hint="eastAsia"/>
          <w:lang w:val="x-none"/>
        </w:rPr>
        <w:t>2</w:t>
      </w:r>
      <w:r>
        <w:rPr>
          <w:rFonts w:hint="eastAsia"/>
          <w:lang w:val="x-none"/>
        </w:rPr>
        <w:t>、还款计划中没有明确还款计划执行期间不计算违约金的，则违约金正常计算收取，否则可以不再计算。</w:t>
      </w:r>
    </w:p>
    <w:p w14:paraId="28E858C7" w14:textId="77777777" w:rsidR="00486496" w:rsidRPr="00302968" w:rsidRDefault="00486496" w:rsidP="00486496"/>
    <w:p w14:paraId="74A28EB3" w14:textId="13143C3C" w:rsidR="00486496" w:rsidRDefault="00486496" w:rsidP="00486496">
      <w:pPr>
        <w:pStyle w:val="30"/>
        <w:spacing w:before="156" w:after="156"/>
        <w:rPr>
          <w:lang w:val="zh-TW" w:eastAsia="zh-TW"/>
        </w:rPr>
      </w:pPr>
      <w:r>
        <w:rPr>
          <w:lang w:val="zh-TW" w:eastAsia="zh-TW"/>
        </w:rPr>
        <w:t>6.8.</w:t>
      </w:r>
      <w:r>
        <w:rPr>
          <w:lang w:val="zh-TW"/>
        </w:rPr>
        <w:t>25</w:t>
      </w:r>
      <w:r w:rsidRPr="00D456FE">
        <w:rPr>
          <w:lang w:val="zh-TW" w:eastAsia="zh-TW"/>
        </w:rPr>
        <w:t>人口数量变化审批</w:t>
      </w:r>
    </w:p>
    <w:p w14:paraId="1B496303" w14:textId="77777777" w:rsidR="00486496" w:rsidRPr="00BA09FE" w:rsidRDefault="00486496" w:rsidP="00486496">
      <w:pPr>
        <w:spacing w:before="120" w:after="120"/>
        <w:ind w:firstLineChars="270" w:firstLine="567"/>
        <w:rPr>
          <w:rFonts w:ascii="宋体" w:hAnsi="宋体"/>
        </w:rPr>
      </w:pPr>
      <w:r>
        <w:rPr>
          <w:rFonts w:ascii="宋体" w:hAnsi="宋体" w:hint="eastAsia"/>
        </w:rPr>
        <w:t>哈中庆新增户籍人口登记业务</w:t>
      </w:r>
      <w:r w:rsidRPr="00BA09FE">
        <w:rPr>
          <w:rFonts w:ascii="宋体" w:hAnsi="宋体" w:hint="eastAsia"/>
        </w:rPr>
        <w:t>以本市公安部门核发的《居民户口簿》为认定依据：</w:t>
      </w:r>
    </w:p>
    <w:p w14:paraId="696838D6" w14:textId="77777777" w:rsidR="00486496" w:rsidRPr="006B64C3" w:rsidRDefault="00486496" w:rsidP="00486496">
      <w:pPr>
        <w:spacing w:before="120" w:after="120"/>
        <w:ind w:firstLineChars="270" w:firstLine="567"/>
        <w:rPr>
          <w:rFonts w:ascii="宋体" w:hAnsi="宋体"/>
        </w:rPr>
      </w:pPr>
      <w:r>
        <w:rPr>
          <w:rFonts w:ascii="宋体" w:hAnsi="宋体" w:hint="eastAsia"/>
        </w:rPr>
        <w:t>1、燃气用户携带户口本到所在营业分公司营业大厅办理户籍人口登记业务；</w:t>
      </w:r>
    </w:p>
    <w:p w14:paraId="5E596645" w14:textId="77777777" w:rsidR="00486496" w:rsidRDefault="00486496" w:rsidP="00486496">
      <w:pPr>
        <w:tabs>
          <w:tab w:val="left" w:pos="0"/>
        </w:tabs>
        <w:spacing w:before="120" w:after="120"/>
        <w:ind w:firstLineChars="270" w:firstLine="567"/>
      </w:pPr>
      <w:r>
        <w:rPr>
          <w:rFonts w:hint="eastAsia"/>
        </w:rPr>
        <w:t>2</w:t>
      </w:r>
      <w:r>
        <w:rPr>
          <w:rFonts w:hint="eastAsia"/>
        </w:rPr>
        <w:t>、营业员审核户口本确认无误后，打印业务受理单，请用户签字确认。同时用高拍仪拍摄户口本。</w:t>
      </w:r>
    </w:p>
    <w:p w14:paraId="26B560ED" w14:textId="77777777" w:rsidR="00486496" w:rsidRDefault="00486496" w:rsidP="00486496">
      <w:pPr>
        <w:tabs>
          <w:tab w:val="left" w:pos="0"/>
        </w:tabs>
        <w:spacing w:before="120" w:after="120"/>
        <w:ind w:firstLineChars="270" w:firstLine="567"/>
      </w:pPr>
      <w:r>
        <w:rPr>
          <w:rFonts w:hint="eastAsia"/>
        </w:rPr>
        <w:t>3</w:t>
      </w:r>
      <w:r>
        <w:rPr>
          <w:rFonts w:hint="eastAsia"/>
        </w:rPr>
        <w:t>、营业员启动人口数量变化审批流程，大厅主任、主管经理、营业部系统管理员审批通过后，客户档案人口数量发生变化。</w:t>
      </w:r>
    </w:p>
    <w:p w14:paraId="1754213E" w14:textId="77777777" w:rsidR="00486496" w:rsidRPr="00302968" w:rsidRDefault="00486496" w:rsidP="00486496"/>
    <w:p w14:paraId="118C0365" w14:textId="5CA0F33E" w:rsidR="00486496" w:rsidRDefault="00486496" w:rsidP="00486496">
      <w:pPr>
        <w:pStyle w:val="30"/>
        <w:spacing w:before="156" w:after="156"/>
        <w:rPr>
          <w:lang w:val="zh-TW" w:eastAsia="zh-TW"/>
        </w:rPr>
      </w:pPr>
      <w:r>
        <w:rPr>
          <w:lang w:val="zh-TW" w:eastAsia="zh-TW"/>
        </w:rPr>
        <w:t>6.8.</w:t>
      </w:r>
      <w:r>
        <w:rPr>
          <w:lang w:val="zh-TW"/>
        </w:rPr>
        <w:t>26</w:t>
      </w:r>
      <w:r w:rsidRPr="00D456FE">
        <w:rPr>
          <w:lang w:val="zh-TW" w:eastAsia="zh-TW"/>
        </w:rPr>
        <w:t>旧表丢失入库审批</w:t>
      </w:r>
    </w:p>
    <w:p w14:paraId="436AF230" w14:textId="77777777" w:rsidR="00486496" w:rsidRDefault="00486496" w:rsidP="00486496">
      <w:pPr>
        <w:spacing w:before="120" w:after="120"/>
        <w:ind w:firstLineChars="270" w:firstLine="567"/>
      </w:pPr>
      <w:r>
        <w:rPr>
          <w:rFonts w:hint="eastAsia"/>
        </w:rPr>
        <w:t>二级库要有旧表丢失、损坏赔偿入库</w:t>
      </w:r>
      <w:r>
        <w:rPr>
          <w:rFonts w:hint="eastAsia"/>
        </w:rPr>
        <w:t>(</w:t>
      </w:r>
      <w:r>
        <w:rPr>
          <w:rFonts w:hint="eastAsia"/>
        </w:rPr>
        <w:t>入口</w:t>
      </w:r>
      <w:r>
        <w:rPr>
          <w:rFonts w:hint="eastAsia"/>
        </w:rPr>
        <w:t>)</w:t>
      </w:r>
      <w:r>
        <w:rPr>
          <w:rFonts w:hint="eastAsia"/>
        </w:rPr>
        <w:t>，计量中心要授权审批。</w:t>
      </w:r>
    </w:p>
    <w:p w14:paraId="78D9F3A0" w14:textId="77777777" w:rsidR="00486496" w:rsidRPr="000B23A0" w:rsidRDefault="00486496" w:rsidP="00486496"/>
    <w:p w14:paraId="5C64394F" w14:textId="1868A7C2" w:rsidR="00486496" w:rsidRDefault="00486496" w:rsidP="00486496">
      <w:pPr>
        <w:pStyle w:val="30"/>
        <w:spacing w:before="156" w:after="156"/>
        <w:rPr>
          <w:lang w:val="zh-TW" w:eastAsia="zh-TW"/>
        </w:rPr>
      </w:pPr>
      <w:r>
        <w:rPr>
          <w:lang w:val="zh-TW" w:eastAsia="zh-TW"/>
        </w:rPr>
        <w:t>6.8.</w:t>
      </w:r>
      <w:r>
        <w:rPr>
          <w:lang w:val="zh-TW"/>
        </w:rPr>
        <w:t>27</w:t>
      </w:r>
      <w:r w:rsidRPr="00D456FE">
        <w:rPr>
          <w:lang w:val="zh-TW" w:eastAsia="zh-TW"/>
        </w:rPr>
        <w:t>违章摘表入库审批</w:t>
      </w:r>
    </w:p>
    <w:p w14:paraId="0BF77307" w14:textId="77777777" w:rsidR="00486496" w:rsidRPr="000B23A0" w:rsidRDefault="00486496" w:rsidP="00486496">
      <w:r>
        <w:rPr>
          <w:rFonts w:hint="eastAsia"/>
        </w:rPr>
        <w:t>违章摘表</w:t>
      </w:r>
      <w:r>
        <w:rPr>
          <w:rFonts w:hint="eastAsia"/>
        </w:rPr>
        <w:t>(</w:t>
      </w:r>
      <w:r>
        <w:rPr>
          <w:rFonts w:hint="eastAsia"/>
        </w:rPr>
        <w:t>不需用户赔偿</w:t>
      </w:r>
      <w:r>
        <w:rPr>
          <w:rFonts w:hint="eastAsia"/>
        </w:rPr>
        <w:t>)</w:t>
      </w:r>
      <w:r>
        <w:rPr>
          <w:rFonts w:hint="eastAsia"/>
        </w:rPr>
        <w:t>入库，需要营业分公司领导进行审批处理。</w:t>
      </w:r>
    </w:p>
    <w:p w14:paraId="2F049987" w14:textId="40EB7DDC" w:rsidR="00486496" w:rsidRDefault="00486496" w:rsidP="00486496">
      <w:pPr>
        <w:pStyle w:val="30"/>
        <w:spacing w:before="156" w:after="156"/>
        <w:rPr>
          <w:lang w:val="zh-TW" w:eastAsia="zh-TW"/>
        </w:rPr>
      </w:pPr>
      <w:r>
        <w:rPr>
          <w:lang w:val="zh-TW" w:eastAsia="zh-TW"/>
        </w:rPr>
        <w:lastRenderedPageBreak/>
        <w:t>6.8.</w:t>
      </w:r>
      <w:r>
        <w:rPr>
          <w:lang w:val="zh-TW"/>
        </w:rPr>
        <w:t>28</w:t>
      </w:r>
      <w:r w:rsidRPr="00D456FE">
        <w:rPr>
          <w:lang w:val="zh-TW" w:eastAsia="zh-TW"/>
        </w:rPr>
        <w:t>换表计划审核流程</w:t>
      </w:r>
    </w:p>
    <w:p w14:paraId="5E829C8B" w14:textId="77777777" w:rsidR="00486496" w:rsidRDefault="00486496" w:rsidP="00486496">
      <w:pPr>
        <w:spacing w:before="120" w:after="120"/>
        <w:ind w:firstLineChars="270" w:firstLine="567"/>
      </w:pPr>
      <w:r>
        <w:rPr>
          <w:rFonts w:hint="eastAsia"/>
        </w:rPr>
        <w:t>非居民表具更换系统主要走事后流程。</w:t>
      </w:r>
    </w:p>
    <w:p w14:paraId="7E8028C7" w14:textId="717C0DD2" w:rsidR="00486496" w:rsidRPr="00F51214" w:rsidRDefault="00486496" w:rsidP="00486496">
      <w:pPr>
        <w:spacing w:before="156" w:after="156"/>
        <w:ind w:firstLineChars="270" w:firstLine="567"/>
      </w:pPr>
      <w:r>
        <w:rPr>
          <w:rFonts w:hint="eastAsia"/>
        </w:rPr>
        <w:t>5</w:t>
      </w:r>
      <w:r>
        <w:t>、</w:t>
      </w:r>
      <w:r>
        <w:rPr>
          <w:rFonts w:hint="eastAsia"/>
        </w:rPr>
        <w:t>居民用户表集体换表批量派工，记录表具更换信息，对于未更换的用户，做表具退回处理。</w:t>
      </w:r>
    </w:p>
    <w:p w14:paraId="15A958ED" w14:textId="7530B64C" w:rsidR="00486496" w:rsidRPr="00D456FE" w:rsidRDefault="00486496" w:rsidP="00486496">
      <w:pPr>
        <w:pStyle w:val="30"/>
        <w:spacing w:before="156" w:after="156"/>
        <w:rPr>
          <w:lang w:val="zh-TW" w:eastAsia="zh-TW"/>
        </w:rPr>
      </w:pPr>
      <w:r>
        <w:rPr>
          <w:lang w:val="zh-TW" w:eastAsia="zh-TW"/>
        </w:rPr>
        <w:t>6.8.</w:t>
      </w:r>
      <w:r>
        <w:rPr>
          <w:lang w:val="zh-TW"/>
        </w:rPr>
        <w:t>29</w:t>
      </w:r>
      <w:r w:rsidRPr="00D456FE">
        <w:rPr>
          <w:lang w:val="zh-TW" w:eastAsia="zh-TW"/>
        </w:rPr>
        <w:t>年度发票领用计划审核流程</w:t>
      </w:r>
    </w:p>
    <w:p w14:paraId="1CC52E87" w14:textId="77777777" w:rsidR="00486496" w:rsidRDefault="00486496" w:rsidP="00486496">
      <w:pPr>
        <w:rPr>
          <w:lang w:val="zh-TW" w:eastAsia="zh-TW"/>
        </w:rPr>
      </w:pPr>
    </w:p>
    <w:p w14:paraId="5396ADE2" w14:textId="72133B34" w:rsidR="00486496" w:rsidRDefault="00486496" w:rsidP="00486496">
      <w:pPr>
        <w:pStyle w:val="20"/>
        <w:tabs>
          <w:tab w:val="left" w:pos="6684"/>
        </w:tabs>
        <w:spacing w:before="156" w:after="156"/>
      </w:pPr>
      <w:r>
        <w:t>6.9</w:t>
      </w:r>
      <w:r>
        <w:rPr>
          <w:lang w:val="zh-TW" w:eastAsia="zh-TW"/>
        </w:rPr>
        <w:t>信息共享传递系统</w:t>
      </w:r>
      <w:r>
        <w:tab/>
      </w:r>
    </w:p>
    <w:p w14:paraId="5699A3D2" w14:textId="77777777" w:rsidR="00486496" w:rsidRDefault="00486496" w:rsidP="00486496">
      <w:pPr>
        <w:rPr>
          <w:lang w:val="zh-TW" w:eastAsia="zh-TW"/>
        </w:rPr>
      </w:pPr>
      <w:r>
        <w:rPr>
          <w:lang w:val="zh-TW" w:eastAsia="zh-TW"/>
        </w:rPr>
        <w:t>包括</w:t>
      </w:r>
    </w:p>
    <w:p w14:paraId="5F2E9EA2" w14:textId="77777777" w:rsidR="00486496" w:rsidRDefault="00486496" w:rsidP="003A00CD">
      <w:pPr>
        <w:pStyle w:val="a5"/>
        <w:numPr>
          <w:ilvl w:val="0"/>
          <w:numId w:val="34"/>
        </w:numPr>
        <w:pBdr>
          <w:top w:val="nil"/>
          <w:left w:val="nil"/>
          <w:bottom w:val="nil"/>
          <w:right w:val="nil"/>
          <w:between w:val="nil"/>
          <w:bar w:val="nil"/>
        </w:pBdr>
        <w:ind w:firstLineChars="0"/>
        <w:rPr>
          <w:lang w:val="zh-TW" w:eastAsia="zh-TW"/>
        </w:rPr>
      </w:pPr>
      <w:r>
        <w:rPr>
          <w:lang w:val="zh-TW" w:eastAsia="zh-TW"/>
        </w:rPr>
        <w:t>前台信息共享传递</w:t>
      </w:r>
    </w:p>
    <w:p w14:paraId="1A88838C" w14:textId="77777777" w:rsidR="00486496" w:rsidRDefault="00486496" w:rsidP="003A00CD">
      <w:pPr>
        <w:pStyle w:val="a5"/>
        <w:numPr>
          <w:ilvl w:val="0"/>
          <w:numId w:val="34"/>
        </w:numPr>
        <w:pBdr>
          <w:top w:val="nil"/>
          <w:left w:val="nil"/>
          <w:bottom w:val="nil"/>
          <w:right w:val="nil"/>
          <w:between w:val="nil"/>
          <w:bar w:val="nil"/>
        </w:pBdr>
        <w:ind w:firstLineChars="0"/>
        <w:rPr>
          <w:lang w:val="zh-TW" w:eastAsia="zh-TW"/>
        </w:rPr>
      </w:pPr>
      <w:r>
        <w:rPr>
          <w:lang w:val="zh-TW" w:eastAsia="zh-TW"/>
        </w:rPr>
        <w:t>前后台与表具信息共享传递</w:t>
      </w:r>
    </w:p>
    <w:p w14:paraId="022B4B69" w14:textId="77777777" w:rsidR="00486496" w:rsidRDefault="00486496" w:rsidP="003A00CD">
      <w:pPr>
        <w:pStyle w:val="a5"/>
        <w:numPr>
          <w:ilvl w:val="0"/>
          <w:numId w:val="34"/>
        </w:numPr>
        <w:pBdr>
          <w:top w:val="nil"/>
          <w:left w:val="nil"/>
          <w:bottom w:val="nil"/>
          <w:right w:val="nil"/>
          <w:between w:val="nil"/>
          <w:bar w:val="nil"/>
        </w:pBdr>
        <w:ind w:firstLineChars="0"/>
        <w:rPr>
          <w:lang w:val="zh-TW" w:eastAsia="zh-TW"/>
        </w:rPr>
      </w:pPr>
      <w:r>
        <w:rPr>
          <w:lang w:val="zh-TW" w:eastAsia="zh-TW"/>
        </w:rPr>
        <w:t>各科室信息共享传递</w:t>
      </w:r>
    </w:p>
    <w:p w14:paraId="51F89B70" w14:textId="77777777" w:rsidR="00486496" w:rsidRDefault="00486496" w:rsidP="00486496">
      <w:pPr>
        <w:rPr>
          <w:lang w:val="zh-TW"/>
        </w:rPr>
      </w:pPr>
      <w:r>
        <w:rPr>
          <w:lang w:val="zh-TW" w:eastAsia="zh-TW"/>
        </w:rPr>
        <w:t>等三项功能。</w:t>
      </w:r>
    </w:p>
    <w:p w14:paraId="496FFC8B" w14:textId="77777777" w:rsidR="00486496" w:rsidRDefault="00486496" w:rsidP="00486496">
      <w:pPr>
        <w:rPr>
          <w:lang w:val="zh-TW"/>
        </w:rPr>
      </w:pPr>
    </w:p>
    <w:p w14:paraId="68383DB4" w14:textId="69B7EAB9" w:rsidR="00486496" w:rsidRDefault="00486496" w:rsidP="00486496">
      <w:pPr>
        <w:pStyle w:val="20"/>
        <w:tabs>
          <w:tab w:val="center" w:pos="4153"/>
        </w:tabs>
        <w:spacing w:before="156" w:after="156"/>
      </w:pPr>
      <w:r>
        <w:t>6.10</w:t>
      </w:r>
      <w:r>
        <w:rPr>
          <w:lang w:val="zh-TW" w:eastAsia="zh-TW"/>
        </w:rPr>
        <w:t>微信服务号</w:t>
      </w:r>
      <w:r>
        <w:tab/>
      </w:r>
    </w:p>
    <w:p w14:paraId="50A42118" w14:textId="77777777" w:rsidR="00486496" w:rsidRDefault="00486496" w:rsidP="00486496">
      <w:pPr>
        <w:rPr>
          <w:lang w:val="zh-TW" w:eastAsia="zh-TW"/>
        </w:rPr>
      </w:pPr>
      <w:r>
        <w:rPr>
          <w:lang w:val="zh-TW" w:eastAsia="zh-TW"/>
        </w:rPr>
        <w:t>包括：</w:t>
      </w:r>
    </w:p>
    <w:p w14:paraId="4396757A" w14:textId="77777777" w:rsidR="00486496" w:rsidRDefault="00486496" w:rsidP="003A00CD">
      <w:pPr>
        <w:pStyle w:val="a5"/>
        <w:numPr>
          <w:ilvl w:val="0"/>
          <w:numId w:val="36"/>
        </w:numPr>
        <w:pBdr>
          <w:top w:val="nil"/>
          <w:left w:val="nil"/>
          <w:bottom w:val="nil"/>
          <w:right w:val="nil"/>
          <w:between w:val="nil"/>
          <w:bar w:val="nil"/>
        </w:pBdr>
        <w:ind w:firstLineChars="0"/>
        <w:rPr>
          <w:lang w:val="zh-TW" w:eastAsia="zh-TW"/>
        </w:rPr>
      </w:pPr>
      <w:r>
        <w:rPr>
          <w:lang w:val="zh-TW" w:eastAsia="zh-TW"/>
        </w:rPr>
        <w:t>缴费</w:t>
      </w:r>
    </w:p>
    <w:p w14:paraId="7E25A867" w14:textId="77777777" w:rsidR="00486496" w:rsidRDefault="00486496" w:rsidP="003A00CD">
      <w:pPr>
        <w:pStyle w:val="a5"/>
        <w:numPr>
          <w:ilvl w:val="0"/>
          <w:numId w:val="36"/>
        </w:numPr>
        <w:pBdr>
          <w:top w:val="nil"/>
          <w:left w:val="nil"/>
          <w:bottom w:val="nil"/>
          <w:right w:val="nil"/>
          <w:between w:val="nil"/>
          <w:bar w:val="nil"/>
        </w:pBdr>
        <w:ind w:firstLineChars="0"/>
        <w:rPr>
          <w:lang w:val="zh-TW" w:eastAsia="zh-TW"/>
        </w:rPr>
      </w:pPr>
      <w:r>
        <w:rPr>
          <w:lang w:val="zh-TW" w:eastAsia="zh-TW"/>
        </w:rPr>
        <w:t>报修</w:t>
      </w:r>
    </w:p>
    <w:p w14:paraId="05BA6484" w14:textId="77777777" w:rsidR="00486496" w:rsidRDefault="00486496" w:rsidP="003A00CD">
      <w:pPr>
        <w:pStyle w:val="a5"/>
        <w:numPr>
          <w:ilvl w:val="0"/>
          <w:numId w:val="36"/>
        </w:numPr>
        <w:pBdr>
          <w:top w:val="nil"/>
          <w:left w:val="nil"/>
          <w:bottom w:val="nil"/>
          <w:right w:val="nil"/>
          <w:between w:val="nil"/>
          <w:bar w:val="nil"/>
        </w:pBdr>
        <w:ind w:firstLineChars="0"/>
        <w:rPr>
          <w:lang w:val="zh-TW" w:eastAsia="zh-TW"/>
        </w:rPr>
      </w:pPr>
      <w:r>
        <w:rPr>
          <w:lang w:val="zh-TW" w:eastAsia="zh-TW"/>
        </w:rPr>
        <w:t>停气通知</w:t>
      </w:r>
    </w:p>
    <w:p w14:paraId="5AAEE169" w14:textId="77777777" w:rsidR="00486496" w:rsidRDefault="00486496" w:rsidP="003A00CD">
      <w:pPr>
        <w:pStyle w:val="a5"/>
        <w:numPr>
          <w:ilvl w:val="0"/>
          <w:numId w:val="36"/>
        </w:numPr>
        <w:pBdr>
          <w:top w:val="nil"/>
          <w:left w:val="nil"/>
          <w:bottom w:val="nil"/>
          <w:right w:val="nil"/>
          <w:between w:val="nil"/>
          <w:bar w:val="nil"/>
        </w:pBdr>
        <w:ind w:firstLineChars="0"/>
        <w:rPr>
          <w:lang w:val="zh-TW" w:eastAsia="zh-TW"/>
        </w:rPr>
      </w:pPr>
      <w:r>
        <w:rPr>
          <w:lang w:val="zh-TW" w:eastAsia="zh-TW"/>
        </w:rPr>
        <w:t>营业大厅向导</w:t>
      </w:r>
    </w:p>
    <w:p w14:paraId="020A6199" w14:textId="77777777" w:rsidR="00486496" w:rsidRDefault="00486496" w:rsidP="003A00CD">
      <w:pPr>
        <w:pStyle w:val="a5"/>
        <w:numPr>
          <w:ilvl w:val="0"/>
          <w:numId w:val="36"/>
        </w:numPr>
        <w:pBdr>
          <w:top w:val="nil"/>
          <w:left w:val="nil"/>
          <w:bottom w:val="nil"/>
          <w:right w:val="nil"/>
          <w:between w:val="nil"/>
          <w:bar w:val="nil"/>
        </w:pBdr>
        <w:ind w:firstLineChars="0"/>
        <w:rPr>
          <w:lang w:val="zh-TW" w:eastAsia="zh-TW"/>
        </w:rPr>
      </w:pPr>
      <w:r>
        <w:rPr>
          <w:lang w:val="zh-TW" w:eastAsia="zh-TW"/>
        </w:rPr>
        <w:t>安全知识</w:t>
      </w:r>
    </w:p>
    <w:p w14:paraId="634EE600" w14:textId="77777777" w:rsidR="00486496" w:rsidRDefault="00486496" w:rsidP="003A00CD">
      <w:pPr>
        <w:pStyle w:val="a5"/>
        <w:numPr>
          <w:ilvl w:val="0"/>
          <w:numId w:val="36"/>
        </w:numPr>
        <w:pBdr>
          <w:top w:val="nil"/>
          <w:left w:val="nil"/>
          <w:bottom w:val="nil"/>
          <w:right w:val="nil"/>
          <w:between w:val="nil"/>
          <w:bar w:val="nil"/>
        </w:pBdr>
        <w:ind w:firstLineChars="0"/>
        <w:rPr>
          <w:lang w:val="zh-TW" w:eastAsia="zh-TW"/>
        </w:rPr>
      </w:pPr>
      <w:r>
        <w:rPr>
          <w:lang w:val="zh-TW" w:eastAsia="zh-TW"/>
        </w:rPr>
        <w:t>宣传</w:t>
      </w:r>
    </w:p>
    <w:p w14:paraId="64DA696A" w14:textId="77777777" w:rsidR="00486496" w:rsidRDefault="00486496" w:rsidP="00486496">
      <w:pPr>
        <w:rPr>
          <w:lang w:val="zh-TW" w:eastAsia="zh-TW"/>
        </w:rPr>
      </w:pPr>
      <w:r>
        <w:rPr>
          <w:lang w:val="zh-TW" w:eastAsia="zh-TW"/>
        </w:rPr>
        <w:t>等六项功能。</w:t>
      </w:r>
    </w:p>
    <w:p w14:paraId="2A0AE911" w14:textId="77777777" w:rsidR="00486496" w:rsidRDefault="00486496" w:rsidP="00486496">
      <w:pPr>
        <w:rPr>
          <w:lang w:val="zh-TW" w:eastAsia="zh-TW"/>
        </w:rPr>
      </w:pPr>
      <w:r>
        <w:rPr>
          <w:rFonts w:hint="eastAsia"/>
          <w:lang w:val="zh-TW" w:eastAsia="zh-TW"/>
        </w:rPr>
        <w:t>在</w:t>
      </w:r>
      <w:r>
        <w:rPr>
          <w:lang w:val="zh-TW" w:eastAsia="zh-TW"/>
        </w:rPr>
        <w:t>客户关注的微信服务</w:t>
      </w:r>
      <w:r>
        <w:rPr>
          <w:rFonts w:hint="eastAsia"/>
          <w:lang w:val="zh-TW" w:eastAsia="zh-TW"/>
        </w:rPr>
        <w:t>号</w:t>
      </w:r>
      <w:r>
        <w:rPr>
          <w:lang w:val="zh-TW" w:eastAsia="zh-TW"/>
        </w:rPr>
        <w:t>中，客户可以绑</w:t>
      </w:r>
      <w:r>
        <w:rPr>
          <w:rFonts w:hint="eastAsia"/>
          <w:lang w:val="zh-TW" w:eastAsia="zh-TW"/>
        </w:rPr>
        <w:t>定</w:t>
      </w:r>
      <w:r>
        <w:rPr>
          <w:lang w:val="zh-TW" w:eastAsia="zh-TW"/>
        </w:rPr>
        <w:t>微信和燃气用户编号，</w:t>
      </w:r>
      <w:r>
        <w:rPr>
          <w:rFonts w:hint="eastAsia"/>
          <w:lang w:val="zh-TW" w:eastAsia="zh-TW"/>
        </w:rPr>
        <w:t>自助</w:t>
      </w:r>
      <w:r>
        <w:rPr>
          <w:lang w:val="zh-TW" w:eastAsia="zh-TW"/>
        </w:rPr>
        <w:t>服务。</w:t>
      </w:r>
    </w:p>
    <w:p w14:paraId="7F9BF7AE" w14:textId="77777777" w:rsidR="00486496" w:rsidRDefault="00486496" w:rsidP="00486496">
      <w:pPr>
        <w:rPr>
          <w:lang w:val="zh-TW" w:eastAsia="zh-TW"/>
        </w:rPr>
      </w:pPr>
      <w:r>
        <w:rPr>
          <w:rFonts w:hint="eastAsia"/>
          <w:lang w:val="zh-TW" w:eastAsia="zh-TW"/>
        </w:rPr>
        <w:t>系统</w:t>
      </w:r>
      <w:r>
        <w:rPr>
          <w:lang w:val="zh-TW" w:eastAsia="zh-TW"/>
        </w:rPr>
        <w:t>提供自助缴费、</w:t>
      </w:r>
      <w:r>
        <w:rPr>
          <w:rFonts w:hint="eastAsia"/>
          <w:lang w:val="zh-TW" w:eastAsia="zh-TW"/>
        </w:rPr>
        <w:t>保修</w:t>
      </w:r>
      <w:r>
        <w:rPr>
          <w:lang w:val="zh-TW" w:eastAsia="zh-TW"/>
        </w:rPr>
        <w:t>、等服务，用户可根据个人需要</w:t>
      </w:r>
      <w:r>
        <w:rPr>
          <w:rFonts w:hint="eastAsia"/>
          <w:lang w:val="zh-TW" w:eastAsia="zh-TW"/>
        </w:rPr>
        <w:t>独自</w:t>
      </w:r>
      <w:r>
        <w:rPr>
          <w:lang w:val="zh-TW" w:eastAsia="zh-TW"/>
        </w:rPr>
        <w:t>办理业务。</w:t>
      </w:r>
      <w:r>
        <w:rPr>
          <w:rFonts w:hint="eastAsia"/>
          <w:lang w:val="zh-TW" w:eastAsia="zh-TW"/>
        </w:rPr>
        <w:t>另外</w:t>
      </w:r>
      <w:r>
        <w:rPr>
          <w:lang w:val="zh-TW" w:eastAsia="zh-TW"/>
        </w:rPr>
        <w:t>，</w:t>
      </w:r>
      <w:r>
        <w:rPr>
          <w:rFonts w:hint="eastAsia"/>
          <w:lang w:val="zh-TW" w:eastAsia="zh-TW"/>
        </w:rPr>
        <w:t>系统</w:t>
      </w:r>
      <w:r>
        <w:rPr>
          <w:lang w:val="zh-TW" w:eastAsia="zh-TW"/>
        </w:rPr>
        <w:t>会实时向客户提供停气通知、</w:t>
      </w:r>
      <w:r>
        <w:rPr>
          <w:rFonts w:hint="eastAsia"/>
          <w:lang w:val="zh-TW" w:eastAsia="zh-TW"/>
        </w:rPr>
        <w:t>安全知识</w:t>
      </w:r>
      <w:r>
        <w:rPr>
          <w:lang w:val="zh-TW" w:eastAsia="zh-TW"/>
        </w:rPr>
        <w:t>和宣传。</w:t>
      </w:r>
    </w:p>
    <w:p w14:paraId="1D79CB7E" w14:textId="77777777" w:rsidR="00486496" w:rsidRDefault="00486496" w:rsidP="00486496">
      <w:pPr>
        <w:rPr>
          <w:lang w:val="zh-TW" w:eastAsia="zh-TW"/>
        </w:rPr>
      </w:pPr>
      <w:r>
        <w:rPr>
          <w:rFonts w:hint="eastAsia"/>
          <w:lang w:val="zh-TW" w:eastAsia="zh-TW"/>
        </w:rPr>
        <w:t>系统</w:t>
      </w:r>
      <w:r>
        <w:rPr>
          <w:lang w:val="zh-TW" w:eastAsia="zh-TW"/>
        </w:rPr>
        <w:t>提供营业厅</w:t>
      </w:r>
      <w:r>
        <w:rPr>
          <w:rFonts w:hint="eastAsia"/>
          <w:lang w:val="zh-TW" w:eastAsia="zh-TW"/>
        </w:rPr>
        <w:t>向导</w:t>
      </w:r>
      <w:r>
        <w:rPr>
          <w:lang w:val="zh-TW" w:eastAsia="zh-TW"/>
        </w:rPr>
        <w:t>。</w:t>
      </w:r>
    </w:p>
    <w:p w14:paraId="64806F39" w14:textId="3A0AC8DA" w:rsidR="00486496" w:rsidRDefault="00486496" w:rsidP="00486496">
      <w:pPr>
        <w:pStyle w:val="20"/>
        <w:spacing w:before="156" w:after="156"/>
      </w:pPr>
      <w:r>
        <w:t>6.11</w:t>
      </w:r>
      <w:r>
        <w:rPr>
          <w:lang w:val="zh-TW" w:eastAsia="zh-TW"/>
        </w:rPr>
        <w:t>增值业务管理</w:t>
      </w:r>
    </w:p>
    <w:p w14:paraId="2E37BE5E" w14:textId="77777777" w:rsidR="00486496" w:rsidRDefault="00486496" w:rsidP="00486496">
      <w:pPr>
        <w:rPr>
          <w:lang w:val="zh-TW" w:eastAsia="zh-TW"/>
        </w:rPr>
      </w:pPr>
      <w:r>
        <w:rPr>
          <w:lang w:val="zh-TW" w:eastAsia="zh-TW"/>
        </w:rPr>
        <w:t>包括：</w:t>
      </w:r>
    </w:p>
    <w:p w14:paraId="2B8EDBC4" w14:textId="77777777" w:rsidR="00486496" w:rsidRDefault="00486496" w:rsidP="003A00CD">
      <w:pPr>
        <w:pStyle w:val="a5"/>
        <w:numPr>
          <w:ilvl w:val="0"/>
          <w:numId w:val="38"/>
        </w:numPr>
        <w:pBdr>
          <w:top w:val="nil"/>
          <w:left w:val="nil"/>
          <w:bottom w:val="nil"/>
          <w:right w:val="nil"/>
          <w:between w:val="nil"/>
          <w:bar w:val="nil"/>
        </w:pBdr>
        <w:ind w:firstLineChars="0"/>
        <w:rPr>
          <w:lang w:val="zh-TW" w:eastAsia="zh-TW"/>
        </w:rPr>
      </w:pPr>
      <w:r>
        <w:rPr>
          <w:lang w:val="zh-TW" w:eastAsia="zh-TW"/>
        </w:rPr>
        <w:t>保险</w:t>
      </w:r>
    </w:p>
    <w:p w14:paraId="2291A9D9" w14:textId="77777777" w:rsidR="00486496" w:rsidRDefault="00486496" w:rsidP="003A00CD">
      <w:pPr>
        <w:pStyle w:val="a5"/>
        <w:numPr>
          <w:ilvl w:val="0"/>
          <w:numId w:val="38"/>
        </w:numPr>
        <w:pBdr>
          <w:top w:val="nil"/>
          <w:left w:val="nil"/>
          <w:bottom w:val="nil"/>
          <w:right w:val="nil"/>
          <w:between w:val="nil"/>
          <w:bar w:val="nil"/>
        </w:pBdr>
        <w:ind w:firstLineChars="0"/>
        <w:rPr>
          <w:lang w:val="zh-TW" w:eastAsia="zh-TW"/>
        </w:rPr>
      </w:pPr>
      <w:r>
        <w:rPr>
          <w:lang w:val="zh-TW" w:eastAsia="zh-TW"/>
        </w:rPr>
        <w:t>非居民设备设施维护保养</w:t>
      </w:r>
    </w:p>
    <w:p w14:paraId="492DB3C9" w14:textId="77777777" w:rsidR="00486496" w:rsidRDefault="00486496" w:rsidP="003A00CD">
      <w:pPr>
        <w:pStyle w:val="a5"/>
        <w:numPr>
          <w:ilvl w:val="0"/>
          <w:numId w:val="38"/>
        </w:numPr>
        <w:pBdr>
          <w:top w:val="nil"/>
          <w:left w:val="nil"/>
          <w:bottom w:val="nil"/>
          <w:right w:val="nil"/>
          <w:between w:val="nil"/>
          <w:bar w:val="nil"/>
        </w:pBdr>
        <w:ind w:firstLineChars="0"/>
        <w:rPr>
          <w:lang w:val="zh-TW" w:eastAsia="zh-TW"/>
        </w:rPr>
      </w:pPr>
      <w:r>
        <w:rPr>
          <w:lang w:val="zh-TW" w:eastAsia="zh-TW"/>
        </w:rPr>
        <w:t>燃气器具销售</w:t>
      </w:r>
    </w:p>
    <w:p w14:paraId="79570A92" w14:textId="77777777" w:rsidR="00486496" w:rsidRDefault="00486496" w:rsidP="00486496">
      <w:pPr>
        <w:rPr>
          <w:lang w:val="zh-TW" w:eastAsia="zh-TW"/>
        </w:rPr>
      </w:pPr>
      <w:r>
        <w:rPr>
          <w:lang w:val="zh-TW" w:eastAsia="zh-TW"/>
        </w:rPr>
        <w:t>等三项功能。</w:t>
      </w:r>
    </w:p>
    <w:p w14:paraId="1B3D7A1A" w14:textId="77777777" w:rsidR="00486496" w:rsidRDefault="00486496" w:rsidP="00486496">
      <w:pPr>
        <w:tabs>
          <w:tab w:val="left" w:pos="5122"/>
        </w:tabs>
      </w:pPr>
      <w:r>
        <w:tab/>
      </w:r>
    </w:p>
    <w:p w14:paraId="29A3EB37" w14:textId="01D9A09F" w:rsidR="00027D54" w:rsidRPr="00486496" w:rsidRDefault="00486496" w:rsidP="00486496">
      <w:r>
        <w:t>为了</w:t>
      </w:r>
      <w:r>
        <w:rPr>
          <w:rFonts w:hint="eastAsia"/>
        </w:rPr>
        <w:t>用户</w:t>
      </w:r>
      <w:r>
        <w:t>的方便与安全等因素。为用户提供了燃气</w:t>
      </w:r>
      <w:r>
        <w:rPr>
          <w:rFonts w:hint="eastAsia"/>
        </w:rPr>
        <w:t>保险</w:t>
      </w:r>
      <w:r>
        <w:t>和非居民设备设施维护保养与燃气器</w:t>
      </w:r>
      <w:r>
        <w:lastRenderedPageBreak/>
        <w:t>具销售的业务。</w:t>
      </w:r>
      <w:r>
        <w:rPr>
          <w:rFonts w:hint="eastAsia"/>
        </w:rPr>
        <w:t>向</w:t>
      </w:r>
      <w:r>
        <w:t>用户提供最好的安全保障，</w:t>
      </w:r>
      <w:r>
        <w:rPr>
          <w:rFonts w:hint="eastAsia"/>
        </w:rPr>
        <w:t>和</w:t>
      </w:r>
      <w:r>
        <w:t>最优质、</w:t>
      </w:r>
      <w:r>
        <w:rPr>
          <w:rFonts w:hint="eastAsia"/>
        </w:rPr>
        <w:t>最安全</w:t>
      </w:r>
      <w:r>
        <w:t>的燃气设备。</w:t>
      </w:r>
    </w:p>
    <w:p w14:paraId="1E5E08DE" w14:textId="43F6002C" w:rsidR="00027D54" w:rsidRDefault="00027D54" w:rsidP="00027D54">
      <w:pPr>
        <w:pStyle w:val="17"/>
      </w:pPr>
      <w:r>
        <w:rPr>
          <w:rFonts w:hint="eastAsia"/>
        </w:rPr>
        <w:t xml:space="preserve">8 </w:t>
      </w:r>
      <w:r>
        <w:rPr>
          <w:rFonts w:hint="eastAsia"/>
        </w:rPr>
        <w:t>智能手机</w:t>
      </w:r>
      <w:r>
        <w:rPr>
          <w:rFonts w:hint="eastAsia"/>
        </w:rPr>
        <w:t>APP</w:t>
      </w:r>
      <w:r>
        <w:rPr>
          <w:rFonts w:hint="eastAsia"/>
        </w:rPr>
        <w:t>应用子系统</w:t>
      </w:r>
    </w:p>
    <w:p w14:paraId="4A23B21C" w14:textId="24D0572A" w:rsidR="00FF7C4D" w:rsidRDefault="00FF7C4D" w:rsidP="00027D54">
      <w:pPr>
        <w:ind w:firstLine="420"/>
        <w:rPr>
          <w:ins w:id="33" w:author="Ailen" w:date="2016-11-23T20:00:00Z"/>
          <w:rFonts w:ascii="宋体" w:hAnsi="宋体" w:cs="宋体"/>
          <w:color w:val="000000"/>
          <w:kern w:val="0"/>
        </w:rPr>
      </w:pPr>
      <w:ins w:id="34" w:author="Ailen" w:date="2016-11-23T20:00:00Z">
        <w:r>
          <w:rPr>
            <w:noProof/>
          </w:rPr>
          <w:drawing>
            <wp:inline distT="0" distB="0" distL="0" distR="0" wp14:anchorId="67AC99E2" wp14:editId="78DA23EB">
              <wp:extent cx="5274310" cy="3479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79165"/>
                      </a:xfrm>
                      <a:prstGeom prst="rect">
                        <a:avLst/>
                      </a:prstGeom>
                    </pic:spPr>
                  </pic:pic>
                </a:graphicData>
              </a:graphic>
            </wp:inline>
          </w:drawing>
        </w:r>
        <w:bookmarkStart w:id="35" w:name="_GoBack"/>
        <w:bookmarkEnd w:id="35"/>
      </w:ins>
    </w:p>
    <w:p w14:paraId="52AD9E55" w14:textId="1F71804C" w:rsidR="007561DE" w:rsidRPr="00CC3C45" w:rsidRDefault="00587DE4" w:rsidP="00027D54">
      <w:pPr>
        <w:ind w:firstLine="420"/>
        <w:rPr>
          <w:rFonts w:ascii="宋体" w:hAnsi="宋体" w:cs="宋体"/>
          <w:color w:val="000000"/>
          <w:kern w:val="0"/>
        </w:rPr>
      </w:pPr>
      <w:r w:rsidRPr="00CC3C45">
        <w:rPr>
          <w:rFonts w:ascii="宋体" w:hAnsi="宋体" w:cs="宋体" w:hint="eastAsia"/>
          <w:color w:val="000000"/>
          <w:kern w:val="0"/>
        </w:rPr>
        <w:t>智能手机APP用户分为两类，燃气使用</w:t>
      </w:r>
      <w:del w:id="36" w:author="Ailen" w:date="2016-11-23T18:49:00Z">
        <w:r w:rsidRPr="00CC3C45" w:rsidDel="00355FB3">
          <w:rPr>
            <w:rFonts w:ascii="宋体" w:hAnsi="宋体" w:cs="宋体" w:hint="eastAsia"/>
            <w:color w:val="000000"/>
            <w:kern w:val="0"/>
          </w:rPr>
          <w:delText>人员</w:delText>
        </w:r>
      </w:del>
      <w:ins w:id="37" w:author="Ailen" w:date="2016-11-23T18:49:00Z">
        <w:r w:rsidR="00355FB3">
          <w:rPr>
            <w:rFonts w:ascii="宋体" w:hAnsi="宋体" w:cs="宋体" w:hint="eastAsia"/>
            <w:color w:val="000000"/>
            <w:kern w:val="0"/>
          </w:rPr>
          <w:t>者</w:t>
        </w:r>
      </w:ins>
      <w:r w:rsidRPr="00CC3C45">
        <w:rPr>
          <w:rFonts w:ascii="宋体" w:hAnsi="宋体" w:cs="宋体" w:hint="eastAsia"/>
          <w:color w:val="000000"/>
          <w:kern w:val="0"/>
        </w:rPr>
        <w:t>、燃气公司</w:t>
      </w:r>
      <w:r w:rsidR="00471E53">
        <w:rPr>
          <w:rFonts w:ascii="宋体" w:hAnsi="宋体" w:cs="宋体" w:hint="eastAsia"/>
          <w:color w:val="000000"/>
          <w:kern w:val="0"/>
        </w:rPr>
        <w:t>查</w:t>
      </w:r>
      <w:r w:rsidRPr="00CC3C45">
        <w:rPr>
          <w:rFonts w:ascii="宋体" w:hAnsi="宋体" w:cs="宋体" w:hint="eastAsia"/>
          <w:color w:val="000000"/>
          <w:kern w:val="0"/>
        </w:rPr>
        <w:t>表人员</w:t>
      </w:r>
      <w:r w:rsidR="00332086">
        <w:rPr>
          <w:rFonts w:ascii="宋体" w:hAnsi="宋体" w:cs="宋体" w:hint="eastAsia"/>
          <w:color w:val="000000"/>
          <w:kern w:val="0"/>
        </w:rPr>
        <w:t>。</w:t>
      </w:r>
      <w:r w:rsidR="007561DE" w:rsidRPr="00CC3C45">
        <w:rPr>
          <w:rFonts w:ascii="宋体" w:hAnsi="宋体" w:cs="宋体" w:hint="eastAsia"/>
          <w:color w:val="000000"/>
          <w:kern w:val="0"/>
        </w:rPr>
        <w:t>主要用于</w:t>
      </w:r>
      <w:r w:rsidR="00573DAE" w:rsidRPr="00CC3C45">
        <w:rPr>
          <w:rFonts w:ascii="宋体" w:hAnsi="宋体" w:cs="宋体" w:hint="eastAsia"/>
          <w:color w:val="000000"/>
          <w:kern w:val="0"/>
        </w:rPr>
        <w:t>抄表、</w:t>
      </w:r>
      <w:r w:rsidR="00FA1AC4" w:rsidRPr="00CC3C45">
        <w:rPr>
          <w:rFonts w:ascii="宋体" w:hAnsi="宋体" w:cs="宋体" w:hint="eastAsia"/>
          <w:color w:val="000000"/>
          <w:kern w:val="0"/>
        </w:rPr>
        <w:t>抄表、收费</w:t>
      </w:r>
      <w:r w:rsidR="00557CDB" w:rsidRPr="00CC3C45">
        <w:rPr>
          <w:rFonts w:ascii="宋体" w:hAnsi="宋体" w:cs="宋体" w:hint="eastAsia"/>
          <w:color w:val="000000"/>
          <w:kern w:val="0"/>
        </w:rPr>
        <w:t>、信息传递更改</w:t>
      </w:r>
      <w:r w:rsidR="003A51ED" w:rsidRPr="00CC3C45">
        <w:rPr>
          <w:rFonts w:ascii="宋体" w:hAnsi="宋体" w:cs="宋体" w:hint="eastAsia"/>
          <w:color w:val="000000"/>
          <w:kern w:val="0"/>
        </w:rPr>
        <w:t>、安检</w:t>
      </w:r>
      <w:r w:rsidR="00EF0EA3" w:rsidRPr="00CC3C45">
        <w:rPr>
          <w:rFonts w:ascii="宋体" w:hAnsi="宋体" w:cs="宋体" w:hint="eastAsia"/>
          <w:color w:val="000000"/>
          <w:kern w:val="0"/>
        </w:rPr>
        <w:t>、客户满意度调查</w:t>
      </w:r>
      <w:r w:rsidR="005A1B78" w:rsidRPr="00CC3C45">
        <w:rPr>
          <w:rFonts w:ascii="宋体" w:hAnsi="宋体" w:cs="宋体" w:hint="eastAsia"/>
          <w:color w:val="000000"/>
          <w:kern w:val="0"/>
        </w:rPr>
        <w:t>、报表推送等内容，支持版本升级及后期功能维护等。</w:t>
      </w:r>
    </w:p>
    <w:p w14:paraId="443A06DF" w14:textId="58AC10DE" w:rsidR="00742833" w:rsidRDefault="00840A1E" w:rsidP="00840A1E">
      <w:pPr>
        <w:pStyle w:val="20"/>
        <w:spacing w:before="156" w:after="156"/>
        <w:rPr>
          <w:rFonts w:hAnsi="宋体"/>
          <w:szCs w:val="21"/>
        </w:rPr>
      </w:pPr>
      <w:r w:rsidRPr="00840A1E">
        <w:rPr>
          <w:rStyle w:val="3Char"/>
          <w:rFonts w:hint="eastAsia"/>
          <w:lang w:eastAsia="zh-CN"/>
        </w:rPr>
        <w:t>8.1</w:t>
      </w:r>
      <w:r w:rsidR="00027D54">
        <w:rPr>
          <w:rFonts w:hAnsi="宋体" w:hint="eastAsia"/>
          <w:szCs w:val="21"/>
        </w:rPr>
        <w:t>抄表</w:t>
      </w:r>
    </w:p>
    <w:p w14:paraId="5A501D2E" w14:textId="493A6194" w:rsidR="00593790" w:rsidRDefault="00593790" w:rsidP="00027D54">
      <w:pPr>
        <w:ind w:firstLine="420"/>
        <w:rPr>
          <w:rFonts w:ascii="宋体" w:hAnsi="宋体" w:cs="宋体"/>
          <w:color w:val="000000"/>
          <w:kern w:val="0"/>
        </w:rPr>
      </w:pPr>
      <w:r>
        <w:rPr>
          <w:rFonts w:ascii="宋体" w:hAnsi="宋体" w:cs="宋体" w:hint="eastAsia"/>
          <w:color w:val="000000"/>
          <w:kern w:val="0"/>
        </w:rPr>
        <w:t>抄表可细分为有照片现场自拍、</w:t>
      </w:r>
      <w:r w:rsidR="00B2404C">
        <w:rPr>
          <w:rFonts w:ascii="宋体" w:hAnsi="宋体" w:cs="宋体" w:hint="eastAsia"/>
          <w:color w:val="000000"/>
          <w:kern w:val="0"/>
        </w:rPr>
        <w:t>有照片</w:t>
      </w:r>
      <w:r>
        <w:rPr>
          <w:rFonts w:ascii="宋体" w:hAnsi="宋体" w:cs="宋体" w:hint="eastAsia"/>
          <w:color w:val="000000"/>
          <w:kern w:val="0"/>
        </w:rPr>
        <w:t>用户自报</w:t>
      </w:r>
      <w:r w:rsidR="00B60FAF">
        <w:rPr>
          <w:rFonts w:ascii="宋体" w:hAnsi="宋体" w:cs="宋体" w:hint="eastAsia"/>
          <w:color w:val="000000"/>
          <w:kern w:val="0"/>
        </w:rPr>
        <w:t>和无照片</w:t>
      </w:r>
      <w:r w:rsidR="00846876">
        <w:rPr>
          <w:rFonts w:ascii="宋体" w:hAnsi="宋体" w:cs="宋体" w:hint="eastAsia"/>
          <w:color w:val="000000"/>
          <w:kern w:val="0"/>
        </w:rPr>
        <w:t>抄表</w:t>
      </w:r>
      <w:r w:rsidR="00DC2300">
        <w:rPr>
          <w:rFonts w:ascii="宋体" w:hAnsi="宋体" w:cs="宋体" w:hint="eastAsia"/>
          <w:color w:val="000000"/>
          <w:kern w:val="0"/>
        </w:rPr>
        <w:t>。</w:t>
      </w:r>
    </w:p>
    <w:p w14:paraId="155E49CD" w14:textId="5B064447" w:rsidR="00CD0CAB" w:rsidRDefault="007A7B16" w:rsidP="00331DCE">
      <w:pPr>
        <w:ind w:firstLine="420"/>
        <w:rPr>
          <w:rFonts w:ascii="宋体" w:hAnsi="宋体" w:cs="宋体"/>
          <w:color w:val="000000"/>
          <w:kern w:val="0"/>
        </w:rPr>
      </w:pPr>
      <w:r>
        <w:rPr>
          <w:rFonts w:ascii="宋体" w:hAnsi="宋体" w:cs="宋体" w:hint="eastAsia"/>
          <w:color w:val="000000"/>
          <w:kern w:val="0"/>
        </w:rPr>
        <w:t>智能手机只能</w:t>
      </w:r>
      <w:r w:rsidR="00FC270B">
        <w:rPr>
          <w:rFonts w:ascii="宋体" w:hAnsi="宋体" w:cs="宋体" w:hint="eastAsia"/>
          <w:color w:val="000000"/>
          <w:kern w:val="0"/>
        </w:rPr>
        <w:t>通过APP</w:t>
      </w:r>
      <w:r>
        <w:rPr>
          <w:rFonts w:ascii="宋体" w:hAnsi="宋体" w:cs="宋体" w:hint="eastAsia"/>
          <w:color w:val="000000"/>
          <w:kern w:val="0"/>
        </w:rPr>
        <w:t>下载当天的抄表计划(提前12~24小时)，系统支持抄表员在家中下载需抄表数据。抄表当天无法入户的用户数据，待25日无法抄到时，则一次性清空，等下一个抄表周期再抄。</w:t>
      </w:r>
    </w:p>
    <w:p w14:paraId="110E4786" w14:textId="6BDA9AF2" w:rsidR="00753ABA" w:rsidRDefault="00753ABA" w:rsidP="00331DCE">
      <w:pPr>
        <w:ind w:firstLine="420"/>
        <w:rPr>
          <w:rFonts w:ascii="宋体" w:hAnsi="宋体" w:cs="宋体"/>
          <w:color w:val="000000"/>
          <w:kern w:val="0"/>
        </w:rPr>
      </w:pPr>
      <w:r>
        <w:rPr>
          <w:rFonts w:hint="eastAsia"/>
          <w:color w:val="000000"/>
        </w:rPr>
        <w:t>非居民用户抄表</w:t>
      </w:r>
      <w:r w:rsidRPr="00CA2AAC">
        <w:rPr>
          <w:rFonts w:hint="eastAsia"/>
          <w:color w:val="000000"/>
        </w:rPr>
        <w:t>现场发现异常用量或对表具运行状态有异议的上传数据</w:t>
      </w:r>
      <w:r>
        <w:rPr>
          <w:rFonts w:hint="eastAsia"/>
          <w:color w:val="000000"/>
        </w:rPr>
        <w:t>(</w:t>
      </w:r>
      <w:r>
        <w:rPr>
          <w:rFonts w:hint="eastAsia"/>
          <w:color w:val="000000"/>
        </w:rPr>
        <w:t>消息提醒</w:t>
      </w:r>
      <w:r>
        <w:rPr>
          <w:rFonts w:hint="eastAsia"/>
          <w:color w:val="000000"/>
        </w:rPr>
        <w:t>)</w:t>
      </w:r>
      <w:r w:rsidRPr="00CA2AAC">
        <w:rPr>
          <w:rFonts w:hint="eastAsia"/>
          <w:color w:val="000000"/>
        </w:rPr>
        <w:t>（在</w:t>
      </w:r>
      <w:r w:rsidRPr="00CA2AAC">
        <w:rPr>
          <w:rFonts w:hint="eastAsia"/>
          <w:color w:val="000000"/>
        </w:rPr>
        <w:t>App</w:t>
      </w:r>
      <w:r w:rsidRPr="00CA2AAC">
        <w:rPr>
          <w:rFonts w:hint="eastAsia"/>
          <w:color w:val="000000"/>
        </w:rPr>
        <w:t>中回传标记异常</w:t>
      </w:r>
      <w:r>
        <w:rPr>
          <w:rFonts w:hint="eastAsia"/>
          <w:color w:val="000000"/>
        </w:rPr>
        <w:t>用量</w:t>
      </w:r>
      <w:r w:rsidRPr="00CA2AAC">
        <w:rPr>
          <w:rFonts w:hint="eastAsia"/>
          <w:color w:val="000000"/>
        </w:rPr>
        <w:t>），核算员在系统中对异常用户</w:t>
      </w:r>
      <w:r>
        <w:rPr>
          <w:rFonts w:hint="eastAsia"/>
          <w:color w:val="000000"/>
        </w:rPr>
        <w:t>数据处理</w:t>
      </w:r>
      <w:r w:rsidRPr="00CA2AAC">
        <w:rPr>
          <w:rFonts w:hint="eastAsia"/>
          <w:color w:val="000000"/>
        </w:rPr>
        <w:t>，</w:t>
      </w:r>
      <w:r>
        <w:rPr>
          <w:rFonts w:hint="eastAsia"/>
          <w:color w:val="000000"/>
        </w:rPr>
        <w:t>待问题明确后打印计算</w:t>
      </w:r>
      <w:r w:rsidRPr="00CA2AAC">
        <w:rPr>
          <w:rFonts w:hint="eastAsia"/>
          <w:color w:val="000000"/>
        </w:rPr>
        <w:t>票据</w:t>
      </w:r>
      <w:r>
        <w:rPr>
          <w:rFonts w:hint="eastAsia"/>
          <w:color w:val="000000"/>
        </w:rPr>
        <w:t>，抄表员送达用户后再收费。</w:t>
      </w:r>
    </w:p>
    <w:p w14:paraId="5EC45805" w14:textId="2D719541" w:rsidR="00505574" w:rsidRDefault="00505574" w:rsidP="00027D54">
      <w:pPr>
        <w:ind w:firstLine="420"/>
      </w:pPr>
      <w:r>
        <w:rPr>
          <w:rFonts w:hint="eastAsia"/>
        </w:rPr>
        <w:t>居民非应收费户要每半年入户抄表一次，抄表结果通过智能抄表设备上传营业部数据库中，核算员要及时分析抄表结果，此类用户抄表结果不能做为计费依据，对私自开栓使用的用户要立即上报分公司主管营业经理进行相关处理。</w:t>
      </w:r>
    </w:p>
    <w:p w14:paraId="06EC2426" w14:textId="2DF1886E" w:rsidR="00CC703D" w:rsidRDefault="00CC703D" w:rsidP="00027D54">
      <w:pPr>
        <w:ind w:firstLine="420"/>
      </w:pPr>
      <w:r>
        <w:rPr>
          <w:rFonts w:hint="eastAsia"/>
          <w:lang w:val="x-none"/>
        </w:rPr>
        <w:t>智能手机</w:t>
      </w:r>
      <w:r>
        <w:rPr>
          <w:rFonts w:hint="eastAsia"/>
          <w:lang w:val="x-none"/>
        </w:rPr>
        <w:t>APP</w:t>
      </w:r>
      <w:r>
        <w:rPr>
          <w:rFonts w:hint="eastAsia"/>
          <w:lang w:val="x-none"/>
        </w:rPr>
        <w:t>提供用户账单</w:t>
      </w:r>
      <w:del w:id="38" w:author="Ailen" w:date="2016-11-23T19:20:00Z">
        <w:r w:rsidDel="000A0058">
          <w:rPr>
            <w:rFonts w:hint="eastAsia"/>
            <w:lang w:val="x-none"/>
          </w:rPr>
          <w:delText>递</w:delText>
        </w:r>
      </w:del>
      <w:ins w:id="39" w:author="Ailen" w:date="2016-11-23T19:20:00Z">
        <w:r w:rsidR="000A0058">
          <w:rPr>
            <w:rFonts w:hint="eastAsia"/>
            <w:lang w:val="x-none"/>
          </w:rPr>
          <w:t>提</w:t>
        </w:r>
      </w:ins>
      <w:r>
        <w:rPr>
          <w:rFonts w:hint="eastAsia"/>
          <w:lang w:val="x-none"/>
        </w:rPr>
        <w:t>交方式确认功能，在抄表过程中如发生此项业务，则手机</w:t>
      </w:r>
      <w:r>
        <w:rPr>
          <w:rFonts w:hint="eastAsia"/>
          <w:lang w:val="x-none"/>
        </w:rPr>
        <w:t>APP</w:t>
      </w:r>
      <w:r>
        <w:rPr>
          <w:rFonts w:hint="eastAsia"/>
          <w:lang w:val="x-none"/>
        </w:rPr>
        <w:t>确认后系统自动更新。</w:t>
      </w:r>
    </w:p>
    <w:p w14:paraId="06FFAAE8" w14:textId="194C40CE" w:rsidR="000A4E62" w:rsidRDefault="000A4E62" w:rsidP="00027D54">
      <w:pPr>
        <w:ind w:firstLine="420"/>
        <w:rPr>
          <w:rFonts w:ascii="宋体" w:hAnsi="宋体" w:cs="宋体"/>
          <w:color w:val="000000"/>
          <w:kern w:val="0"/>
        </w:rPr>
      </w:pPr>
      <w:r w:rsidRPr="0044169B">
        <w:rPr>
          <w:rFonts w:ascii="宋体" w:hAnsi="宋体" w:cs="宋体" w:hint="eastAsia"/>
          <w:color w:val="000000"/>
          <w:kern w:val="0"/>
        </w:rPr>
        <w:t>复核员下现场使用手机APP复核拍照（必须现场拍照），记录现场数据，后续的统计户数必须与现场拍照照片一一对应。</w:t>
      </w:r>
    </w:p>
    <w:p w14:paraId="754150EB" w14:textId="5F8E685E" w:rsidR="00043F18" w:rsidRDefault="007501F7" w:rsidP="00027D54">
      <w:pPr>
        <w:ind w:firstLine="420"/>
      </w:pPr>
      <w:r>
        <w:rPr>
          <w:rFonts w:hint="eastAsia"/>
        </w:rPr>
        <w:t>整楼拆除时，</w:t>
      </w:r>
      <w:r w:rsidR="00043F18">
        <w:t>拆除人员</w:t>
      </w:r>
      <w:r w:rsidR="00043F18">
        <w:rPr>
          <w:rFonts w:hint="eastAsia"/>
        </w:rPr>
        <w:t>做</w:t>
      </w:r>
      <w:r w:rsidR="00043F18">
        <w:t>APP</w:t>
      </w:r>
      <w:r w:rsidR="00043F18">
        <w:rPr>
          <w:rFonts w:hint="eastAsia"/>
        </w:rPr>
        <w:t>抄</w:t>
      </w:r>
      <w:r w:rsidR="00043F18">
        <w:t>表</w:t>
      </w:r>
      <w:r w:rsidR="00043F18">
        <w:rPr>
          <w:rFonts w:hint="eastAsia"/>
        </w:rPr>
        <w:t>、</w:t>
      </w:r>
      <w:r w:rsidR="00043F18">
        <w:t>拍照</w:t>
      </w:r>
      <w:r w:rsidR="00043F18">
        <w:rPr>
          <w:rFonts w:hint="eastAsia"/>
        </w:rPr>
        <w:t>或现场</w:t>
      </w:r>
      <w:r w:rsidR="00043F18">
        <w:t>收费。</w:t>
      </w:r>
      <w:r w:rsidR="00D159F4">
        <w:t>核算员</w:t>
      </w:r>
      <w:r w:rsidR="00D159F4">
        <w:rPr>
          <w:rFonts w:hint="eastAsia"/>
        </w:rPr>
        <w:t>复</w:t>
      </w:r>
      <w:r w:rsidR="00D159F4">
        <w:t>核</w:t>
      </w:r>
      <w:r w:rsidR="00D159F4">
        <w:rPr>
          <w:rFonts w:hint="eastAsia"/>
        </w:rPr>
        <w:t>气</w:t>
      </w:r>
      <w:r w:rsidR="00D159F4">
        <w:t>费收缴情况</w:t>
      </w:r>
      <w:r w:rsidR="00D159F4">
        <w:rPr>
          <w:rFonts w:hint="eastAsia"/>
        </w:rPr>
        <w:t>，</w:t>
      </w:r>
      <w:r w:rsidR="00D159F4">
        <w:rPr>
          <w:rFonts w:hint="eastAsia"/>
        </w:rPr>
        <w:t>APP</w:t>
      </w:r>
      <w:r w:rsidR="00D159F4">
        <w:rPr>
          <w:rFonts w:hint="eastAsia"/>
        </w:rPr>
        <w:lastRenderedPageBreak/>
        <w:t>抄表</w:t>
      </w:r>
      <w:r w:rsidR="00D159F4">
        <w:t>数与最后一次抄表数据进行比对</w:t>
      </w:r>
      <w:r w:rsidR="00D159F4">
        <w:rPr>
          <w:rFonts w:hint="eastAsia"/>
        </w:rPr>
        <w:t>，</w:t>
      </w:r>
      <w:r w:rsidR="00D159F4">
        <w:t>表数不为</w:t>
      </w:r>
      <w:r w:rsidR="00D159F4">
        <w:rPr>
          <w:rFonts w:hint="eastAsia"/>
        </w:rPr>
        <w:t>0</w:t>
      </w:r>
      <w:r w:rsidR="00D159F4">
        <w:rPr>
          <w:rFonts w:hint="eastAsia"/>
        </w:rPr>
        <w:t>，则列出</w:t>
      </w:r>
      <w:r w:rsidR="00D159F4">
        <w:t>明细</w:t>
      </w:r>
      <w:r w:rsidR="00D159F4">
        <w:rPr>
          <w:rFonts w:hint="eastAsia"/>
        </w:rPr>
        <w:t>。</w:t>
      </w:r>
    </w:p>
    <w:p w14:paraId="65BAC83E" w14:textId="4C406C06" w:rsidR="00CE27F5" w:rsidRDefault="00CE27F5" w:rsidP="00027D54">
      <w:pPr>
        <w:ind w:firstLine="420"/>
        <w:rPr>
          <w:rFonts w:hAnsi="宋体"/>
          <w:szCs w:val="21"/>
        </w:rPr>
      </w:pPr>
      <w:r w:rsidRPr="00F10B7E">
        <w:rPr>
          <w:rFonts w:hint="eastAsia"/>
        </w:rPr>
        <w:t>非</w:t>
      </w:r>
      <w:r w:rsidRPr="00F10B7E">
        <w:t>居民户拆除</w:t>
      </w:r>
      <w:r>
        <w:rPr>
          <w:rFonts w:hint="eastAsia"/>
        </w:rPr>
        <w:t>时，</w:t>
      </w:r>
      <w:r w:rsidRPr="00F10B7E">
        <w:rPr>
          <w:rFonts w:hint="eastAsia"/>
        </w:rPr>
        <w:t>营业室</w:t>
      </w:r>
      <w:r w:rsidRPr="00F10B7E">
        <w:t>副主任审核</w:t>
      </w:r>
      <w:r w:rsidRPr="00F10B7E">
        <w:rPr>
          <w:rFonts w:hint="eastAsia"/>
        </w:rPr>
        <w:t>、</w:t>
      </w:r>
      <w:r w:rsidRPr="00F10B7E">
        <w:t>营业分公司主管副经理审批，派</w:t>
      </w:r>
      <w:r w:rsidRPr="00F10B7E">
        <w:rPr>
          <w:rFonts w:hint="eastAsia"/>
        </w:rPr>
        <w:t>抄表</w:t>
      </w:r>
      <w:r w:rsidRPr="00F10B7E">
        <w:t>员现场</w:t>
      </w:r>
      <w:r w:rsidRPr="00F10B7E">
        <w:rPr>
          <w:rFonts w:hint="eastAsia"/>
        </w:rPr>
        <w:t>通过</w:t>
      </w:r>
      <w:r w:rsidRPr="00F10B7E">
        <w:rPr>
          <w:rFonts w:hint="eastAsia"/>
        </w:rPr>
        <w:t>APP</w:t>
      </w:r>
      <w:r w:rsidRPr="00F10B7E">
        <w:rPr>
          <w:rFonts w:hint="eastAsia"/>
        </w:rPr>
        <w:t>抄表</w:t>
      </w:r>
      <w:r w:rsidRPr="00F10B7E">
        <w:t>、拍照上传，并由收费员收回尾量</w:t>
      </w:r>
      <w:r w:rsidR="00B877BC" w:rsidRPr="00F10B7E">
        <w:rPr>
          <w:rFonts w:hint="eastAsia"/>
        </w:rPr>
        <w:t>（现场拆除抄表员</w:t>
      </w:r>
      <w:r w:rsidR="00B877BC" w:rsidRPr="00F10B7E">
        <w:t>APP</w:t>
      </w:r>
      <w:r w:rsidR="00B877BC" w:rsidRPr="00F10B7E">
        <w:rPr>
          <w:rFonts w:hint="eastAsia"/>
        </w:rPr>
        <w:t>上传示</w:t>
      </w:r>
      <w:r w:rsidR="00B877BC" w:rsidRPr="00F10B7E">
        <w:t>数</w:t>
      </w:r>
      <w:r w:rsidR="00B877BC" w:rsidRPr="00F10B7E">
        <w:rPr>
          <w:rFonts w:hint="eastAsia"/>
        </w:rPr>
        <w:t>与</w:t>
      </w:r>
      <w:r w:rsidR="00B877BC" w:rsidRPr="00F10B7E">
        <w:t>系统最后一次计费示数</w:t>
      </w:r>
      <w:r w:rsidR="00476773">
        <w:rPr>
          <w:rFonts w:hint="eastAsia"/>
        </w:rPr>
        <w:t>，</w:t>
      </w:r>
      <w:r w:rsidR="00476773">
        <w:t>表数不为</w:t>
      </w:r>
      <w:r w:rsidR="00476773">
        <w:rPr>
          <w:rFonts w:hint="eastAsia"/>
        </w:rPr>
        <w:t>0</w:t>
      </w:r>
      <w:r w:rsidR="00476773">
        <w:rPr>
          <w:rFonts w:hint="eastAsia"/>
        </w:rPr>
        <w:t>，则列出</w:t>
      </w:r>
      <w:r w:rsidR="00476773">
        <w:t>明</w:t>
      </w:r>
      <w:ins w:id="40" w:author="Ailen" w:date="2016-11-23T19:38:00Z">
        <w:r w:rsidR="00A02DB5">
          <w:rPr>
            <w:rFonts w:hint="eastAsia"/>
          </w:rPr>
          <w:t>细</w:t>
        </w:r>
      </w:ins>
      <w:r w:rsidR="00B877BC" w:rsidRPr="00F10B7E">
        <w:rPr>
          <w:rFonts w:hint="eastAsia"/>
        </w:rPr>
        <w:t>）</w:t>
      </w:r>
      <w:r w:rsidRPr="00F10B7E">
        <w:rPr>
          <w:rFonts w:hint="eastAsia"/>
        </w:rPr>
        <w:t>。</w:t>
      </w:r>
    </w:p>
    <w:p w14:paraId="3BFADBC5" w14:textId="56351826" w:rsidR="00742833" w:rsidRDefault="00840A1E" w:rsidP="00840A1E">
      <w:pPr>
        <w:pStyle w:val="20"/>
        <w:spacing w:before="156" w:after="156"/>
      </w:pPr>
      <w:r>
        <w:rPr>
          <w:rFonts w:hint="eastAsia"/>
        </w:rPr>
        <w:t>8.</w:t>
      </w:r>
      <w:r>
        <w:rPr>
          <w:rFonts w:hint="eastAsia"/>
          <w:lang w:eastAsia="zh-CN"/>
        </w:rPr>
        <w:t>2</w:t>
      </w:r>
      <w:r w:rsidR="00027D54">
        <w:rPr>
          <w:rFonts w:hint="eastAsia"/>
        </w:rPr>
        <w:t>收费</w:t>
      </w:r>
    </w:p>
    <w:p w14:paraId="43A5F804" w14:textId="3CB6A9CC" w:rsidR="00840A1E" w:rsidRDefault="00F67AE1" w:rsidP="00027D54">
      <w:pPr>
        <w:ind w:firstLine="420"/>
      </w:pPr>
      <w:r>
        <w:rPr>
          <w:rFonts w:hint="eastAsia"/>
          <w:color w:val="000000"/>
        </w:rPr>
        <w:t>抄表后，用户的缴费账单可以由智能手机</w:t>
      </w:r>
      <w:r>
        <w:rPr>
          <w:rFonts w:hint="eastAsia"/>
          <w:color w:val="000000"/>
        </w:rPr>
        <w:t>APP</w:t>
      </w:r>
      <w:r>
        <w:rPr>
          <w:rFonts w:hint="eastAsia"/>
          <w:color w:val="000000"/>
        </w:rPr>
        <w:t>提供打印，也可以</w:t>
      </w:r>
      <w:r>
        <w:rPr>
          <w:rFonts w:hint="eastAsia"/>
          <w:color w:val="000000"/>
        </w:rPr>
        <w:t>PC</w:t>
      </w:r>
      <w:r>
        <w:rPr>
          <w:rFonts w:hint="eastAsia"/>
          <w:color w:val="000000"/>
        </w:rPr>
        <w:t>端打印。打印内容包括：</w:t>
      </w:r>
      <w:r>
        <w:rPr>
          <w:rFonts w:hint="eastAsia"/>
        </w:rPr>
        <w:t>用户名及地址、用户号、上次和本次抄表日期、表指针（表读数），本次用气量，余额，交款限期等。</w:t>
      </w:r>
    </w:p>
    <w:p w14:paraId="22D4588E" w14:textId="3FE47B24" w:rsidR="00396498" w:rsidRDefault="00396498" w:rsidP="00027D54">
      <w:pPr>
        <w:ind w:firstLine="420"/>
        <w:rPr>
          <w:rFonts w:hAnsi="宋体"/>
          <w:szCs w:val="21"/>
        </w:rPr>
      </w:pPr>
      <w:r>
        <w:rPr>
          <w:rFonts w:ascii="宋体" w:hAnsi="宋体" w:hint="eastAsia"/>
          <w:szCs w:val="21"/>
        </w:rPr>
        <w:t>现场</w:t>
      </w:r>
      <w:r w:rsidRPr="004C2957">
        <w:rPr>
          <w:rFonts w:ascii="宋体" w:hAnsi="宋体" w:hint="eastAsia"/>
          <w:szCs w:val="21"/>
        </w:rPr>
        <w:t>收费：用户没有</w:t>
      </w:r>
      <w:r w:rsidR="008310D6">
        <w:rPr>
          <w:rFonts w:ascii="宋体" w:hAnsi="宋体" w:hint="eastAsia"/>
          <w:szCs w:val="21"/>
        </w:rPr>
        <w:t>通过其他可选</w:t>
      </w:r>
      <w:r w:rsidRPr="004C2957">
        <w:rPr>
          <w:rFonts w:ascii="宋体" w:hAnsi="宋体" w:hint="eastAsia"/>
          <w:szCs w:val="21"/>
        </w:rPr>
        <w:t>方式交费，而是当</w:t>
      </w:r>
      <w:r>
        <w:rPr>
          <w:rFonts w:ascii="宋体" w:hAnsi="宋体" w:hint="eastAsia"/>
          <w:szCs w:val="21"/>
        </w:rPr>
        <w:t>查收员</w:t>
      </w:r>
      <w:r w:rsidRPr="004C2957">
        <w:rPr>
          <w:rFonts w:ascii="宋体" w:hAnsi="宋体" w:hint="eastAsia"/>
          <w:szCs w:val="21"/>
        </w:rPr>
        <w:t>到家抄表时，将每月的燃气费</w:t>
      </w:r>
      <w:r>
        <w:rPr>
          <w:rFonts w:ascii="宋体" w:hAnsi="宋体" w:hint="eastAsia"/>
          <w:szCs w:val="21"/>
        </w:rPr>
        <w:t>通过智能手机APP</w:t>
      </w:r>
      <w:r w:rsidRPr="004C2957">
        <w:rPr>
          <w:rFonts w:ascii="宋体" w:hAnsi="宋体" w:hint="eastAsia"/>
          <w:szCs w:val="21"/>
        </w:rPr>
        <w:t>以现金方式</w:t>
      </w:r>
      <w:r>
        <w:rPr>
          <w:rFonts w:ascii="宋体" w:hAnsi="宋体" w:hint="eastAsia"/>
          <w:szCs w:val="21"/>
        </w:rPr>
        <w:t>、支付宝、微信等方式</w:t>
      </w:r>
      <w:r w:rsidRPr="004C2957">
        <w:rPr>
          <w:rFonts w:ascii="宋体" w:hAnsi="宋体" w:hint="eastAsia"/>
          <w:szCs w:val="21"/>
        </w:rPr>
        <w:t>交付</w:t>
      </w:r>
      <w:r>
        <w:rPr>
          <w:rFonts w:ascii="宋体" w:hAnsi="宋体" w:hint="eastAsia"/>
          <w:szCs w:val="21"/>
        </w:rPr>
        <w:t>缴纳的</w:t>
      </w:r>
      <w:r w:rsidRPr="004C2957">
        <w:rPr>
          <w:rFonts w:ascii="宋体" w:hAnsi="宋体" w:hint="eastAsia"/>
          <w:szCs w:val="21"/>
        </w:rPr>
        <w:t>，</w:t>
      </w:r>
      <w:r>
        <w:rPr>
          <w:rFonts w:hint="eastAsia"/>
        </w:rPr>
        <w:t>在</w:t>
      </w:r>
      <w:r>
        <w:t>系统</w:t>
      </w:r>
      <w:r>
        <w:t>APP</w:t>
      </w:r>
      <w:r>
        <w:t>显示收费成功后选</w:t>
      </w:r>
      <w:r w:rsidRPr="00E72E61">
        <w:t>择连</w:t>
      </w:r>
      <w:r>
        <w:t>接</w:t>
      </w:r>
      <w:r>
        <w:rPr>
          <w:rFonts w:hint="eastAsia"/>
        </w:rPr>
        <w:t>蓝牙</w:t>
      </w:r>
      <w:r>
        <w:t>打印机，</w:t>
      </w:r>
      <w:r>
        <w:rPr>
          <w:rFonts w:hint="eastAsia"/>
        </w:rPr>
        <w:t>给</w:t>
      </w:r>
      <w:r>
        <w:t>用户</w:t>
      </w:r>
      <w:r>
        <w:rPr>
          <w:rFonts w:hint="eastAsia"/>
        </w:rPr>
        <w:t>打印</w:t>
      </w:r>
      <w:r>
        <w:t>票据单</w:t>
      </w:r>
      <w:r>
        <w:rPr>
          <w:rFonts w:hint="eastAsia"/>
        </w:rPr>
        <w:t>。</w:t>
      </w:r>
      <w:r w:rsidRPr="00C168A2">
        <w:rPr>
          <w:rFonts w:hint="eastAsia"/>
        </w:rPr>
        <w:t>收费数据实时上传至营业部数据库。收费票据一联交付用户另一联交给前台，前台以此为依据补打发票，收费小票和发票装订到一起由前台交给分公司发票管理员。如果未收费，可根据用户需要打印缴费通知单（非居民打印计算票据），之后用户自行到网点</w:t>
      </w:r>
      <w:r w:rsidRPr="00C168A2">
        <w:rPr>
          <w:rFonts w:hint="eastAsia"/>
        </w:rPr>
        <w:t>/</w:t>
      </w:r>
      <w:r w:rsidRPr="00C168A2">
        <w:rPr>
          <w:rFonts w:hint="eastAsia"/>
        </w:rPr>
        <w:t>银行缴费。</w:t>
      </w:r>
      <w:r w:rsidRPr="004C2957">
        <w:rPr>
          <w:rFonts w:ascii="宋体" w:hAnsi="宋体" w:hint="eastAsia"/>
          <w:szCs w:val="21"/>
        </w:rPr>
        <w:t>对超期交费的用户，仍参照“预存气费收费”方式，收取</w:t>
      </w:r>
      <w:r>
        <w:rPr>
          <w:rFonts w:ascii="宋体" w:hAnsi="宋体" w:hint="eastAsia"/>
          <w:szCs w:val="21"/>
        </w:rPr>
        <w:t>违约金</w:t>
      </w:r>
      <w:r w:rsidRPr="004C2957">
        <w:rPr>
          <w:rFonts w:ascii="宋体" w:hAnsi="宋体" w:hint="eastAsia"/>
          <w:szCs w:val="21"/>
        </w:rPr>
        <w:t>。此种收费方式只对极少数有特殊情况的用户使用。</w:t>
      </w:r>
      <w:r>
        <w:rPr>
          <w:rFonts w:ascii="宋体" w:hAnsi="宋体" w:hint="eastAsia"/>
          <w:szCs w:val="21"/>
        </w:rPr>
        <w:t>现场收费成功，可考虑由系统给用户发出缴费成功的短信通知，对现金缴费用户待下月抄表时将发票由查收员送至用户手中。</w:t>
      </w:r>
    </w:p>
    <w:p w14:paraId="5100676C" w14:textId="572C7C63" w:rsidR="00742833" w:rsidRDefault="00840A1E" w:rsidP="00840A1E">
      <w:pPr>
        <w:pStyle w:val="20"/>
        <w:spacing w:before="156" w:after="156"/>
      </w:pPr>
      <w:r>
        <w:rPr>
          <w:rFonts w:hint="eastAsia"/>
        </w:rPr>
        <w:t>8.</w:t>
      </w:r>
      <w:r>
        <w:rPr>
          <w:rFonts w:hint="eastAsia"/>
          <w:lang w:eastAsia="zh-CN"/>
        </w:rPr>
        <w:t>3</w:t>
      </w:r>
      <w:r w:rsidR="00027D54">
        <w:rPr>
          <w:rFonts w:hint="eastAsia"/>
        </w:rPr>
        <w:t>信息传递更改</w:t>
      </w:r>
    </w:p>
    <w:p w14:paraId="51287AE2" w14:textId="1D1F691F" w:rsidR="00840A1E" w:rsidRDefault="000E5433" w:rsidP="00027D54">
      <w:pPr>
        <w:ind w:firstLine="420"/>
        <w:rPr>
          <w:rFonts w:hAnsi="宋体"/>
          <w:szCs w:val="21"/>
        </w:rPr>
      </w:pPr>
      <w:r>
        <w:rPr>
          <w:rFonts w:hAnsi="宋体" w:hint="eastAsia"/>
          <w:szCs w:val="21"/>
        </w:rPr>
        <w:t>通过</w:t>
      </w:r>
      <w:r>
        <w:rPr>
          <w:rFonts w:hAnsi="宋体" w:hint="eastAsia"/>
          <w:szCs w:val="21"/>
        </w:rPr>
        <w:t>APP</w:t>
      </w:r>
      <w:r>
        <w:rPr>
          <w:rFonts w:hAnsi="宋体" w:hint="eastAsia"/>
          <w:szCs w:val="21"/>
        </w:rPr>
        <w:t>发布新闻、通知、活动等对外信息。例如：燃气行业新闻、安全用气活动、燃气具促销或依旧换新</w:t>
      </w:r>
      <w:r w:rsidR="0027543C">
        <w:rPr>
          <w:rFonts w:hAnsi="宋体" w:hint="eastAsia"/>
          <w:szCs w:val="21"/>
        </w:rPr>
        <w:t>活动</w:t>
      </w:r>
      <w:r w:rsidR="00FE459F">
        <w:rPr>
          <w:rFonts w:hAnsi="宋体" w:hint="eastAsia"/>
          <w:szCs w:val="21"/>
        </w:rPr>
        <w:t>、烹饪知识等</w:t>
      </w:r>
      <w:r w:rsidR="00BE1DD3">
        <w:rPr>
          <w:rFonts w:hAnsi="宋体" w:hint="eastAsia"/>
          <w:szCs w:val="21"/>
        </w:rPr>
        <w:t>。</w:t>
      </w:r>
    </w:p>
    <w:p w14:paraId="1549DBFD" w14:textId="52946A0D" w:rsidR="00742833" w:rsidRDefault="00840A1E" w:rsidP="00840A1E">
      <w:pPr>
        <w:pStyle w:val="20"/>
        <w:spacing w:before="156" w:after="156"/>
      </w:pPr>
      <w:r>
        <w:rPr>
          <w:rFonts w:hint="eastAsia"/>
        </w:rPr>
        <w:t>8.</w:t>
      </w:r>
      <w:r>
        <w:rPr>
          <w:rFonts w:hint="eastAsia"/>
          <w:lang w:eastAsia="zh-CN"/>
        </w:rPr>
        <w:t>4</w:t>
      </w:r>
      <w:r w:rsidR="00027D54">
        <w:rPr>
          <w:rFonts w:hint="eastAsia"/>
        </w:rPr>
        <w:t>安检</w:t>
      </w:r>
    </w:p>
    <w:p w14:paraId="0B38B3B5" w14:textId="00E2A958" w:rsidR="00840A1E" w:rsidRDefault="00791E04" w:rsidP="00027D54">
      <w:pPr>
        <w:ind w:firstLine="420"/>
        <w:rPr>
          <w:color w:val="000000"/>
        </w:rPr>
      </w:pPr>
      <w:r>
        <w:rPr>
          <w:rFonts w:hint="eastAsia"/>
          <w:color w:val="000000"/>
        </w:rPr>
        <w:t>抄表</w:t>
      </w:r>
      <w:r w:rsidRPr="00CA2AAC">
        <w:rPr>
          <w:rFonts w:hint="eastAsia"/>
          <w:color w:val="000000"/>
        </w:rPr>
        <w:t>现场发现异常用量或对表具运行状态有异议的上传数据</w:t>
      </w:r>
      <w:r>
        <w:rPr>
          <w:rFonts w:hint="eastAsia"/>
          <w:color w:val="000000"/>
        </w:rPr>
        <w:t>(</w:t>
      </w:r>
      <w:r>
        <w:rPr>
          <w:rFonts w:hint="eastAsia"/>
          <w:color w:val="000000"/>
        </w:rPr>
        <w:t>消息提醒</w:t>
      </w:r>
      <w:r>
        <w:rPr>
          <w:rFonts w:hint="eastAsia"/>
          <w:color w:val="000000"/>
        </w:rPr>
        <w:t>)</w:t>
      </w:r>
      <w:r w:rsidRPr="00CA2AAC">
        <w:rPr>
          <w:rFonts w:hint="eastAsia"/>
          <w:color w:val="000000"/>
        </w:rPr>
        <w:t>（在</w:t>
      </w:r>
      <w:r w:rsidRPr="00CA2AAC">
        <w:rPr>
          <w:rFonts w:hint="eastAsia"/>
          <w:color w:val="000000"/>
        </w:rPr>
        <w:t>App</w:t>
      </w:r>
      <w:r w:rsidRPr="00CA2AAC">
        <w:rPr>
          <w:rFonts w:hint="eastAsia"/>
          <w:color w:val="000000"/>
        </w:rPr>
        <w:t>中回传标记异常</w:t>
      </w:r>
      <w:r>
        <w:rPr>
          <w:rFonts w:hint="eastAsia"/>
          <w:color w:val="000000"/>
        </w:rPr>
        <w:t>用量</w:t>
      </w:r>
      <w:r w:rsidRPr="00CA2AAC">
        <w:rPr>
          <w:rFonts w:hint="eastAsia"/>
          <w:color w:val="000000"/>
        </w:rPr>
        <w:t>），核算员在系统中对异常用户</w:t>
      </w:r>
      <w:r>
        <w:rPr>
          <w:rFonts w:hint="eastAsia"/>
          <w:color w:val="000000"/>
        </w:rPr>
        <w:t>数据处理</w:t>
      </w:r>
      <w:r w:rsidRPr="00CA2AAC">
        <w:rPr>
          <w:rFonts w:hint="eastAsia"/>
          <w:color w:val="000000"/>
        </w:rPr>
        <w:t>，</w:t>
      </w:r>
      <w:r>
        <w:rPr>
          <w:rFonts w:hint="eastAsia"/>
          <w:color w:val="000000"/>
        </w:rPr>
        <w:t>待问题明确后打印计算</w:t>
      </w:r>
      <w:r w:rsidRPr="00CA2AAC">
        <w:rPr>
          <w:rFonts w:hint="eastAsia"/>
          <w:color w:val="000000"/>
        </w:rPr>
        <w:t>票据</w:t>
      </w:r>
      <w:r>
        <w:rPr>
          <w:rFonts w:hint="eastAsia"/>
          <w:color w:val="000000"/>
        </w:rPr>
        <w:t>，抄表员送达用户后再收费。</w:t>
      </w:r>
    </w:p>
    <w:p w14:paraId="42674EA5" w14:textId="259BA494" w:rsidR="005B4804" w:rsidRDefault="005B4804" w:rsidP="00027D54">
      <w:pPr>
        <w:ind w:firstLine="420"/>
        <w:rPr>
          <w:rFonts w:hAnsi="宋体"/>
          <w:szCs w:val="21"/>
        </w:rPr>
      </w:pPr>
      <w:r>
        <w:rPr>
          <w:rFonts w:hint="eastAsia"/>
        </w:rPr>
        <w:t>APP</w:t>
      </w:r>
      <w:r>
        <w:rPr>
          <w:rFonts w:hint="eastAsia"/>
        </w:rPr>
        <w:t>抄表</w:t>
      </w:r>
      <w:r>
        <w:t>数与最后一次抄表数据进行比对</w:t>
      </w:r>
      <w:r>
        <w:rPr>
          <w:rFonts w:hint="eastAsia"/>
        </w:rPr>
        <w:t>分析</w:t>
      </w:r>
      <w:r w:rsidR="00CA586A">
        <w:rPr>
          <w:rFonts w:hint="eastAsia"/>
        </w:rPr>
        <w:t>。</w:t>
      </w:r>
    </w:p>
    <w:p w14:paraId="2C405281" w14:textId="4D444612" w:rsidR="00742833" w:rsidRDefault="00840A1E" w:rsidP="00840A1E">
      <w:pPr>
        <w:pStyle w:val="20"/>
        <w:spacing w:before="156" w:after="156"/>
      </w:pPr>
      <w:r>
        <w:rPr>
          <w:rFonts w:hint="eastAsia"/>
        </w:rPr>
        <w:t>8.</w:t>
      </w:r>
      <w:r>
        <w:rPr>
          <w:rFonts w:hint="eastAsia"/>
          <w:lang w:eastAsia="zh-CN"/>
        </w:rPr>
        <w:t>5</w:t>
      </w:r>
      <w:r w:rsidR="00027D54">
        <w:rPr>
          <w:rFonts w:hint="eastAsia"/>
        </w:rPr>
        <w:t>客户满意度调查</w:t>
      </w:r>
    </w:p>
    <w:p w14:paraId="1952EFA9" w14:textId="6FB4D2FE" w:rsidR="00840A1E" w:rsidRDefault="00B90680" w:rsidP="00027D54">
      <w:pPr>
        <w:ind w:firstLine="420"/>
        <w:rPr>
          <w:rFonts w:hAnsi="宋体"/>
          <w:szCs w:val="21"/>
        </w:rPr>
      </w:pPr>
      <w:r>
        <w:rPr>
          <w:rFonts w:hAnsi="宋体" w:hint="eastAsia"/>
          <w:szCs w:val="21"/>
        </w:rPr>
        <w:t>收集客户对单次服务或是功能使用后的满意度评价，按</w:t>
      </w:r>
      <w:r>
        <w:rPr>
          <w:rFonts w:hAnsi="宋体" w:hint="eastAsia"/>
          <w:szCs w:val="21"/>
        </w:rPr>
        <w:t>0</w:t>
      </w:r>
      <w:r>
        <w:rPr>
          <w:rFonts w:hAnsi="宋体" w:hint="eastAsia"/>
          <w:szCs w:val="21"/>
        </w:rPr>
        <w:t>至</w:t>
      </w:r>
      <w:r>
        <w:rPr>
          <w:rFonts w:hAnsi="宋体" w:hint="eastAsia"/>
          <w:szCs w:val="21"/>
        </w:rPr>
        <w:t>100</w:t>
      </w:r>
      <w:r>
        <w:rPr>
          <w:rFonts w:hAnsi="宋体" w:hint="eastAsia"/>
          <w:szCs w:val="21"/>
        </w:rPr>
        <w:t>分进行数据收集，针对用户给出的，</w:t>
      </w:r>
      <w:r w:rsidRPr="00B90680">
        <w:rPr>
          <w:rFonts w:hAnsi="宋体" w:hint="eastAsia"/>
          <w:szCs w:val="21"/>
        </w:rPr>
        <w:t>很满意（</w:t>
      </w:r>
      <w:r w:rsidRPr="00B90680">
        <w:rPr>
          <w:rFonts w:hAnsi="宋体" w:hint="eastAsia"/>
          <w:szCs w:val="21"/>
        </w:rPr>
        <w:t>95-100</w:t>
      </w:r>
      <w:r>
        <w:rPr>
          <w:rFonts w:hAnsi="宋体" w:hint="eastAsia"/>
          <w:szCs w:val="21"/>
        </w:rPr>
        <w:t>分</w:t>
      </w:r>
      <w:r w:rsidRPr="00B90680">
        <w:rPr>
          <w:rFonts w:hAnsi="宋体" w:hint="eastAsia"/>
          <w:szCs w:val="21"/>
        </w:rPr>
        <w:t>）</w:t>
      </w:r>
      <w:r>
        <w:rPr>
          <w:rFonts w:hAnsi="宋体" w:hint="eastAsia"/>
          <w:szCs w:val="21"/>
        </w:rPr>
        <w:t>、</w:t>
      </w:r>
      <w:r w:rsidRPr="00B90680">
        <w:rPr>
          <w:rFonts w:hAnsi="宋体" w:hint="eastAsia"/>
          <w:szCs w:val="21"/>
        </w:rPr>
        <w:t>较满意（</w:t>
      </w:r>
      <w:r w:rsidRPr="00B90680">
        <w:rPr>
          <w:rFonts w:hAnsi="宋体" w:hint="eastAsia"/>
          <w:szCs w:val="21"/>
        </w:rPr>
        <w:t>80-90</w:t>
      </w:r>
      <w:r>
        <w:rPr>
          <w:rFonts w:hAnsi="宋体" w:hint="eastAsia"/>
          <w:szCs w:val="21"/>
        </w:rPr>
        <w:t>分</w:t>
      </w:r>
      <w:r w:rsidRPr="00B90680">
        <w:rPr>
          <w:rFonts w:hAnsi="宋体" w:hint="eastAsia"/>
          <w:szCs w:val="21"/>
        </w:rPr>
        <w:t>）</w:t>
      </w:r>
      <w:r>
        <w:rPr>
          <w:rFonts w:hAnsi="宋体" w:hint="eastAsia"/>
          <w:szCs w:val="21"/>
        </w:rPr>
        <w:t>、</w:t>
      </w:r>
      <w:r w:rsidRPr="00B90680">
        <w:rPr>
          <w:rFonts w:hAnsi="宋体" w:hint="eastAsia"/>
          <w:szCs w:val="21"/>
        </w:rPr>
        <w:t>一般</w:t>
      </w:r>
      <w:r w:rsidRPr="00B90680">
        <w:rPr>
          <w:rFonts w:hAnsi="宋体" w:hint="eastAsia"/>
          <w:szCs w:val="21"/>
        </w:rPr>
        <w:t xml:space="preserve"> </w:t>
      </w:r>
      <w:r w:rsidRPr="00B90680">
        <w:rPr>
          <w:rFonts w:hAnsi="宋体" w:hint="eastAsia"/>
          <w:szCs w:val="21"/>
        </w:rPr>
        <w:t>（</w:t>
      </w:r>
      <w:r w:rsidRPr="00B90680">
        <w:rPr>
          <w:rFonts w:hAnsi="宋体" w:hint="eastAsia"/>
          <w:szCs w:val="21"/>
        </w:rPr>
        <w:t>60-85</w:t>
      </w:r>
      <w:r>
        <w:rPr>
          <w:rFonts w:hAnsi="宋体" w:hint="eastAsia"/>
          <w:szCs w:val="21"/>
        </w:rPr>
        <w:t>分</w:t>
      </w:r>
      <w:r w:rsidRPr="00B90680">
        <w:rPr>
          <w:rFonts w:hAnsi="宋体" w:hint="eastAsia"/>
          <w:szCs w:val="21"/>
        </w:rPr>
        <w:t>）</w:t>
      </w:r>
      <w:r>
        <w:rPr>
          <w:rFonts w:hAnsi="宋体" w:hint="eastAsia"/>
          <w:szCs w:val="21"/>
        </w:rPr>
        <w:t>、</w:t>
      </w:r>
      <w:r w:rsidRPr="00B90680">
        <w:rPr>
          <w:rFonts w:hAnsi="宋体" w:hint="eastAsia"/>
          <w:szCs w:val="21"/>
        </w:rPr>
        <w:t>较不满意（</w:t>
      </w:r>
      <w:r w:rsidRPr="00B90680">
        <w:rPr>
          <w:rFonts w:hAnsi="宋体" w:hint="eastAsia"/>
          <w:szCs w:val="21"/>
        </w:rPr>
        <w:t>40-55</w:t>
      </w:r>
      <w:r>
        <w:rPr>
          <w:rFonts w:hAnsi="宋体" w:hint="eastAsia"/>
          <w:szCs w:val="21"/>
        </w:rPr>
        <w:t>分</w:t>
      </w:r>
      <w:r w:rsidRPr="00B90680">
        <w:rPr>
          <w:rFonts w:hAnsi="宋体" w:hint="eastAsia"/>
          <w:szCs w:val="21"/>
        </w:rPr>
        <w:t>）</w:t>
      </w:r>
      <w:r>
        <w:rPr>
          <w:rFonts w:hAnsi="宋体" w:hint="eastAsia"/>
          <w:szCs w:val="21"/>
        </w:rPr>
        <w:t>、</w:t>
      </w:r>
      <w:r w:rsidRPr="00B90680">
        <w:rPr>
          <w:rFonts w:hAnsi="宋体" w:hint="eastAsia"/>
          <w:szCs w:val="21"/>
        </w:rPr>
        <w:t>很不满意</w:t>
      </w:r>
      <w:r w:rsidRPr="00B90680">
        <w:rPr>
          <w:rFonts w:hAnsi="宋体" w:hint="eastAsia"/>
          <w:szCs w:val="21"/>
        </w:rPr>
        <w:t xml:space="preserve"> </w:t>
      </w:r>
      <w:r w:rsidRPr="00B90680">
        <w:rPr>
          <w:rFonts w:hAnsi="宋体" w:hint="eastAsia"/>
          <w:szCs w:val="21"/>
        </w:rPr>
        <w:t>（</w:t>
      </w:r>
      <w:r w:rsidRPr="00B90680">
        <w:rPr>
          <w:rFonts w:hAnsi="宋体" w:hint="eastAsia"/>
          <w:szCs w:val="21"/>
        </w:rPr>
        <w:t>0-35</w:t>
      </w:r>
      <w:r>
        <w:rPr>
          <w:rFonts w:hAnsi="宋体" w:hint="eastAsia"/>
          <w:szCs w:val="21"/>
        </w:rPr>
        <w:t>分）尽心分析与归类，以便改进整体的服务水平。</w:t>
      </w:r>
    </w:p>
    <w:p w14:paraId="3B929DA6" w14:textId="616C77B6" w:rsidR="0071366A" w:rsidRDefault="0071366A" w:rsidP="00027D54">
      <w:pPr>
        <w:ind w:firstLine="420"/>
        <w:rPr>
          <w:rFonts w:hAnsi="宋体"/>
          <w:szCs w:val="21"/>
        </w:rPr>
      </w:pPr>
      <w:r w:rsidRPr="0071366A">
        <w:rPr>
          <w:rFonts w:hAnsi="宋体" w:hint="eastAsia"/>
          <w:szCs w:val="21"/>
        </w:rPr>
        <w:t>每接到一次投诉扣取</w:t>
      </w:r>
      <w:r w:rsidRPr="0071366A">
        <w:rPr>
          <w:rFonts w:hAnsi="宋体" w:hint="eastAsia"/>
          <w:szCs w:val="21"/>
        </w:rPr>
        <w:t>5</w:t>
      </w:r>
      <w:r w:rsidRPr="0071366A">
        <w:rPr>
          <w:rFonts w:hAnsi="宋体" w:hint="eastAsia"/>
          <w:szCs w:val="21"/>
        </w:rPr>
        <w:t>分算，即</w:t>
      </w:r>
      <w:r w:rsidRPr="0071366A">
        <w:rPr>
          <w:rFonts w:hAnsi="宋体" w:hint="eastAsia"/>
          <w:szCs w:val="21"/>
        </w:rPr>
        <w:t>0-1</w:t>
      </w:r>
      <w:r w:rsidRPr="0071366A">
        <w:rPr>
          <w:rFonts w:hAnsi="宋体" w:hint="eastAsia"/>
          <w:szCs w:val="21"/>
        </w:rPr>
        <w:t>次为很满意、</w:t>
      </w:r>
      <w:r w:rsidRPr="0071366A">
        <w:rPr>
          <w:rFonts w:hAnsi="宋体" w:hint="eastAsia"/>
          <w:szCs w:val="21"/>
        </w:rPr>
        <w:t>2-4</w:t>
      </w:r>
      <w:r w:rsidRPr="0071366A">
        <w:rPr>
          <w:rFonts w:hAnsi="宋体" w:hint="eastAsia"/>
          <w:szCs w:val="21"/>
        </w:rPr>
        <w:t>次为较满意、</w:t>
      </w:r>
      <w:r w:rsidRPr="0071366A">
        <w:rPr>
          <w:rFonts w:hAnsi="宋体" w:hint="eastAsia"/>
          <w:szCs w:val="21"/>
        </w:rPr>
        <w:t>5-8</w:t>
      </w:r>
      <w:r w:rsidRPr="0071366A">
        <w:rPr>
          <w:rFonts w:hAnsi="宋体" w:hint="eastAsia"/>
          <w:szCs w:val="21"/>
        </w:rPr>
        <w:t>次为一般、</w:t>
      </w:r>
      <w:r w:rsidRPr="0071366A">
        <w:rPr>
          <w:rFonts w:hAnsi="宋体" w:hint="eastAsia"/>
          <w:szCs w:val="21"/>
        </w:rPr>
        <w:t>9-12</w:t>
      </w:r>
      <w:r w:rsidRPr="0071366A">
        <w:rPr>
          <w:rFonts w:hAnsi="宋体" w:hint="eastAsia"/>
          <w:szCs w:val="21"/>
        </w:rPr>
        <w:t>次为较不满意、</w:t>
      </w:r>
      <w:r w:rsidRPr="0071366A">
        <w:rPr>
          <w:rFonts w:hAnsi="宋体" w:hint="eastAsia"/>
          <w:szCs w:val="21"/>
        </w:rPr>
        <w:t>12</w:t>
      </w:r>
      <w:r w:rsidRPr="0071366A">
        <w:rPr>
          <w:rFonts w:hAnsi="宋体" w:hint="eastAsia"/>
          <w:szCs w:val="21"/>
        </w:rPr>
        <w:t>次以上为很不满意。</w:t>
      </w:r>
    </w:p>
    <w:p w14:paraId="1939776F" w14:textId="7E9EA245" w:rsidR="0071366A" w:rsidRDefault="0071366A" w:rsidP="00027D54">
      <w:pPr>
        <w:ind w:firstLine="420"/>
        <w:rPr>
          <w:rFonts w:hAnsi="宋体"/>
          <w:szCs w:val="21"/>
        </w:rPr>
      </w:pPr>
      <w:r w:rsidRPr="0071366A">
        <w:rPr>
          <w:rFonts w:hAnsi="宋体" w:hint="eastAsia"/>
          <w:szCs w:val="21"/>
        </w:rPr>
        <w:t>顾客满意度综合评分＝顾客满意度调查评分×</w:t>
      </w:r>
      <w:r w:rsidRPr="0071366A">
        <w:rPr>
          <w:rFonts w:hAnsi="宋体" w:hint="eastAsia"/>
          <w:szCs w:val="21"/>
        </w:rPr>
        <w:t>0.5+</w:t>
      </w:r>
      <w:r w:rsidRPr="0071366A">
        <w:rPr>
          <w:rFonts w:hAnsi="宋体" w:hint="eastAsia"/>
          <w:szCs w:val="21"/>
        </w:rPr>
        <w:t>顾客投诉分析评分×</w:t>
      </w:r>
      <w:r w:rsidRPr="0071366A">
        <w:rPr>
          <w:rFonts w:hAnsi="宋体" w:hint="eastAsia"/>
          <w:szCs w:val="21"/>
        </w:rPr>
        <w:t>0.5</w:t>
      </w:r>
      <w:r>
        <w:rPr>
          <w:rFonts w:hAnsi="宋体" w:hint="eastAsia"/>
          <w:szCs w:val="21"/>
        </w:rPr>
        <w:t>。</w:t>
      </w:r>
    </w:p>
    <w:p w14:paraId="4555319A" w14:textId="3016359D" w:rsidR="00742833" w:rsidRDefault="00840A1E" w:rsidP="00840A1E">
      <w:pPr>
        <w:pStyle w:val="20"/>
        <w:spacing w:before="156" w:after="156"/>
      </w:pPr>
      <w:r>
        <w:rPr>
          <w:rFonts w:hint="eastAsia"/>
        </w:rPr>
        <w:t>8.</w:t>
      </w:r>
      <w:r>
        <w:rPr>
          <w:rFonts w:hint="eastAsia"/>
          <w:lang w:eastAsia="zh-CN"/>
        </w:rPr>
        <w:t>6</w:t>
      </w:r>
      <w:r w:rsidR="00027D54">
        <w:rPr>
          <w:rFonts w:hint="eastAsia"/>
        </w:rPr>
        <w:t>报表推送</w:t>
      </w:r>
    </w:p>
    <w:p w14:paraId="238B0E2F" w14:textId="090427FC" w:rsidR="00362F57" w:rsidRPr="0083065A" w:rsidRDefault="00B4277D" w:rsidP="00027D54">
      <w:pPr>
        <w:ind w:firstLine="420"/>
        <w:rPr>
          <w:rFonts w:ascii="宋体" w:hAnsi="宋体" w:cs="宋体"/>
          <w:color w:val="000000"/>
          <w:kern w:val="0"/>
        </w:rPr>
      </w:pPr>
      <w:r>
        <w:rPr>
          <w:rFonts w:ascii="宋体" w:hAnsi="宋体" w:cs="宋体" w:hint="eastAsia"/>
          <w:color w:val="000000"/>
          <w:kern w:val="0"/>
        </w:rPr>
        <w:t>支持</w:t>
      </w:r>
      <w:r w:rsidR="00362F57">
        <w:rPr>
          <w:rFonts w:ascii="宋体" w:hAnsi="宋体" w:cs="宋体" w:hint="eastAsia"/>
          <w:color w:val="000000"/>
          <w:kern w:val="0"/>
        </w:rPr>
        <w:t>抄表</w:t>
      </w:r>
      <w:r>
        <w:rPr>
          <w:rFonts w:ascii="宋体" w:hAnsi="宋体" w:cs="宋体" w:hint="eastAsia"/>
          <w:color w:val="000000"/>
          <w:kern w:val="0"/>
        </w:rPr>
        <w:t>统计分析报表，根据</w:t>
      </w:r>
      <w:r w:rsidR="00530041">
        <w:rPr>
          <w:rFonts w:ascii="宋体" w:hAnsi="宋体" w:cs="宋体" w:hint="eastAsia"/>
          <w:color w:val="000000"/>
          <w:kern w:val="0"/>
        </w:rPr>
        <w:t>不同</w:t>
      </w:r>
      <w:r w:rsidR="00362F57">
        <w:rPr>
          <w:rFonts w:ascii="宋体" w:hAnsi="宋体" w:cs="宋体" w:hint="eastAsia"/>
          <w:color w:val="000000"/>
          <w:kern w:val="0"/>
        </w:rPr>
        <w:t>状态</w:t>
      </w:r>
      <w:r w:rsidR="00362F57" w:rsidRPr="0083065A">
        <w:rPr>
          <w:rFonts w:ascii="宋体" w:hAnsi="宋体" w:cs="宋体" w:hint="eastAsia"/>
          <w:color w:val="000000"/>
          <w:kern w:val="0"/>
        </w:rPr>
        <w:t>（入户实抄、自报、估抄、门锁、遮挡、其他</w:t>
      </w:r>
      <w:r w:rsidR="00362F57">
        <w:rPr>
          <w:rFonts w:ascii="宋体" w:hAnsi="宋体" w:cs="宋体" w:hint="eastAsia"/>
          <w:color w:val="000000"/>
          <w:kern w:val="0"/>
        </w:rPr>
        <w:t>）</w:t>
      </w:r>
      <w:r w:rsidR="0083065A">
        <w:rPr>
          <w:rFonts w:ascii="宋体" w:hAnsi="宋体" w:cs="宋体" w:hint="eastAsia"/>
          <w:color w:val="000000"/>
          <w:kern w:val="0"/>
        </w:rPr>
        <w:lastRenderedPageBreak/>
        <w:t>以及</w:t>
      </w:r>
      <w:r w:rsidR="00362F57">
        <w:rPr>
          <w:rFonts w:ascii="宋体" w:hAnsi="宋体" w:cs="宋体" w:hint="eastAsia"/>
          <w:color w:val="000000"/>
          <w:kern w:val="0"/>
        </w:rPr>
        <w:t>有照片现场自拍</w:t>
      </w:r>
      <w:r w:rsidR="00227EA6">
        <w:rPr>
          <w:rFonts w:ascii="宋体" w:hAnsi="宋体" w:cs="宋体" w:hint="eastAsia"/>
          <w:color w:val="000000"/>
          <w:kern w:val="0"/>
        </w:rPr>
        <w:t>、有照片</w:t>
      </w:r>
      <w:r w:rsidR="00362F57">
        <w:rPr>
          <w:rFonts w:ascii="宋体" w:hAnsi="宋体" w:cs="宋体" w:hint="eastAsia"/>
          <w:color w:val="000000"/>
          <w:kern w:val="0"/>
        </w:rPr>
        <w:t>用户自报、无照片、照片清晰度</w:t>
      </w:r>
      <w:r w:rsidR="009B2043">
        <w:rPr>
          <w:rFonts w:ascii="宋体" w:hAnsi="宋体" w:cs="宋体" w:hint="eastAsia"/>
          <w:color w:val="000000"/>
          <w:kern w:val="0"/>
        </w:rPr>
        <w:t>进行报表</w:t>
      </w:r>
      <w:r w:rsidR="00362F57">
        <w:rPr>
          <w:rFonts w:ascii="宋体" w:hAnsi="宋体" w:cs="宋体" w:hint="eastAsia"/>
          <w:color w:val="000000"/>
          <w:kern w:val="0"/>
        </w:rPr>
        <w:t>。</w:t>
      </w:r>
    </w:p>
    <w:p w14:paraId="2E34BCB0" w14:textId="27A67ABE" w:rsidR="00742833" w:rsidRPr="006A63A4" w:rsidRDefault="005F47ED" w:rsidP="00027D54">
      <w:pPr>
        <w:ind w:firstLine="420"/>
        <w:rPr>
          <w:rFonts w:hAnsi="宋体"/>
          <w:color w:val="FF0000"/>
          <w:szCs w:val="21"/>
        </w:rPr>
      </w:pPr>
      <w:r w:rsidRPr="0083065A">
        <w:rPr>
          <w:rFonts w:ascii="宋体" w:hAnsi="宋体" w:cs="宋体" w:hint="eastAsia"/>
          <w:color w:val="000000"/>
          <w:kern w:val="0"/>
        </w:rPr>
        <w:t>在各类报表及明细中，对跨区缴费用户要能直接注明用户所</w:t>
      </w:r>
      <w:r>
        <w:rPr>
          <w:rFonts w:hint="eastAsia"/>
        </w:rPr>
        <w:t>属供气分公司。并在报表中标注本单位替其他单位代收笔数、代收金额及明细。</w:t>
      </w:r>
    </w:p>
    <w:p w14:paraId="4F7165E9" w14:textId="1F987217" w:rsidR="00027D54" w:rsidRDefault="00840A1E" w:rsidP="00840A1E">
      <w:pPr>
        <w:pStyle w:val="20"/>
        <w:spacing w:before="156" w:after="156"/>
      </w:pPr>
      <w:r>
        <w:rPr>
          <w:rFonts w:hint="eastAsia"/>
        </w:rPr>
        <w:t>8.</w:t>
      </w:r>
      <w:r>
        <w:rPr>
          <w:rFonts w:hint="eastAsia"/>
          <w:lang w:eastAsia="zh-CN"/>
        </w:rPr>
        <w:t>7</w:t>
      </w:r>
      <w:r>
        <w:rPr>
          <w:lang w:eastAsia="zh-CN"/>
        </w:rPr>
        <w:t xml:space="preserve"> </w:t>
      </w:r>
      <w:r w:rsidR="00027D54">
        <w:rPr>
          <w:rFonts w:hint="eastAsia"/>
        </w:rPr>
        <w:t>APP</w:t>
      </w:r>
      <w:r w:rsidR="00027D54">
        <w:rPr>
          <w:rFonts w:hint="eastAsia"/>
        </w:rPr>
        <w:t>版本升级及后期功能维护</w:t>
      </w:r>
    </w:p>
    <w:p w14:paraId="7CA81079" w14:textId="1ED1BB11" w:rsidR="006A63A4" w:rsidRDefault="006A63A4" w:rsidP="006A63A4">
      <w:r>
        <w:rPr>
          <w:lang w:val="x-none" w:eastAsia="x-none"/>
        </w:rPr>
        <w:tab/>
      </w:r>
      <w:r>
        <w:rPr>
          <w:rFonts w:hint="eastAsia"/>
          <w:lang w:val="x-none"/>
        </w:rPr>
        <w:t>APP</w:t>
      </w:r>
      <w:r>
        <w:rPr>
          <w:rFonts w:hint="eastAsia"/>
          <w:lang w:val="x-none"/>
        </w:rPr>
        <w:t>支持在线升级</w:t>
      </w:r>
      <w:r w:rsidR="006D34AD">
        <w:rPr>
          <w:rFonts w:hint="eastAsia"/>
          <w:lang w:val="x-none"/>
        </w:rPr>
        <w:t>，</w:t>
      </w:r>
      <w:r w:rsidR="006D34AD" w:rsidRPr="006D34AD">
        <w:rPr>
          <w:rFonts w:hint="eastAsia"/>
          <w:lang w:val="x-none"/>
        </w:rPr>
        <w:t>根据</w:t>
      </w:r>
      <w:r w:rsidR="006D34AD">
        <w:rPr>
          <w:rFonts w:hint="eastAsia"/>
          <w:lang w:val="x-none"/>
        </w:rPr>
        <w:t>用户</w:t>
      </w:r>
      <w:r w:rsidR="006D34AD" w:rsidRPr="006D34AD">
        <w:rPr>
          <w:rFonts w:hint="eastAsia"/>
          <w:lang w:val="x-none"/>
        </w:rPr>
        <w:t>反馈或</w:t>
      </w:r>
      <w:r w:rsidR="005E1A44">
        <w:rPr>
          <w:rFonts w:hint="eastAsia"/>
          <w:lang w:val="x-none"/>
        </w:rPr>
        <w:t>内部</w:t>
      </w:r>
      <w:r w:rsidR="006D34AD" w:rsidRPr="006D34AD">
        <w:rPr>
          <w:rFonts w:hint="eastAsia"/>
          <w:lang w:val="x-none"/>
        </w:rPr>
        <w:t>使用中发现的问题，</w:t>
      </w:r>
      <w:r w:rsidR="00DC56EA">
        <w:rPr>
          <w:rFonts w:hint="eastAsia"/>
          <w:lang w:val="x-none"/>
        </w:rPr>
        <w:t>进行</w:t>
      </w:r>
      <w:r w:rsidR="006D34AD" w:rsidRPr="006D34AD">
        <w:rPr>
          <w:rFonts w:hint="eastAsia"/>
          <w:lang w:val="x-none"/>
        </w:rPr>
        <w:t>制定升级</w:t>
      </w:r>
      <w:r w:rsidR="008D4248">
        <w:rPr>
          <w:rFonts w:hint="eastAsia"/>
          <w:lang w:val="x-none"/>
        </w:rPr>
        <w:t>，增加或变更需求</w:t>
      </w:r>
      <w:r w:rsidR="00116A2F">
        <w:rPr>
          <w:rFonts w:hint="eastAsia"/>
          <w:lang w:val="x-none"/>
        </w:rPr>
        <w:t>以及用户体验的升级</w:t>
      </w:r>
      <w:r w:rsidR="001263B3">
        <w:rPr>
          <w:rFonts w:hint="eastAsia"/>
          <w:lang w:val="x-none"/>
        </w:rPr>
        <w:t>。</w:t>
      </w:r>
      <w:r w:rsidR="00BE421F">
        <w:rPr>
          <w:rFonts w:hint="eastAsia"/>
          <w:lang w:val="x-none"/>
        </w:rPr>
        <w:t>并</w:t>
      </w:r>
      <w:r w:rsidR="00FD2782">
        <w:rPr>
          <w:rFonts w:hint="eastAsia"/>
          <w:lang w:val="x-none"/>
        </w:rPr>
        <w:t>需要</w:t>
      </w:r>
      <w:r w:rsidR="002D743E" w:rsidRPr="002D743E">
        <w:rPr>
          <w:rFonts w:hint="eastAsia"/>
        </w:rPr>
        <w:t>充分考虑系统应用的发展性和可扩展性要求，可以面向未来</w:t>
      </w:r>
      <w:r w:rsidR="00AB1681">
        <w:rPr>
          <w:rFonts w:hint="eastAsia"/>
        </w:rPr>
        <w:t>的</w:t>
      </w:r>
      <w:r w:rsidR="00716441" w:rsidRPr="00716441">
        <w:rPr>
          <w:rFonts w:hint="eastAsia"/>
        </w:rPr>
        <w:t>新型业务发展模式</w:t>
      </w:r>
      <w:r w:rsidR="001C5AE0">
        <w:rPr>
          <w:rFonts w:hint="eastAsia"/>
        </w:rPr>
        <w:t>。</w:t>
      </w:r>
    </w:p>
    <w:p w14:paraId="4DA68D27" w14:textId="5B7AF0E8" w:rsidR="00E740A4" w:rsidRDefault="00E740A4" w:rsidP="00E740A4">
      <w:pPr>
        <w:pStyle w:val="17"/>
        <w:rPr>
          <w:sz w:val="32"/>
          <w:szCs w:val="32"/>
        </w:rPr>
      </w:pPr>
      <w:r>
        <w:rPr>
          <w:rFonts w:hint="eastAsia"/>
          <w:sz w:val="32"/>
          <w:szCs w:val="32"/>
        </w:rPr>
        <w:t>9</w:t>
      </w:r>
      <w:r>
        <w:rPr>
          <w:rFonts w:hint="eastAsia"/>
          <w:sz w:val="32"/>
          <w:szCs w:val="32"/>
        </w:rPr>
        <w:t>抄表管理及报表子系统</w:t>
      </w:r>
    </w:p>
    <w:p w14:paraId="0981F6D9" w14:textId="77777777" w:rsidR="00E740A4" w:rsidRDefault="00E740A4" w:rsidP="00E740A4">
      <w:pPr>
        <w:spacing w:before="120" w:after="120"/>
        <w:ind w:left="420" w:firstLineChars="70" w:firstLine="147"/>
        <w:jc w:val="left"/>
        <w:rPr>
          <w:rFonts w:ascii="宋体" w:hAnsi="宋体"/>
          <w:szCs w:val="21"/>
        </w:rPr>
      </w:pPr>
      <w:r w:rsidRPr="00A90BB2">
        <w:rPr>
          <w:rFonts w:ascii="宋体" w:hAnsi="宋体" w:hint="eastAsia"/>
          <w:szCs w:val="21"/>
        </w:rPr>
        <w:t>定制报表功能将现有</w:t>
      </w:r>
      <w:r w:rsidRPr="00A90BB2">
        <w:rPr>
          <w:rFonts w:ascii="宋体" w:hAnsi="宋体"/>
          <w:szCs w:val="21"/>
        </w:rPr>
        <w:t>报表</w:t>
      </w:r>
      <w:r w:rsidRPr="00A90BB2">
        <w:rPr>
          <w:rFonts w:ascii="宋体" w:hAnsi="宋体" w:hint="eastAsia"/>
          <w:szCs w:val="21"/>
        </w:rPr>
        <w:t>文件制作</w:t>
      </w:r>
      <w:r w:rsidRPr="00A90BB2">
        <w:rPr>
          <w:rFonts w:ascii="宋体" w:hAnsi="宋体"/>
          <w:szCs w:val="21"/>
        </w:rPr>
        <w:t>成报表模板，</w:t>
      </w:r>
      <w:r w:rsidRPr="00A90BB2">
        <w:rPr>
          <w:rFonts w:ascii="宋体" w:hAnsi="宋体" w:hint="eastAsia"/>
          <w:szCs w:val="21"/>
        </w:rPr>
        <w:t>可通过时间</w:t>
      </w:r>
      <w:r w:rsidRPr="00A90BB2">
        <w:rPr>
          <w:rFonts w:ascii="宋体" w:hAnsi="宋体"/>
          <w:szCs w:val="21"/>
        </w:rPr>
        <w:t>筛选</w:t>
      </w:r>
      <w:r w:rsidRPr="00A90BB2">
        <w:rPr>
          <w:rFonts w:ascii="宋体" w:hAnsi="宋体" w:hint="eastAsia"/>
          <w:szCs w:val="21"/>
        </w:rPr>
        <w:t>并</w:t>
      </w:r>
      <w:r w:rsidRPr="00A90BB2">
        <w:rPr>
          <w:rFonts w:ascii="宋体" w:hAnsi="宋体"/>
          <w:szCs w:val="21"/>
        </w:rPr>
        <w:t>自动生成统计</w:t>
      </w:r>
      <w:r w:rsidRPr="00A90BB2">
        <w:rPr>
          <w:rFonts w:ascii="宋体" w:hAnsi="宋体" w:hint="eastAsia"/>
          <w:szCs w:val="21"/>
        </w:rPr>
        <w:t>报表的</w:t>
      </w:r>
      <w:r w:rsidRPr="00A90BB2">
        <w:rPr>
          <w:rFonts w:ascii="宋体" w:hAnsi="宋体"/>
          <w:szCs w:val="21"/>
        </w:rPr>
        <w:t>功能。自</w:t>
      </w:r>
      <w:r w:rsidRPr="00A90BB2">
        <w:rPr>
          <w:rFonts w:ascii="宋体" w:hAnsi="宋体" w:hint="eastAsia"/>
          <w:szCs w:val="21"/>
        </w:rPr>
        <w:t>组</w:t>
      </w:r>
      <w:r w:rsidRPr="00A90BB2">
        <w:rPr>
          <w:rFonts w:ascii="宋体" w:hAnsi="宋体"/>
          <w:szCs w:val="21"/>
        </w:rPr>
        <w:t>报表</w:t>
      </w:r>
      <w:r w:rsidRPr="00A90BB2">
        <w:rPr>
          <w:rFonts w:ascii="宋体" w:hAnsi="宋体" w:hint="eastAsia"/>
          <w:szCs w:val="21"/>
        </w:rPr>
        <w:t>功能可手动挑选报表指标项进行组合，生成报表，可打印，可excel导出。</w:t>
      </w:r>
      <w:r>
        <w:rPr>
          <w:rFonts w:ascii="宋体" w:hAnsi="宋体" w:hint="eastAsia"/>
          <w:szCs w:val="21"/>
        </w:rPr>
        <w:t>包括综合统计、居民阶梯用气统计、非IC卡用户统计、IC卡计费统计、换新IC卡表用户数统计、年度新增用户统计、非居民销售排名、燃气设备销售统计八个模块。</w:t>
      </w:r>
    </w:p>
    <w:p w14:paraId="59E7A8F7" w14:textId="5B974AD7" w:rsidR="00E740A4" w:rsidRDefault="00E740A4" w:rsidP="00E740A4">
      <w:pPr>
        <w:pStyle w:val="20"/>
        <w:spacing w:before="156" w:after="156"/>
        <w:rPr>
          <w:sz w:val="30"/>
          <w:szCs w:val="30"/>
        </w:rPr>
      </w:pPr>
      <w:r>
        <w:rPr>
          <w:sz w:val="30"/>
          <w:szCs w:val="30"/>
        </w:rPr>
        <w:t>9</w:t>
      </w:r>
      <w:r w:rsidRPr="00A90BB2">
        <w:rPr>
          <w:sz w:val="30"/>
          <w:szCs w:val="30"/>
        </w:rPr>
        <w:t>.1</w:t>
      </w:r>
      <w:r w:rsidRPr="00A90BB2">
        <w:rPr>
          <w:rFonts w:hint="eastAsia"/>
          <w:sz w:val="30"/>
          <w:szCs w:val="30"/>
        </w:rPr>
        <w:t>综合统计</w:t>
      </w:r>
    </w:p>
    <w:p w14:paraId="2749E62C" w14:textId="77777777" w:rsidR="00E740A4" w:rsidRPr="00A90BB2" w:rsidRDefault="00E740A4" w:rsidP="00E740A4">
      <w:pPr>
        <w:spacing w:before="120" w:after="120"/>
        <w:ind w:left="420"/>
        <w:jc w:val="left"/>
      </w:pPr>
      <w:r>
        <w:rPr>
          <w:rFonts w:hint="eastAsia"/>
        </w:rPr>
        <w:t>查询内容包括</w:t>
      </w:r>
      <w:r w:rsidRPr="00E2417D">
        <w:rPr>
          <w:rFonts w:hint="eastAsia"/>
        </w:rPr>
        <w:t>销售</w:t>
      </w:r>
      <w:r w:rsidRPr="00E2417D">
        <w:t>量、累计</w:t>
      </w:r>
      <w:r w:rsidRPr="00E2417D">
        <w:rPr>
          <w:rFonts w:hint="eastAsia"/>
        </w:rPr>
        <w:t>销售量</w:t>
      </w:r>
      <w:r w:rsidRPr="00E2417D">
        <w:t>、销售额、累计销售额</w:t>
      </w:r>
      <w:r w:rsidRPr="00E2417D">
        <w:rPr>
          <w:rFonts w:hint="eastAsia"/>
        </w:rPr>
        <w:t>、本期抄表</w:t>
      </w:r>
      <w:r w:rsidRPr="00E2417D">
        <w:t>量、累计抄表量、</w:t>
      </w:r>
      <w:r w:rsidRPr="00E2417D">
        <w:rPr>
          <w:rFonts w:hint="eastAsia"/>
        </w:rPr>
        <w:t>本期</w:t>
      </w:r>
      <w:r w:rsidRPr="00E2417D">
        <w:t>抄表金额、累计</w:t>
      </w:r>
      <w:r w:rsidRPr="00E2417D">
        <w:rPr>
          <w:rFonts w:hint="eastAsia"/>
        </w:rPr>
        <w:t>抄表</w:t>
      </w:r>
      <w:r w:rsidRPr="00E2417D">
        <w:t>金额、本月实收量、累计实收量、实收额、累计实收额、</w:t>
      </w:r>
      <w:r w:rsidRPr="00E2417D">
        <w:rPr>
          <w:rFonts w:hint="eastAsia"/>
        </w:rPr>
        <w:t>本月</w:t>
      </w:r>
      <w:r w:rsidRPr="00E2417D">
        <w:t>实收违约金、累计</w:t>
      </w:r>
      <w:r w:rsidRPr="00E2417D">
        <w:rPr>
          <w:rFonts w:hint="eastAsia"/>
        </w:rPr>
        <w:t>实收</w:t>
      </w:r>
      <w:r w:rsidRPr="00E2417D">
        <w:t>违约金、</w:t>
      </w:r>
      <w:r w:rsidRPr="00E2417D">
        <w:rPr>
          <w:rFonts w:hint="eastAsia"/>
        </w:rPr>
        <w:t>本月</w:t>
      </w:r>
      <w:r w:rsidRPr="00E2417D">
        <w:t>新增欠</w:t>
      </w:r>
      <w:r w:rsidRPr="00E2417D">
        <w:rPr>
          <w:rFonts w:hint="eastAsia"/>
        </w:rPr>
        <w:t>气费</w:t>
      </w:r>
      <w:r w:rsidRPr="00E2417D">
        <w:t>、</w:t>
      </w:r>
      <w:r w:rsidRPr="00E2417D">
        <w:rPr>
          <w:rFonts w:hint="eastAsia"/>
        </w:rPr>
        <w:t>累计</w:t>
      </w:r>
      <w:r w:rsidRPr="00E2417D">
        <w:t>欠气费</w:t>
      </w:r>
      <w:r w:rsidRPr="00E2417D">
        <w:rPr>
          <w:rFonts w:hint="eastAsia"/>
        </w:rPr>
        <w:t xml:space="preserve"> </w:t>
      </w:r>
      <w:r w:rsidRPr="00E2417D">
        <w:rPr>
          <w:rFonts w:hint="eastAsia"/>
        </w:rPr>
        <w:t>、应收</w:t>
      </w:r>
      <w:r w:rsidRPr="00E2417D">
        <w:t>违约金</w:t>
      </w:r>
      <w:r w:rsidRPr="00E2417D">
        <w:rPr>
          <w:rFonts w:hint="eastAsia"/>
        </w:rPr>
        <w:t>、</w:t>
      </w:r>
      <w:r w:rsidRPr="00E2417D">
        <w:t>累计应收违约金</w:t>
      </w:r>
      <w:r w:rsidRPr="00E2417D">
        <w:rPr>
          <w:rFonts w:hint="eastAsia"/>
        </w:rPr>
        <w:t>、</w:t>
      </w:r>
      <w:r w:rsidRPr="00E2417D">
        <w:t>欠违约金、累计欠违约金、本月减免燃气费、累计减免燃气费</w:t>
      </w:r>
      <w:r w:rsidRPr="00E2417D">
        <w:rPr>
          <w:rFonts w:hint="eastAsia"/>
        </w:rPr>
        <w:t>、本月</w:t>
      </w:r>
      <w:r w:rsidRPr="00E2417D">
        <w:t>减免违约金、累计减免违约金、本月</w:t>
      </w:r>
      <w:r w:rsidRPr="00E2417D">
        <w:rPr>
          <w:rFonts w:hint="eastAsia"/>
        </w:rPr>
        <w:t>清</w:t>
      </w:r>
      <w:r w:rsidRPr="00E2417D">
        <w:t>燃气费、</w:t>
      </w:r>
      <w:r w:rsidRPr="00E2417D">
        <w:rPr>
          <w:rFonts w:hint="eastAsia"/>
        </w:rPr>
        <w:t>累计</w:t>
      </w:r>
      <w:r w:rsidRPr="00E2417D">
        <w:t>清燃气费、</w:t>
      </w:r>
      <w:r w:rsidRPr="00E2417D">
        <w:rPr>
          <w:rFonts w:hint="eastAsia"/>
        </w:rPr>
        <w:t>本月</w:t>
      </w:r>
      <w:r w:rsidRPr="00E2417D">
        <w:t>清违约金、累计清违约金、本月追补燃气费、累计追补燃气</w:t>
      </w:r>
      <w:r w:rsidRPr="00E2417D">
        <w:rPr>
          <w:rFonts w:hint="eastAsia"/>
        </w:rPr>
        <w:t>费</w:t>
      </w:r>
      <w:r w:rsidRPr="00E2417D">
        <w:t>、</w:t>
      </w:r>
      <w:r w:rsidRPr="00E2417D">
        <w:rPr>
          <w:rFonts w:hint="eastAsia"/>
        </w:rPr>
        <w:t>本月</w:t>
      </w:r>
      <w:r w:rsidRPr="00E2417D">
        <w:t>追补燃气量、累计追补燃</w:t>
      </w:r>
      <w:r w:rsidRPr="00E2417D">
        <w:rPr>
          <w:rFonts w:hint="eastAsia"/>
        </w:rPr>
        <w:t>气</w:t>
      </w:r>
      <w:r w:rsidRPr="00E2417D">
        <w:t>量、本月优惠气费、累计优惠</w:t>
      </w:r>
      <w:r w:rsidRPr="00E2417D">
        <w:rPr>
          <w:rFonts w:hint="eastAsia"/>
        </w:rPr>
        <w:t>气</w:t>
      </w:r>
      <w:r w:rsidRPr="00E2417D">
        <w:t>费、</w:t>
      </w:r>
      <w:r w:rsidRPr="00E2417D">
        <w:rPr>
          <w:rFonts w:hint="eastAsia"/>
        </w:rPr>
        <w:t>本月协议气量</w:t>
      </w:r>
      <w:r w:rsidRPr="00E2417D">
        <w:t>、累计协议气量、</w:t>
      </w:r>
      <w:r w:rsidRPr="00E2417D">
        <w:rPr>
          <w:rFonts w:hint="eastAsia"/>
        </w:rPr>
        <w:t>本月</w:t>
      </w:r>
      <w:r w:rsidRPr="00E2417D">
        <w:t>协议气费、累计协议气费、追缴气量、累计追缴气量、追缴气</w:t>
      </w:r>
      <w:r w:rsidRPr="00E2417D">
        <w:rPr>
          <w:rFonts w:hint="eastAsia"/>
        </w:rPr>
        <w:t>费</w:t>
      </w:r>
      <w:r w:rsidRPr="00E2417D">
        <w:t>、累计追缴气</w:t>
      </w:r>
      <w:r w:rsidRPr="00E2417D">
        <w:rPr>
          <w:rFonts w:hint="eastAsia"/>
        </w:rPr>
        <w:t>费</w:t>
      </w:r>
      <w:r w:rsidRPr="00E2417D">
        <w:t>、</w:t>
      </w:r>
      <w:r w:rsidRPr="00E2417D">
        <w:rPr>
          <w:rFonts w:hint="eastAsia"/>
        </w:rPr>
        <w:t>实收</w:t>
      </w:r>
      <w:r w:rsidRPr="00E2417D">
        <w:t>总额和回款率、</w:t>
      </w:r>
      <w:r w:rsidRPr="00E2417D">
        <w:rPr>
          <w:rFonts w:hint="eastAsia"/>
        </w:rPr>
        <w:t>账户</w:t>
      </w:r>
      <w:r w:rsidRPr="00E2417D">
        <w:t>余额、余额利息</w:t>
      </w:r>
      <w:r w:rsidRPr="00E2417D">
        <w:rPr>
          <w:rFonts w:hint="eastAsia"/>
        </w:rPr>
        <w:t>、</w:t>
      </w:r>
      <w:r w:rsidRPr="00E2417D">
        <w:t>预收</w:t>
      </w:r>
      <w:r w:rsidRPr="00E2417D">
        <w:rPr>
          <w:rFonts w:hint="eastAsia"/>
        </w:rPr>
        <w:t>款等。</w:t>
      </w:r>
    </w:p>
    <w:p w14:paraId="590FE2AD" w14:textId="009A8D63" w:rsidR="00E740A4" w:rsidRDefault="00E740A4" w:rsidP="00E740A4">
      <w:pPr>
        <w:pStyle w:val="20"/>
        <w:spacing w:before="156" w:after="156"/>
        <w:rPr>
          <w:sz w:val="30"/>
          <w:szCs w:val="30"/>
        </w:rPr>
      </w:pPr>
      <w:r>
        <w:rPr>
          <w:sz w:val="30"/>
          <w:szCs w:val="30"/>
        </w:rPr>
        <w:t>9</w:t>
      </w:r>
      <w:r w:rsidRPr="00A90BB2">
        <w:rPr>
          <w:sz w:val="30"/>
          <w:szCs w:val="30"/>
        </w:rPr>
        <w:t>.2</w:t>
      </w:r>
      <w:r w:rsidRPr="00A90BB2">
        <w:rPr>
          <w:rFonts w:hint="eastAsia"/>
          <w:sz w:val="30"/>
          <w:szCs w:val="30"/>
        </w:rPr>
        <w:t>居民阶梯用气统计</w:t>
      </w:r>
    </w:p>
    <w:p w14:paraId="5177E5A2" w14:textId="77777777" w:rsidR="00E740A4" w:rsidRPr="00A90BB2" w:rsidRDefault="00E740A4" w:rsidP="00E740A4">
      <w:pPr>
        <w:spacing w:before="120" w:after="120"/>
        <w:ind w:left="420" w:firstLine="147"/>
        <w:jc w:val="left"/>
      </w:pPr>
      <w:r>
        <w:rPr>
          <w:rFonts w:hint="eastAsia"/>
        </w:rPr>
        <w:tab/>
      </w:r>
      <w:r>
        <w:rPr>
          <w:rFonts w:hint="eastAsia"/>
        </w:rPr>
        <w:t>查询内容包括</w:t>
      </w:r>
      <w:r w:rsidRPr="00B90C30">
        <w:t>第一阶梯</w:t>
      </w:r>
      <w:r w:rsidRPr="00B90C30">
        <w:rPr>
          <w:rFonts w:hint="eastAsia"/>
        </w:rPr>
        <w:t>本月</w:t>
      </w:r>
      <w:r w:rsidRPr="00B90C30">
        <w:t>气量</w:t>
      </w:r>
      <w:r w:rsidRPr="00B90C30">
        <w:rPr>
          <w:rFonts w:hint="eastAsia"/>
        </w:rPr>
        <w:t>、</w:t>
      </w:r>
      <w:r w:rsidRPr="00B90C30">
        <w:t>累计第一阶梯气量、第一阶梯</w:t>
      </w:r>
      <w:r w:rsidRPr="00B90C30">
        <w:rPr>
          <w:rFonts w:hint="eastAsia"/>
        </w:rPr>
        <w:t>本月</w:t>
      </w:r>
      <w:r w:rsidRPr="00B90C30">
        <w:t>气</w:t>
      </w:r>
      <w:r w:rsidRPr="00B90C30">
        <w:rPr>
          <w:rFonts w:hint="eastAsia"/>
        </w:rPr>
        <w:t>费、</w:t>
      </w:r>
      <w:r w:rsidRPr="00B90C30">
        <w:t>累计第一阶梯气</w:t>
      </w:r>
      <w:r w:rsidRPr="00B90C30">
        <w:rPr>
          <w:rFonts w:hint="eastAsia"/>
        </w:rPr>
        <w:t>费</w:t>
      </w:r>
      <w:r w:rsidRPr="00B90C30">
        <w:t>、</w:t>
      </w:r>
      <w:r w:rsidRPr="00B90C30">
        <w:rPr>
          <w:rFonts w:hint="eastAsia"/>
        </w:rPr>
        <w:t>累计第一</w:t>
      </w:r>
      <w:r w:rsidRPr="00B90C30">
        <w:t>阶梯气量户数、第</w:t>
      </w:r>
      <w:r w:rsidRPr="00B90C30">
        <w:rPr>
          <w:rFonts w:hint="eastAsia"/>
        </w:rPr>
        <w:t>二</w:t>
      </w:r>
      <w:r w:rsidRPr="00B90C30">
        <w:t>阶梯</w:t>
      </w:r>
      <w:r w:rsidRPr="00B90C30">
        <w:rPr>
          <w:rFonts w:hint="eastAsia"/>
        </w:rPr>
        <w:t>本月</w:t>
      </w:r>
      <w:r w:rsidRPr="00B90C30">
        <w:t>气量</w:t>
      </w:r>
      <w:r w:rsidRPr="00B90C30">
        <w:rPr>
          <w:rFonts w:hint="eastAsia"/>
        </w:rPr>
        <w:t>、</w:t>
      </w:r>
      <w:r w:rsidRPr="00B90C30">
        <w:t>累计第</w:t>
      </w:r>
      <w:r w:rsidRPr="00B90C30">
        <w:rPr>
          <w:rFonts w:hint="eastAsia"/>
        </w:rPr>
        <w:t>二</w:t>
      </w:r>
      <w:r w:rsidRPr="00B90C30">
        <w:t>阶梯气量、第</w:t>
      </w:r>
      <w:r w:rsidRPr="00B90C30">
        <w:rPr>
          <w:rFonts w:hint="eastAsia"/>
        </w:rPr>
        <w:t>二</w:t>
      </w:r>
      <w:r w:rsidRPr="00B90C30">
        <w:t>阶梯</w:t>
      </w:r>
      <w:r w:rsidRPr="00B90C30">
        <w:rPr>
          <w:rFonts w:hint="eastAsia"/>
        </w:rPr>
        <w:t>本月</w:t>
      </w:r>
      <w:r w:rsidRPr="00B90C30">
        <w:t>气</w:t>
      </w:r>
      <w:r w:rsidRPr="00B90C30">
        <w:rPr>
          <w:rFonts w:hint="eastAsia"/>
        </w:rPr>
        <w:t>费、</w:t>
      </w:r>
      <w:r w:rsidRPr="00B90C30">
        <w:t>累计第</w:t>
      </w:r>
      <w:r w:rsidRPr="00B90C30">
        <w:rPr>
          <w:rFonts w:hint="eastAsia"/>
        </w:rPr>
        <w:t>二</w:t>
      </w:r>
      <w:r w:rsidRPr="00B90C30">
        <w:t>阶梯气</w:t>
      </w:r>
      <w:r w:rsidRPr="00B90C30">
        <w:rPr>
          <w:rFonts w:hint="eastAsia"/>
        </w:rPr>
        <w:t>费</w:t>
      </w:r>
      <w:r w:rsidRPr="00B90C30">
        <w:t>、</w:t>
      </w:r>
      <w:r w:rsidRPr="00B90C30">
        <w:rPr>
          <w:rFonts w:hint="eastAsia"/>
        </w:rPr>
        <w:t>累计第二</w:t>
      </w:r>
      <w:r w:rsidRPr="00B90C30">
        <w:t>阶梯气量户数</w:t>
      </w:r>
      <w:r w:rsidRPr="00B90C30">
        <w:rPr>
          <w:rFonts w:hint="eastAsia"/>
        </w:rPr>
        <w:t>、</w:t>
      </w:r>
      <w:r w:rsidRPr="00B90C30">
        <w:t>第</w:t>
      </w:r>
      <w:r w:rsidRPr="00B90C30">
        <w:rPr>
          <w:rFonts w:hint="eastAsia"/>
        </w:rPr>
        <w:t>三</w:t>
      </w:r>
      <w:r w:rsidRPr="00B90C30">
        <w:t>阶梯</w:t>
      </w:r>
      <w:r w:rsidRPr="00B90C30">
        <w:rPr>
          <w:rFonts w:hint="eastAsia"/>
        </w:rPr>
        <w:t>本月</w:t>
      </w:r>
      <w:r w:rsidRPr="00B90C30">
        <w:t>气量</w:t>
      </w:r>
      <w:r w:rsidRPr="00B90C30">
        <w:rPr>
          <w:rFonts w:hint="eastAsia"/>
        </w:rPr>
        <w:t>、</w:t>
      </w:r>
      <w:r w:rsidRPr="00B90C30">
        <w:t>累计第</w:t>
      </w:r>
      <w:r w:rsidRPr="00B90C30">
        <w:rPr>
          <w:rFonts w:hint="eastAsia"/>
        </w:rPr>
        <w:t>三</w:t>
      </w:r>
      <w:r w:rsidRPr="00B90C30">
        <w:t>阶梯气量、第</w:t>
      </w:r>
      <w:r w:rsidRPr="00B90C30">
        <w:rPr>
          <w:rFonts w:hint="eastAsia"/>
        </w:rPr>
        <w:t>三</w:t>
      </w:r>
      <w:r w:rsidRPr="00B90C30">
        <w:t>阶梯</w:t>
      </w:r>
      <w:r w:rsidRPr="00B90C30">
        <w:rPr>
          <w:rFonts w:hint="eastAsia"/>
        </w:rPr>
        <w:t>本月</w:t>
      </w:r>
      <w:r w:rsidRPr="00B90C30">
        <w:t>气</w:t>
      </w:r>
      <w:r w:rsidRPr="00B90C30">
        <w:rPr>
          <w:rFonts w:hint="eastAsia"/>
        </w:rPr>
        <w:t>费、</w:t>
      </w:r>
      <w:r w:rsidRPr="00B90C30">
        <w:t>累计第</w:t>
      </w:r>
      <w:r w:rsidRPr="00B90C30">
        <w:rPr>
          <w:rFonts w:hint="eastAsia"/>
        </w:rPr>
        <w:t>三</w:t>
      </w:r>
      <w:r w:rsidRPr="00B90C30">
        <w:t>阶梯气</w:t>
      </w:r>
      <w:r w:rsidRPr="00B90C30">
        <w:rPr>
          <w:rFonts w:hint="eastAsia"/>
        </w:rPr>
        <w:t>费、累计第三</w:t>
      </w:r>
      <w:r w:rsidRPr="00B90C30">
        <w:t>阶梯气量户数</w:t>
      </w:r>
      <w:r w:rsidRPr="00B90C30">
        <w:rPr>
          <w:rFonts w:hint="eastAsia"/>
        </w:rPr>
        <w:t>等。</w:t>
      </w:r>
    </w:p>
    <w:p w14:paraId="7FB14912" w14:textId="4FA16956" w:rsidR="00E740A4" w:rsidRPr="00EA6191" w:rsidRDefault="00E740A4" w:rsidP="00E740A4">
      <w:pPr>
        <w:pStyle w:val="20"/>
        <w:spacing w:before="156" w:after="156"/>
        <w:rPr>
          <w:sz w:val="30"/>
          <w:szCs w:val="30"/>
        </w:rPr>
      </w:pPr>
      <w:r>
        <w:rPr>
          <w:sz w:val="30"/>
          <w:szCs w:val="30"/>
        </w:rPr>
        <w:t>9</w:t>
      </w:r>
      <w:r w:rsidRPr="00EA6191">
        <w:rPr>
          <w:sz w:val="30"/>
          <w:szCs w:val="30"/>
        </w:rPr>
        <w:t>.3</w:t>
      </w:r>
      <w:r w:rsidRPr="00EA6191">
        <w:rPr>
          <w:rFonts w:hint="eastAsia"/>
          <w:sz w:val="30"/>
          <w:szCs w:val="30"/>
        </w:rPr>
        <w:t>非</w:t>
      </w:r>
      <w:r w:rsidRPr="00EA6191">
        <w:rPr>
          <w:rFonts w:hint="eastAsia"/>
          <w:sz w:val="30"/>
          <w:szCs w:val="30"/>
        </w:rPr>
        <w:t>IC</w:t>
      </w:r>
      <w:r w:rsidRPr="00EA6191">
        <w:rPr>
          <w:rFonts w:hint="eastAsia"/>
          <w:sz w:val="30"/>
          <w:szCs w:val="30"/>
        </w:rPr>
        <w:t>卡用户统计</w:t>
      </w:r>
    </w:p>
    <w:p w14:paraId="4F4D33D8" w14:textId="77777777" w:rsidR="00E740A4" w:rsidRPr="00A90BB2" w:rsidRDefault="00E740A4" w:rsidP="00E740A4">
      <w:pPr>
        <w:spacing w:before="120" w:after="120"/>
        <w:ind w:left="420" w:firstLineChars="270" w:firstLine="567"/>
        <w:rPr>
          <w:lang w:val="x-none"/>
        </w:rPr>
      </w:pPr>
      <w:r>
        <w:rPr>
          <w:rFonts w:hint="eastAsia"/>
        </w:rPr>
        <w:t>查询包括</w:t>
      </w:r>
      <w:r w:rsidRPr="00B85E4F">
        <w:t>管理户数、建档户数、已开栓、未开栓、应收费、暂停</w:t>
      </w:r>
      <w:r w:rsidRPr="00B85E4F">
        <w:rPr>
          <w:rFonts w:hint="eastAsia"/>
        </w:rPr>
        <w:t>（本月</w:t>
      </w:r>
      <w:r w:rsidRPr="00B85E4F">
        <w:t>、累计）</w:t>
      </w:r>
      <w:r w:rsidRPr="00B85E4F">
        <w:rPr>
          <w:rFonts w:hint="eastAsia"/>
        </w:rPr>
        <w:t>、</w:t>
      </w:r>
      <w:r w:rsidRPr="00B85E4F">
        <w:t>拆除</w:t>
      </w:r>
      <w:r w:rsidRPr="00B85E4F">
        <w:rPr>
          <w:rFonts w:hint="eastAsia"/>
        </w:rPr>
        <w:t>（本月</w:t>
      </w:r>
      <w:r w:rsidRPr="00B85E4F">
        <w:t>、累计）、</w:t>
      </w:r>
      <w:r w:rsidRPr="00B85E4F">
        <w:rPr>
          <w:rFonts w:hint="eastAsia"/>
        </w:rPr>
        <w:t>本月</w:t>
      </w:r>
      <w:r w:rsidRPr="00B85E4F">
        <w:t>应抄表、</w:t>
      </w:r>
      <w:r w:rsidRPr="00B85E4F">
        <w:rPr>
          <w:rFonts w:hint="eastAsia"/>
        </w:rPr>
        <w:t>本月</w:t>
      </w:r>
      <w:r w:rsidRPr="00B85E4F">
        <w:t>实抄表、</w:t>
      </w:r>
      <w:r w:rsidRPr="00B85E4F">
        <w:rPr>
          <w:rFonts w:hint="eastAsia"/>
        </w:rPr>
        <w:t>手机拍照户数（照片系统可自动识别）、本月估抄户数、本月自报户数、本月抄表</w:t>
      </w:r>
      <w:r w:rsidRPr="00B85E4F">
        <w:t>出账户数、</w:t>
      </w:r>
      <w:r w:rsidRPr="00B85E4F">
        <w:rPr>
          <w:rFonts w:hint="eastAsia"/>
        </w:rPr>
        <w:t>本月出账率、本月</w:t>
      </w:r>
      <w:r w:rsidRPr="00B85E4F">
        <w:t>到户率</w:t>
      </w:r>
      <w:r w:rsidRPr="00B85E4F">
        <w:rPr>
          <w:rFonts w:hint="eastAsia"/>
        </w:rPr>
        <w:t>、年出账户数、年出账率、累计</w:t>
      </w:r>
      <w:r w:rsidRPr="00B85E4F">
        <w:t>欠费户数、实收费户数、本月抄表</w:t>
      </w:r>
      <w:r w:rsidRPr="00B85E4F">
        <w:rPr>
          <w:rFonts w:hint="eastAsia"/>
        </w:rPr>
        <w:t>实收费</w:t>
      </w:r>
      <w:r w:rsidRPr="00B85E4F">
        <w:t>户数、</w:t>
      </w:r>
      <w:r w:rsidRPr="00B85E4F">
        <w:rPr>
          <w:rFonts w:hint="eastAsia"/>
        </w:rPr>
        <w:t>非</w:t>
      </w:r>
      <w:r w:rsidRPr="00B85E4F">
        <w:t>本月抄表实收费户数</w:t>
      </w:r>
      <w:r w:rsidRPr="00B85E4F">
        <w:rPr>
          <w:rFonts w:hint="eastAsia"/>
        </w:rPr>
        <w:t>、本月未抄表数（按用户号统计）等</w:t>
      </w:r>
      <w:r w:rsidRPr="00B85E4F">
        <w:t>。</w:t>
      </w:r>
    </w:p>
    <w:p w14:paraId="5FCACC7E" w14:textId="4F2AB51B" w:rsidR="00E740A4" w:rsidRPr="00EA6191" w:rsidRDefault="00E740A4" w:rsidP="00E740A4">
      <w:pPr>
        <w:pStyle w:val="20"/>
        <w:spacing w:before="156" w:after="156"/>
        <w:rPr>
          <w:sz w:val="30"/>
          <w:szCs w:val="30"/>
        </w:rPr>
      </w:pPr>
      <w:r>
        <w:rPr>
          <w:sz w:val="30"/>
          <w:szCs w:val="30"/>
        </w:rPr>
        <w:lastRenderedPageBreak/>
        <w:t>9</w:t>
      </w:r>
      <w:r w:rsidRPr="00EA6191">
        <w:rPr>
          <w:sz w:val="30"/>
          <w:szCs w:val="30"/>
        </w:rPr>
        <w:t>.4</w:t>
      </w:r>
      <w:r w:rsidRPr="00EA6191">
        <w:rPr>
          <w:rFonts w:hint="eastAsia"/>
          <w:sz w:val="30"/>
          <w:szCs w:val="30"/>
        </w:rPr>
        <w:t>IC</w:t>
      </w:r>
      <w:r w:rsidRPr="00EA6191">
        <w:rPr>
          <w:rFonts w:hint="eastAsia"/>
          <w:sz w:val="30"/>
          <w:szCs w:val="30"/>
        </w:rPr>
        <w:t>卡计费统计</w:t>
      </w:r>
    </w:p>
    <w:p w14:paraId="0213F49D" w14:textId="77777777" w:rsidR="00E740A4" w:rsidRPr="00A90BB2" w:rsidRDefault="00E740A4" w:rsidP="00E740A4">
      <w:pPr>
        <w:spacing w:before="120" w:after="120"/>
        <w:ind w:left="420" w:firstLineChars="270" w:firstLine="567"/>
        <w:rPr>
          <w:lang w:val="x-none"/>
        </w:rPr>
      </w:pPr>
      <w:r>
        <w:rPr>
          <w:rFonts w:hint="eastAsia"/>
        </w:rPr>
        <w:t>查询包括</w:t>
      </w:r>
      <w:r w:rsidRPr="00BB3A39">
        <w:t>管理户数、建档户数、已开栓、未开栓、暂停</w:t>
      </w:r>
      <w:r w:rsidRPr="00BB3A39">
        <w:rPr>
          <w:rFonts w:hint="eastAsia"/>
        </w:rPr>
        <w:t>、</w:t>
      </w:r>
      <w:r w:rsidRPr="00BB3A39">
        <w:t>拆除、</w:t>
      </w:r>
      <w:r w:rsidRPr="00BB3A39">
        <w:rPr>
          <w:rFonts w:hint="eastAsia"/>
        </w:rPr>
        <w:t>应收费户数、本月</w:t>
      </w:r>
      <w:r w:rsidRPr="00BB3A39">
        <w:t>计费户数、</w:t>
      </w:r>
      <w:r w:rsidRPr="00BB3A39">
        <w:rPr>
          <w:rFonts w:hint="eastAsia"/>
        </w:rPr>
        <w:t>本月新开栓户数、本月新开栓购气户数、累计当年新开栓购气户数、本月新开栓未购气户数、累计年度新开栓未购气户数、部分扣划成功户数、年</w:t>
      </w:r>
      <w:r w:rsidRPr="00BB3A39">
        <w:t>计费户数</w:t>
      </w:r>
      <w:r w:rsidRPr="00BB3A39">
        <w:rPr>
          <w:rFonts w:hint="eastAsia"/>
        </w:rPr>
        <w:t>、年计费率</w:t>
      </w:r>
      <w:r w:rsidRPr="00BB3A39">
        <w:t>、本月计费额、累计计费额、</w:t>
      </w:r>
      <w:r w:rsidRPr="00BB3A39">
        <w:rPr>
          <w:rFonts w:hint="eastAsia"/>
        </w:rPr>
        <w:t>本月</w:t>
      </w:r>
      <w:r w:rsidRPr="00BB3A39">
        <w:t>计费量、累计计费量、</w:t>
      </w:r>
      <w:r w:rsidRPr="00BB3A39">
        <w:rPr>
          <w:rFonts w:hint="eastAsia"/>
        </w:rPr>
        <w:t>帐户</w:t>
      </w:r>
      <w:r w:rsidRPr="00BB3A39">
        <w:t>余量</w:t>
      </w:r>
      <w:r w:rsidRPr="00BB3A39">
        <w:rPr>
          <w:rFonts w:hint="eastAsia"/>
        </w:rPr>
        <w:t>、帐户余额、零</w:t>
      </w:r>
      <w:r w:rsidRPr="00BB3A39">
        <w:t>余额用户数</w:t>
      </w:r>
      <w:r w:rsidRPr="00BB3A39">
        <w:rPr>
          <w:rFonts w:hint="eastAsia"/>
        </w:rPr>
        <w:t>、余额</w:t>
      </w:r>
      <w:r w:rsidRPr="00BB3A39">
        <w:t>转换户</w:t>
      </w:r>
      <w:r w:rsidRPr="00BB3A39">
        <w:rPr>
          <w:rFonts w:hint="eastAsia"/>
        </w:rPr>
        <w:t>、本月</w:t>
      </w:r>
      <w:r w:rsidRPr="00BB3A39">
        <w:t>余额转换额</w:t>
      </w:r>
      <w:r w:rsidRPr="00BB3A39">
        <w:rPr>
          <w:rFonts w:hint="eastAsia"/>
        </w:rPr>
        <w:t>、本月</w:t>
      </w:r>
      <w:r w:rsidRPr="00BB3A39">
        <w:t>余额转换</w:t>
      </w:r>
      <w:r w:rsidRPr="00BB3A39">
        <w:rPr>
          <w:rFonts w:hint="eastAsia"/>
        </w:rPr>
        <w:t>量、统计期内未购气户数等</w:t>
      </w:r>
      <w:r w:rsidRPr="00BB3A39">
        <w:t>。</w:t>
      </w:r>
    </w:p>
    <w:p w14:paraId="529BE1A8" w14:textId="30B75A37" w:rsidR="00E740A4" w:rsidRPr="00EA6191" w:rsidRDefault="00E740A4" w:rsidP="00E740A4">
      <w:pPr>
        <w:pStyle w:val="20"/>
        <w:spacing w:before="156" w:after="156"/>
        <w:rPr>
          <w:sz w:val="30"/>
          <w:szCs w:val="30"/>
        </w:rPr>
      </w:pPr>
      <w:r>
        <w:rPr>
          <w:sz w:val="30"/>
          <w:szCs w:val="30"/>
        </w:rPr>
        <w:t>9</w:t>
      </w:r>
      <w:r w:rsidRPr="00EA6191">
        <w:rPr>
          <w:sz w:val="30"/>
          <w:szCs w:val="30"/>
        </w:rPr>
        <w:t>.5</w:t>
      </w:r>
      <w:r w:rsidRPr="00EA6191">
        <w:rPr>
          <w:rFonts w:hint="eastAsia"/>
          <w:sz w:val="30"/>
          <w:szCs w:val="30"/>
        </w:rPr>
        <w:t>换新</w:t>
      </w:r>
      <w:r w:rsidRPr="00EA6191">
        <w:rPr>
          <w:rFonts w:hint="eastAsia"/>
          <w:sz w:val="30"/>
          <w:szCs w:val="30"/>
        </w:rPr>
        <w:t>IC</w:t>
      </w:r>
      <w:r w:rsidRPr="00EA6191">
        <w:rPr>
          <w:rFonts w:hint="eastAsia"/>
          <w:sz w:val="30"/>
          <w:szCs w:val="30"/>
        </w:rPr>
        <w:t>卡表用户数统计</w:t>
      </w:r>
    </w:p>
    <w:p w14:paraId="412CD3D5" w14:textId="77777777" w:rsidR="00E740A4" w:rsidRPr="00A90BB2" w:rsidRDefault="00E740A4" w:rsidP="00E740A4">
      <w:pPr>
        <w:spacing w:before="120" w:after="120"/>
        <w:ind w:left="420" w:firstLine="420"/>
        <w:jc w:val="left"/>
      </w:pPr>
      <w:r>
        <w:rPr>
          <w:rFonts w:hint="eastAsia"/>
        </w:rPr>
        <w:t>查询包括</w:t>
      </w:r>
      <w:r w:rsidRPr="004A2DA5">
        <w:rPr>
          <w:rFonts w:hint="eastAsia"/>
        </w:rPr>
        <w:t>本月新换</w:t>
      </w:r>
      <w:r w:rsidRPr="004A2DA5">
        <w:rPr>
          <w:rFonts w:hint="eastAsia"/>
        </w:rPr>
        <w:t>IC</w:t>
      </w:r>
      <w:r w:rsidRPr="004A2DA5">
        <w:rPr>
          <w:rFonts w:hint="eastAsia"/>
        </w:rPr>
        <w:t>卡表用户数、累计新换</w:t>
      </w:r>
      <w:r w:rsidRPr="004A2DA5">
        <w:rPr>
          <w:rFonts w:hint="eastAsia"/>
        </w:rPr>
        <w:t>IC</w:t>
      </w:r>
      <w:r w:rsidRPr="004A2DA5">
        <w:rPr>
          <w:rFonts w:hint="eastAsia"/>
        </w:rPr>
        <w:t>卡表用户数、本月新换表购气户数、累计当年新换表购气户数、本月新换表未购气户数、累计年度新换表未购气户数等。</w:t>
      </w:r>
    </w:p>
    <w:p w14:paraId="6FC76F23" w14:textId="5479A80D" w:rsidR="00E740A4" w:rsidRPr="00EA6191" w:rsidRDefault="00E740A4" w:rsidP="00E740A4">
      <w:pPr>
        <w:pStyle w:val="20"/>
        <w:spacing w:before="156" w:after="156"/>
        <w:rPr>
          <w:sz w:val="30"/>
          <w:szCs w:val="30"/>
        </w:rPr>
      </w:pPr>
      <w:r>
        <w:rPr>
          <w:sz w:val="30"/>
          <w:szCs w:val="30"/>
        </w:rPr>
        <w:t>9</w:t>
      </w:r>
      <w:r w:rsidRPr="00EA6191">
        <w:rPr>
          <w:sz w:val="30"/>
          <w:szCs w:val="30"/>
        </w:rPr>
        <w:t>.6</w:t>
      </w:r>
      <w:r w:rsidRPr="00EA6191">
        <w:rPr>
          <w:rFonts w:hint="eastAsia"/>
          <w:sz w:val="30"/>
          <w:szCs w:val="30"/>
        </w:rPr>
        <w:t>年度新增用户统计</w:t>
      </w:r>
    </w:p>
    <w:p w14:paraId="50FF8CF9" w14:textId="77777777" w:rsidR="00E740A4" w:rsidRPr="00EA6191" w:rsidRDefault="00E740A4" w:rsidP="00E740A4">
      <w:pPr>
        <w:spacing w:before="120" w:after="120"/>
        <w:ind w:left="420" w:firstLine="420"/>
        <w:jc w:val="left"/>
      </w:pPr>
      <w:r>
        <w:rPr>
          <w:rFonts w:hint="eastAsia"/>
        </w:rPr>
        <w:t>查询包括</w:t>
      </w:r>
      <w:r>
        <w:rPr>
          <w:rFonts w:hint="eastAsia"/>
          <w:lang w:val="x-none"/>
        </w:rPr>
        <w:t>按户代码进行统计的指标项：</w:t>
      </w:r>
      <w:r w:rsidRPr="00F6230F">
        <w:t>本月新开栓、累计新开栓、</w:t>
      </w:r>
      <w:r w:rsidRPr="00F6230F">
        <w:rPr>
          <w:rFonts w:hint="eastAsia"/>
        </w:rPr>
        <w:t>本月</w:t>
      </w:r>
      <w:r w:rsidRPr="00F6230F">
        <w:t>新开</w:t>
      </w:r>
      <w:r w:rsidRPr="00F6230F">
        <w:rPr>
          <w:rFonts w:hint="eastAsia"/>
        </w:rPr>
        <w:t>栓</w:t>
      </w:r>
      <w:r w:rsidRPr="00F6230F">
        <w:t>销</w:t>
      </w:r>
      <w:r w:rsidRPr="00F6230F">
        <w:rPr>
          <w:rFonts w:hint="eastAsia"/>
        </w:rPr>
        <w:t>售</w:t>
      </w:r>
      <w:r w:rsidRPr="00F6230F">
        <w:t>量、累计</w:t>
      </w:r>
      <w:r w:rsidRPr="00F6230F">
        <w:rPr>
          <w:rFonts w:hint="eastAsia"/>
        </w:rPr>
        <w:t>新</w:t>
      </w:r>
      <w:r w:rsidRPr="00F6230F">
        <w:t>开</w:t>
      </w:r>
      <w:r w:rsidRPr="00F6230F">
        <w:rPr>
          <w:rFonts w:hint="eastAsia"/>
        </w:rPr>
        <w:t>栓</w:t>
      </w:r>
      <w:r w:rsidRPr="00F6230F">
        <w:t>销</w:t>
      </w:r>
      <w:r w:rsidRPr="00F6230F">
        <w:rPr>
          <w:rFonts w:hint="eastAsia"/>
        </w:rPr>
        <w:t>售</w:t>
      </w:r>
      <w:r w:rsidRPr="00F6230F">
        <w:t>量、</w:t>
      </w:r>
      <w:r w:rsidRPr="00F6230F">
        <w:rPr>
          <w:rFonts w:hint="eastAsia"/>
        </w:rPr>
        <w:t>本月</w:t>
      </w:r>
      <w:r w:rsidRPr="00F6230F">
        <w:t>新开</w:t>
      </w:r>
      <w:r w:rsidRPr="00F6230F">
        <w:rPr>
          <w:rFonts w:hint="eastAsia"/>
        </w:rPr>
        <w:t>栓实收</w:t>
      </w:r>
      <w:r w:rsidRPr="00F6230F">
        <w:t>销</w:t>
      </w:r>
      <w:r w:rsidRPr="00F6230F">
        <w:rPr>
          <w:rFonts w:hint="eastAsia"/>
        </w:rPr>
        <w:t>售</w:t>
      </w:r>
      <w:r w:rsidRPr="00F6230F">
        <w:t>量</w:t>
      </w:r>
      <w:r w:rsidRPr="00F6230F">
        <w:rPr>
          <w:rFonts w:hint="eastAsia"/>
        </w:rPr>
        <w:t>、</w:t>
      </w:r>
      <w:r w:rsidRPr="00F6230F">
        <w:t>累计</w:t>
      </w:r>
      <w:r w:rsidRPr="00F6230F">
        <w:rPr>
          <w:rFonts w:hint="eastAsia"/>
        </w:rPr>
        <w:t>新</w:t>
      </w:r>
      <w:r w:rsidRPr="00F6230F">
        <w:t>开</w:t>
      </w:r>
      <w:r w:rsidRPr="00F6230F">
        <w:rPr>
          <w:rFonts w:hint="eastAsia"/>
        </w:rPr>
        <w:t>栓实收</w:t>
      </w:r>
      <w:r w:rsidRPr="00F6230F">
        <w:t>销</w:t>
      </w:r>
      <w:r w:rsidRPr="00F6230F">
        <w:rPr>
          <w:rFonts w:hint="eastAsia"/>
        </w:rPr>
        <w:t>售</w:t>
      </w:r>
      <w:r w:rsidRPr="00F6230F">
        <w:t>量</w:t>
      </w:r>
      <w:r w:rsidRPr="00F6230F">
        <w:rPr>
          <w:rFonts w:hint="eastAsia"/>
        </w:rPr>
        <w:t>、本月</w:t>
      </w:r>
      <w:r w:rsidRPr="00F6230F">
        <w:t>新开</w:t>
      </w:r>
      <w:r w:rsidRPr="00F6230F">
        <w:rPr>
          <w:rFonts w:hint="eastAsia"/>
        </w:rPr>
        <w:t>栓</w:t>
      </w:r>
      <w:r w:rsidRPr="00F6230F">
        <w:t>销</w:t>
      </w:r>
      <w:r w:rsidRPr="00F6230F">
        <w:rPr>
          <w:rFonts w:hint="eastAsia"/>
        </w:rPr>
        <w:t>售额</w:t>
      </w:r>
      <w:r w:rsidRPr="00F6230F">
        <w:t>、累计</w:t>
      </w:r>
      <w:r w:rsidRPr="00F6230F">
        <w:rPr>
          <w:rFonts w:hint="eastAsia"/>
        </w:rPr>
        <w:t>新</w:t>
      </w:r>
      <w:r w:rsidRPr="00F6230F">
        <w:t>开</w:t>
      </w:r>
      <w:r w:rsidRPr="00F6230F">
        <w:rPr>
          <w:rFonts w:hint="eastAsia"/>
        </w:rPr>
        <w:t>栓</w:t>
      </w:r>
      <w:r w:rsidRPr="00F6230F">
        <w:t>销</w:t>
      </w:r>
      <w:r w:rsidRPr="00F6230F">
        <w:rPr>
          <w:rFonts w:hint="eastAsia"/>
        </w:rPr>
        <w:t>售额</w:t>
      </w:r>
      <w:r w:rsidRPr="00F6230F">
        <w:t>、</w:t>
      </w:r>
      <w:r w:rsidRPr="00F6230F">
        <w:rPr>
          <w:rFonts w:hint="eastAsia"/>
        </w:rPr>
        <w:t>本月</w:t>
      </w:r>
      <w:r w:rsidRPr="00F6230F">
        <w:t>新开</w:t>
      </w:r>
      <w:r w:rsidRPr="00F6230F">
        <w:rPr>
          <w:rFonts w:hint="eastAsia"/>
        </w:rPr>
        <w:t>栓实收</w:t>
      </w:r>
      <w:r w:rsidRPr="00F6230F">
        <w:t>销</w:t>
      </w:r>
      <w:r w:rsidRPr="00F6230F">
        <w:rPr>
          <w:rFonts w:hint="eastAsia"/>
        </w:rPr>
        <w:t>售额、</w:t>
      </w:r>
      <w:r w:rsidRPr="00F6230F">
        <w:t>累计</w:t>
      </w:r>
      <w:r w:rsidRPr="00F6230F">
        <w:rPr>
          <w:rFonts w:hint="eastAsia"/>
        </w:rPr>
        <w:t>新</w:t>
      </w:r>
      <w:r w:rsidRPr="00F6230F">
        <w:t>开</w:t>
      </w:r>
      <w:r w:rsidRPr="00F6230F">
        <w:rPr>
          <w:rFonts w:hint="eastAsia"/>
        </w:rPr>
        <w:t>栓实收</w:t>
      </w:r>
      <w:r w:rsidRPr="00F6230F">
        <w:t>销</w:t>
      </w:r>
      <w:r w:rsidRPr="00F6230F">
        <w:rPr>
          <w:rFonts w:hint="eastAsia"/>
        </w:rPr>
        <w:t>售额</w:t>
      </w:r>
      <w:r w:rsidRPr="00F6230F">
        <w:t>、</w:t>
      </w:r>
      <w:r w:rsidRPr="00F6230F">
        <w:rPr>
          <w:rFonts w:hint="eastAsia"/>
        </w:rPr>
        <w:t>本月</w:t>
      </w:r>
      <w:r w:rsidRPr="00F6230F">
        <w:t>建档未开栓户、累计建档未开栓户</w:t>
      </w:r>
      <w:r w:rsidRPr="00F6230F">
        <w:rPr>
          <w:rFonts w:hint="eastAsia"/>
        </w:rPr>
        <w:t>等。</w:t>
      </w:r>
    </w:p>
    <w:p w14:paraId="76CFFEA6" w14:textId="1D5A755E" w:rsidR="00E740A4" w:rsidRPr="00EA6191" w:rsidRDefault="00E740A4" w:rsidP="00E740A4">
      <w:pPr>
        <w:pStyle w:val="20"/>
        <w:spacing w:before="156" w:after="156"/>
        <w:rPr>
          <w:sz w:val="30"/>
          <w:szCs w:val="30"/>
        </w:rPr>
      </w:pPr>
      <w:r>
        <w:rPr>
          <w:sz w:val="30"/>
          <w:szCs w:val="30"/>
        </w:rPr>
        <w:t>9</w:t>
      </w:r>
      <w:r w:rsidRPr="00EA6191">
        <w:rPr>
          <w:sz w:val="30"/>
          <w:szCs w:val="30"/>
        </w:rPr>
        <w:t>.7</w:t>
      </w:r>
      <w:r w:rsidRPr="00EA6191">
        <w:rPr>
          <w:rFonts w:hint="eastAsia"/>
          <w:sz w:val="30"/>
          <w:szCs w:val="30"/>
        </w:rPr>
        <w:t>非居民销售排名</w:t>
      </w:r>
    </w:p>
    <w:p w14:paraId="24693079" w14:textId="77777777" w:rsidR="00E740A4" w:rsidRPr="00EA6191" w:rsidRDefault="00E740A4" w:rsidP="00E740A4">
      <w:pPr>
        <w:spacing w:before="120" w:after="120"/>
        <w:ind w:left="420" w:firstLine="420"/>
        <w:jc w:val="left"/>
      </w:pPr>
      <w:r w:rsidRPr="005D7E39">
        <w:rPr>
          <w:rFonts w:hint="eastAsia"/>
        </w:rPr>
        <w:t>非居民</w:t>
      </w:r>
      <w:r w:rsidRPr="005D7E39">
        <w:t>销售排名</w:t>
      </w:r>
      <w:r w:rsidRPr="005D7E39">
        <w:rPr>
          <w:rFonts w:hint="eastAsia"/>
        </w:rPr>
        <w:t>使用</w:t>
      </w:r>
      <w:r w:rsidRPr="005D7E39">
        <w:t>销售额、销售量、实收额、实收量、用气性质</w:t>
      </w:r>
      <w:r w:rsidRPr="005D7E39">
        <w:rPr>
          <w:rFonts w:hint="eastAsia"/>
        </w:rPr>
        <w:t>等进行</w:t>
      </w:r>
      <w:r w:rsidRPr="005D7E39">
        <w:t>查询</w:t>
      </w:r>
      <w:r w:rsidRPr="005D7E39">
        <w:rPr>
          <w:rFonts w:hint="eastAsia"/>
        </w:rPr>
        <w:t>统计，</w:t>
      </w:r>
      <w:r w:rsidRPr="005D7E39">
        <w:t>可根据任一字段进行筛选</w:t>
      </w:r>
      <w:r w:rsidRPr="005D7E39">
        <w:rPr>
          <w:rFonts w:hint="eastAsia"/>
        </w:rPr>
        <w:t>，并能</w:t>
      </w:r>
      <w:r w:rsidRPr="005D7E39">
        <w:t>够自</w:t>
      </w:r>
      <w:r w:rsidRPr="005D7E39">
        <w:rPr>
          <w:rFonts w:hint="eastAsia"/>
        </w:rPr>
        <w:t>定义筛选</w:t>
      </w:r>
      <w:r w:rsidRPr="005D7E39">
        <w:t>时间段</w:t>
      </w:r>
      <w:r w:rsidRPr="005D7E39">
        <w:rPr>
          <w:rFonts w:hint="eastAsia"/>
        </w:rPr>
        <w:t>）。</w:t>
      </w:r>
    </w:p>
    <w:p w14:paraId="727569B2" w14:textId="0FA65093" w:rsidR="00E740A4" w:rsidRDefault="00E740A4" w:rsidP="00E740A4">
      <w:pPr>
        <w:pStyle w:val="20"/>
        <w:spacing w:before="156" w:after="156"/>
        <w:rPr>
          <w:sz w:val="30"/>
          <w:szCs w:val="30"/>
        </w:rPr>
      </w:pPr>
      <w:r>
        <w:rPr>
          <w:rFonts w:hint="eastAsia"/>
          <w:sz w:val="30"/>
          <w:szCs w:val="30"/>
        </w:rPr>
        <w:t>9</w:t>
      </w:r>
      <w:r w:rsidRPr="0041466D">
        <w:rPr>
          <w:rFonts w:hint="eastAsia"/>
          <w:sz w:val="30"/>
          <w:szCs w:val="30"/>
        </w:rPr>
        <w:t>.8</w:t>
      </w:r>
      <w:r w:rsidRPr="0041466D">
        <w:rPr>
          <w:rFonts w:hint="eastAsia"/>
          <w:sz w:val="30"/>
          <w:szCs w:val="30"/>
        </w:rPr>
        <w:t>燃气设备销售统计</w:t>
      </w:r>
    </w:p>
    <w:p w14:paraId="085880A1" w14:textId="1678D5EA" w:rsidR="00E740A4" w:rsidRPr="00E740A4" w:rsidRDefault="00E740A4" w:rsidP="00E740A4">
      <w:r>
        <w:rPr>
          <w:rFonts w:hint="eastAsia"/>
        </w:rPr>
        <w:t>查询包括销售设备的厂家，型号，销售数量，销售价格，季度总营业额等进行查询统计。</w:t>
      </w:r>
    </w:p>
    <w:sectPr w:rsidR="00E740A4" w:rsidRPr="00E740A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凡羊羊" w:date="2016-11-23T10:09:00Z" w:initials="凡羊羊">
    <w:p w14:paraId="6212BF79" w14:textId="77777777" w:rsidR="00CF1F69" w:rsidRPr="00D03B6A" w:rsidRDefault="00CF1F69" w:rsidP="009908BB">
      <w:pPr>
        <w:pStyle w:val="a7"/>
        <w:rPr>
          <w:rFonts w:ascii="MS Mincho" w:eastAsia="MS Mincho" w:hAnsi="MS Mincho" w:cs="MS Mincho"/>
        </w:rPr>
      </w:pPr>
      <w:r>
        <w:rPr>
          <w:rStyle w:val="a6"/>
        </w:rPr>
        <w:annotationRef/>
      </w:r>
      <w:r>
        <w:t>对于立项应该</w:t>
      </w:r>
      <w:r>
        <w:rPr>
          <w:rFonts w:ascii="MS Mincho" w:eastAsia="MS Mincho" w:hAnsi="MS Mincho" w:cs="MS Mincho"/>
        </w:rPr>
        <w:t>由</w:t>
      </w:r>
      <w:r>
        <w:rPr>
          <w:rFonts w:ascii="宋体" w:eastAsia="宋体" w:hAnsi="宋体" w:cs="宋体"/>
        </w:rPr>
        <w:t>线</w:t>
      </w:r>
      <w:r>
        <w:rPr>
          <w:rFonts w:ascii="MS Mincho" w:eastAsia="MS Mincho" w:hAnsi="MS Mincho" w:cs="MS Mincho"/>
        </w:rPr>
        <w:t>下</w:t>
      </w:r>
      <w:r>
        <w:rPr>
          <w:rFonts w:ascii="宋体" w:eastAsia="宋体" w:hAnsi="宋体" w:cs="宋体"/>
        </w:rPr>
        <w:t>进</w:t>
      </w:r>
      <w:r>
        <w:rPr>
          <w:rFonts w:ascii="MS Mincho" w:eastAsia="MS Mincho" w:hAnsi="MS Mincho" w:cs="MS Mincho"/>
        </w:rPr>
        <w:t>行</w:t>
      </w:r>
      <w:r>
        <w:rPr>
          <w:rFonts w:ascii="宋体" w:eastAsia="宋体" w:hAnsi="宋体" w:cs="宋体"/>
        </w:rPr>
        <w:t>处</w:t>
      </w:r>
      <w:r>
        <w:rPr>
          <w:rFonts w:ascii="MS Mincho" w:eastAsia="MS Mincho" w:hAnsi="MS Mincho" w:cs="MS Mincho"/>
        </w:rPr>
        <w:t>理，</w:t>
      </w:r>
    </w:p>
  </w:comment>
  <w:comment w:id="1" w:author="Jack" w:date="2016-11-23T10:09:00Z" w:initials="Jack">
    <w:p w14:paraId="0448610D" w14:textId="77777777" w:rsidR="00CF1F69" w:rsidRDefault="00CF1F69" w:rsidP="009908BB">
      <w:pPr>
        <w:pStyle w:val="a7"/>
      </w:pPr>
      <w:r>
        <w:rPr>
          <w:rStyle w:val="a6"/>
        </w:rPr>
        <w:annotationRef/>
      </w:r>
      <w:r>
        <w:t>委托设计和委托施工是否应该由客户决定，</w:t>
      </w:r>
      <w:r>
        <w:rPr>
          <w:rFonts w:hint="eastAsia"/>
        </w:rPr>
        <w:t>然后</w:t>
      </w:r>
      <w:r>
        <w:t>结果告知营业厅</w:t>
      </w:r>
    </w:p>
    <w:p w14:paraId="67BFD15D" w14:textId="77777777" w:rsidR="00CF1F69" w:rsidRDefault="00CF1F69" w:rsidP="009908BB">
      <w:pPr>
        <w:pStyle w:val="a7"/>
      </w:pPr>
    </w:p>
  </w:comment>
  <w:comment w:id="2" w:author="Jack" w:date="2016-11-23T10:09:00Z" w:initials="Jack">
    <w:p w14:paraId="44CFCBFB" w14:textId="77777777" w:rsidR="00CF1F69" w:rsidRDefault="00CF1F69" w:rsidP="009908BB">
      <w:pPr>
        <w:pStyle w:val="a7"/>
      </w:pPr>
      <w:r>
        <w:rPr>
          <w:rStyle w:val="a6"/>
        </w:rPr>
        <w:annotationRef/>
      </w:r>
      <w:r>
        <w:t>是否应该</w:t>
      </w:r>
      <w:r>
        <w:rPr>
          <w:rFonts w:hint="eastAsia"/>
        </w:rPr>
        <w:t>线下</w:t>
      </w:r>
      <w:r>
        <w:t>进行，</w:t>
      </w:r>
      <w:r>
        <w:rPr>
          <w:rFonts w:hint="eastAsia"/>
        </w:rPr>
        <w:t>或者说</w:t>
      </w:r>
      <w:r>
        <w:t>签发开栓由公司</w:t>
      </w:r>
      <w:r>
        <w:rPr>
          <w:rFonts w:hint="eastAsia"/>
        </w:rPr>
        <w:t>签字</w:t>
      </w:r>
      <w:r>
        <w:t>还是用户签字？</w:t>
      </w:r>
    </w:p>
    <w:p w14:paraId="72D124F0" w14:textId="77777777" w:rsidR="00CF1F69" w:rsidRDefault="00CF1F69" w:rsidP="009908BB">
      <w:pPr>
        <w:pStyle w:val="a7"/>
      </w:pPr>
    </w:p>
  </w:comment>
  <w:comment w:id="3" w:author="Ailen" w:date="2016-11-21T21:01:00Z" w:initials="MT">
    <w:p w14:paraId="2FED4744" w14:textId="3AB81F87" w:rsidR="00CF1F69" w:rsidRDefault="00CF1F69">
      <w:pPr>
        <w:pStyle w:val="a7"/>
      </w:pPr>
      <w:r>
        <w:rPr>
          <w:rStyle w:val="a6"/>
        </w:rPr>
        <w:annotationRef/>
      </w:r>
      <w:r>
        <w:rPr>
          <w:rFonts w:hint="eastAsia"/>
        </w:rPr>
        <w:t>未找到对应内容，关于安装内容有开栓共的三种情况、管道安装业务均不在表具管理中。拆除相应的内容只有在下线表中有提到。此内容从“运行管理”中提取。</w:t>
      </w:r>
    </w:p>
  </w:comment>
  <w:comment w:id="4" w:author="Ailen" w:date="2016-11-21T20:56:00Z" w:initials="MT">
    <w:p w14:paraId="5F3424D6" w14:textId="77777777" w:rsidR="00CF1F69" w:rsidRDefault="00CF1F69">
      <w:pPr>
        <w:pStyle w:val="a7"/>
      </w:pPr>
      <w:r>
        <w:rPr>
          <w:rStyle w:val="a6"/>
        </w:rPr>
        <w:annotationRef/>
      </w:r>
      <w:r>
        <w:rPr>
          <w:rFonts w:hint="eastAsia"/>
        </w:rPr>
        <w:t>未找到对应内容</w:t>
      </w:r>
    </w:p>
  </w:comment>
  <w:comment w:id="5" w:author="Ailen" w:date="2016-11-21T21:20:00Z" w:initials="MT">
    <w:p w14:paraId="5D1A92F6" w14:textId="725B0B34" w:rsidR="00CF1F69" w:rsidRDefault="00CF1F69">
      <w:pPr>
        <w:pStyle w:val="a7"/>
      </w:pPr>
      <w:r>
        <w:rPr>
          <w:rStyle w:val="a6"/>
        </w:rPr>
        <w:annotationRef/>
      </w:r>
      <w:r>
        <w:rPr>
          <w:rFonts w:hint="eastAsia"/>
        </w:rPr>
        <w:t>是否与</w:t>
      </w:r>
      <w:r>
        <w:rPr>
          <w:rFonts w:hint="eastAsia"/>
        </w:rPr>
        <w:t>1.2.1</w:t>
      </w:r>
      <w:r>
        <w:rPr>
          <w:rFonts w:hint="eastAsia"/>
        </w:rPr>
        <w:t>重复内容？目前从表库存管理的业务规定中抄来的</w:t>
      </w:r>
    </w:p>
  </w:comment>
  <w:comment w:id="6" w:author="Ailen" w:date="2016-11-21T21:05:00Z" w:initials="MT">
    <w:p w14:paraId="18CE0880" w14:textId="36231BC1" w:rsidR="00CF1F69" w:rsidRDefault="00CF1F69">
      <w:pPr>
        <w:pStyle w:val="a7"/>
      </w:pPr>
      <w:r>
        <w:rPr>
          <w:rStyle w:val="a6"/>
        </w:rPr>
        <w:annotationRef/>
      </w:r>
      <w:r>
        <w:rPr>
          <w:rFonts w:hint="eastAsia"/>
        </w:rPr>
        <w:t>此章内容与“</w:t>
      </w:r>
      <w:r>
        <w:rPr>
          <w:rFonts w:hint="eastAsia"/>
        </w:rPr>
        <w:t>1.2.16</w:t>
      </w:r>
      <w:r>
        <w:rPr>
          <w:rFonts w:hint="eastAsia"/>
        </w:rPr>
        <w:t>表具维修管理”内容相同</w:t>
      </w:r>
    </w:p>
  </w:comment>
  <w:comment w:id="7" w:author="Ailen" w:date="2016-11-21T20:57:00Z" w:initials="MT">
    <w:p w14:paraId="23E2970E" w14:textId="265E8BD8" w:rsidR="00CF1F69" w:rsidRDefault="00CF1F69">
      <w:pPr>
        <w:pStyle w:val="a7"/>
      </w:pPr>
      <w:r>
        <w:rPr>
          <w:rStyle w:val="a6"/>
        </w:rPr>
        <w:annotationRef/>
      </w:r>
      <w:r>
        <w:rPr>
          <w:rFonts w:hint="eastAsia"/>
        </w:rPr>
        <w:t>未找到相应内容，从表更换、检测管理中提取的计划相关内容</w:t>
      </w:r>
    </w:p>
  </w:comment>
  <w:comment w:id="8" w:author="Ailen" w:date="2016-11-21T21:06:00Z" w:initials="MT">
    <w:p w14:paraId="03EC25DB" w14:textId="5F181F79" w:rsidR="00CF1F69" w:rsidRDefault="00CF1F69">
      <w:pPr>
        <w:pStyle w:val="a7"/>
      </w:pPr>
      <w:r>
        <w:rPr>
          <w:rStyle w:val="a6"/>
        </w:rPr>
        <w:annotationRef/>
      </w:r>
      <w:r>
        <w:rPr>
          <w:rFonts w:hint="eastAsia"/>
        </w:rPr>
        <w:t>与“</w:t>
      </w:r>
      <w:r>
        <w:rPr>
          <w:rFonts w:hint="eastAsia"/>
        </w:rPr>
        <w:t>1.2.9</w:t>
      </w:r>
      <w:r>
        <w:rPr>
          <w:rFonts w:hint="eastAsia"/>
        </w:rPr>
        <w:t>表具维修与报废管理”章节内容相同</w:t>
      </w:r>
    </w:p>
  </w:comment>
  <w:comment w:id="9" w:author="Jack" w:date="2016-11-23T10:13:00Z" w:initials="Jack">
    <w:p w14:paraId="59C16402" w14:textId="77777777" w:rsidR="00CF1F69" w:rsidRDefault="00CF1F69" w:rsidP="001B4810">
      <w:pPr>
        <w:pStyle w:val="a7"/>
      </w:pPr>
      <w:r>
        <w:rPr>
          <w:rStyle w:val="a6"/>
        </w:rPr>
        <w:annotationRef/>
      </w:r>
      <w:r>
        <w:t>合同签订也是应该在线下进行，</w:t>
      </w:r>
      <w:r>
        <w:rPr>
          <w:rFonts w:hint="eastAsia"/>
        </w:rPr>
        <w:t>通过</w:t>
      </w:r>
      <w:r>
        <w:t>扫印上传保存</w:t>
      </w:r>
    </w:p>
  </w:comment>
  <w:comment w:id="10" w:author="Jack" w:date="2016-11-23T10:13:00Z" w:initials="Jack">
    <w:p w14:paraId="6B269935" w14:textId="77777777" w:rsidR="00CF1F69" w:rsidRDefault="00CF1F69" w:rsidP="001B4810">
      <w:pPr>
        <w:pStyle w:val="a7"/>
      </w:pPr>
      <w:r>
        <w:rPr>
          <w:rStyle w:val="a6"/>
        </w:rPr>
        <w:annotationRef/>
      </w:r>
      <w:r>
        <w:t>何为时点类</w:t>
      </w:r>
    </w:p>
  </w:comment>
  <w:comment w:id="11" w:author="Jack" w:date="2016-11-23T10:13:00Z" w:initials="Jack">
    <w:p w14:paraId="42D08974" w14:textId="77777777" w:rsidR="00CF1F69" w:rsidRDefault="00CF1F69" w:rsidP="001B4810">
      <w:pPr>
        <w:pStyle w:val="a7"/>
      </w:pPr>
      <w:r>
        <w:rPr>
          <w:rStyle w:val="a6"/>
        </w:rPr>
        <w:annotationRef/>
      </w:r>
      <w:r>
        <w:t>可以归结到非居民用户档案管理中</w:t>
      </w:r>
    </w:p>
  </w:comment>
  <w:comment w:id="12" w:author="Jack" w:date="2016-11-23T10:13:00Z" w:initials="Jack">
    <w:p w14:paraId="55360314" w14:textId="77777777" w:rsidR="00CF1F69" w:rsidRDefault="00CF1F69" w:rsidP="001B4810">
      <w:pPr>
        <w:pStyle w:val="a7"/>
      </w:pPr>
      <w:r>
        <w:rPr>
          <w:rStyle w:val="a6"/>
        </w:rPr>
        <w:annotationRef/>
      </w:r>
      <w:r>
        <w:t>确认什么？</w:t>
      </w:r>
    </w:p>
  </w:comment>
  <w:comment w:id="13" w:author="Jack" w:date="2016-11-23T10:13:00Z" w:initials="Jack">
    <w:p w14:paraId="1420EB3D" w14:textId="77777777" w:rsidR="00CF1F69" w:rsidRDefault="00CF1F69" w:rsidP="001B4810">
      <w:pPr>
        <w:pStyle w:val="a7"/>
      </w:pPr>
      <w:r>
        <w:rPr>
          <w:rStyle w:val="a6"/>
        </w:rPr>
        <w:annotationRef/>
      </w:r>
      <w:r>
        <w:t>燃气设备和</w:t>
      </w:r>
      <w:r>
        <w:rPr>
          <w:rFonts w:hint="eastAsia"/>
        </w:rPr>
        <w:t>燃气</w:t>
      </w:r>
      <w:r>
        <w:t xml:space="preserve">运行设备的区别　</w:t>
      </w:r>
    </w:p>
  </w:comment>
  <w:comment w:id="14" w:author="Jack" w:date="2016-11-23T10:13:00Z" w:initials="Jack">
    <w:p w14:paraId="4DED35E3" w14:textId="77777777" w:rsidR="00CF1F69" w:rsidRDefault="00CF1F69" w:rsidP="001B4810">
      <w:pPr>
        <w:pStyle w:val="a7"/>
      </w:pPr>
      <w:r>
        <w:rPr>
          <w:rStyle w:val="a6"/>
        </w:rPr>
        <w:annotationRef/>
      </w:r>
      <w:r>
        <w:rPr>
          <w:rFonts w:hint="eastAsia"/>
        </w:rPr>
        <w:t>是否</w:t>
      </w:r>
      <w:r>
        <w:t>应该归结到上文中的档案管理中</w:t>
      </w:r>
    </w:p>
  </w:comment>
  <w:comment w:id="23" w:author="Jack" w:date="2016-11-23T10:31:00Z" w:initials="Jack">
    <w:p w14:paraId="4EC01380" w14:textId="77777777" w:rsidR="00486496" w:rsidRDefault="00486496" w:rsidP="00486496">
      <w:pPr>
        <w:pStyle w:val="a7"/>
      </w:pPr>
      <w:r>
        <w:rPr>
          <w:rStyle w:val="a6"/>
        </w:rPr>
        <w:annotationRef/>
      </w:r>
      <w:r>
        <w:t>服务管理应该是针对</w:t>
      </w:r>
      <w:r>
        <w:rPr>
          <w:rFonts w:hint="eastAsia"/>
        </w:rPr>
        <w:t>用户</w:t>
      </w:r>
      <w:r>
        <w:t>进行服务的管理</w:t>
      </w:r>
    </w:p>
  </w:comment>
  <w:comment w:id="24" w:author="Jack" w:date="2016-11-23T10:31:00Z" w:initials="Jack">
    <w:p w14:paraId="39B8F230" w14:textId="77777777" w:rsidR="00486496" w:rsidRDefault="00486496" w:rsidP="00486496">
      <w:pPr>
        <w:pStyle w:val="a7"/>
      </w:pPr>
      <w:r>
        <w:rPr>
          <w:rStyle w:val="a6"/>
        </w:rPr>
        <w:annotationRef/>
      </w:r>
      <w:r>
        <w:t>表具中有这项功能</w:t>
      </w:r>
    </w:p>
  </w:comment>
  <w:comment w:id="25" w:author="Jack" w:date="2016-11-23T10:31:00Z" w:initials="Jack">
    <w:p w14:paraId="072FE95E" w14:textId="77777777" w:rsidR="00486496" w:rsidRDefault="00486496" w:rsidP="00486496">
      <w:pPr>
        <w:pStyle w:val="a7"/>
      </w:pPr>
      <w:r>
        <w:rPr>
          <w:rStyle w:val="a6"/>
        </w:rPr>
        <w:annotationRef/>
      </w:r>
      <w:r>
        <w:rPr>
          <w:rFonts w:hint="eastAsia"/>
        </w:rPr>
        <w:t>客户</w:t>
      </w:r>
      <w:r>
        <w:t>自助服务，</w:t>
      </w:r>
      <w:r>
        <w:rPr>
          <w:rFonts w:hint="eastAsia"/>
        </w:rPr>
        <w:t>针对</w:t>
      </w:r>
      <w:r>
        <w:t>移动</w:t>
      </w:r>
      <w:r>
        <w:rPr>
          <w:rFonts w:hint="eastAsia"/>
        </w:rPr>
        <w:t>端</w:t>
      </w:r>
    </w:p>
  </w:comment>
  <w:comment w:id="26" w:author="Jack" w:date="2016-11-23T10:31:00Z" w:initials="Jack">
    <w:p w14:paraId="54186B07" w14:textId="77777777" w:rsidR="00486496" w:rsidRDefault="00486496" w:rsidP="00486496">
      <w:pPr>
        <w:pStyle w:val="a7"/>
      </w:pPr>
      <w:r>
        <w:rPr>
          <w:rStyle w:val="a6"/>
        </w:rPr>
        <w:annotationRef/>
      </w:r>
      <w:r>
        <w:t>？？？</w:t>
      </w:r>
      <w:r>
        <w:rPr>
          <w:rFonts w:hint="eastAsia"/>
        </w:rPr>
        <w:t>何为</w:t>
      </w:r>
      <w:r>
        <w:t>串户，</w:t>
      </w:r>
      <w:r>
        <w:rPr>
          <w:rFonts w:hint="eastAsia"/>
        </w:rPr>
        <w:t>A</w:t>
      </w:r>
      <w:r>
        <w:t>的账单记到了</w:t>
      </w:r>
      <w:r>
        <w:t>B</w:t>
      </w:r>
      <w:r>
        <w:t>的账户里</w:t>
      </w:r>
    </w:p>
  </w:comment>
  <w:comment w:id="27" w:author="Jack" w:date="2016-11-23T10:31:00Z" w:initials="Jack">
    <w:p w14:paraId="47CEC801" w14:textId="77777777" w:rsidR="00486496" w:rsidRDefault="00486496" w:rsidP="00486496">
      <w:pPr>
        <w:pStyle w:val="a7"/>
      </w:pPr>
      <w:r>
        <w:rPr>
          <w:rStyle w:val="a6"/>
        </w:rPr>
        <w:annotationRef/>
      </w:r>
      <w:r>
        <w:t>？？？</w:t>
      </w:r>
    </w:p>
  </w:comment>
  <w:comment w:id="28" w:author="Jack" w:date="2016-11-23T10:31:00Z" w:initials="Jack">
    <w:p w14:paraId="62DBADBF" w14:textId="77777777" w:rsidR="00486496" w:rsidRDefault="00486496" w:rsidP="00486496">
      <w:pPr>
        <w:pStyle w:val="a7"/>
      </w:pPr>
      <w:r>
        <w:rPr>
          <w:rStyle w:val="a6"/>
        </w:rPr>
        <w:annotationRef/>
      </w:r>
      <w:r>
        <w:t>没找到？</w:t>
      </w:r>
    </w:p>
  </w:comment>
  <w:comment w:id="29" w:author="Jack" w:date="2016-11-23T10:31:00Z" w:initials="Jack">
    <w:p w14:paraId="20A55AFF" w14:textId="77777777" w:rsidR="00486496" w:rsidRDefault="00486496" w:rsidP="00486496">
      <w:pPr>
        <w:pStyle w:val="a7"/>
      </w:pPr>
      <w:r>
        <w:rPr>
          <w:rStyle w:val="a6"/>
        </w:rPr>
        <w:annotationRef/>
      </w:r>
      <w:r>
        <w:t>未找到，</w:t>
      </w:r>
      <w:r>
        <w:rPr>
          <w:rFonts w:hint="eastAsia"/>
        </w:rPr>
        <w:t>或许</w:t>
      </w:r>
      <w:r>
        <w:t>是重新用气</w:t>
      </w:r>
    </w:p>
  </w:comment>
  <w:comment w:id="30" w:author="Jack" w:date="2016-11-23T10:31:00Z" w:initials="Jack">
    <w:p w14:paraId="02A09D9D" w14:textId="77777777" w:rsidR="00486496" w:rsidRDefault="00486496" w:rsidP="00486496">
      <w:pPr>
        <w:pStyle w:val="a7"/>
      </w:pPr>
      <w:r>
        <w:rPr>
          <w:rStyle w:val="a6"/>
        </w:rPr>
        <w:annotationRef/>
      </w:r>
      <w:r>
        <w:t>未找到</w:t>
      </w:r>
    </w:p>
  </w:comment>
  <w:comment w:id="31" w:author="Jack" w:date="2016-11-23T10:31:00Z" w:initials="Jack">
    <w:p w14:paraId="66CB539E" w14:textId="77777777" w:rsidR="00486496" w:rsidRDefault="00486496" w:rsidP="00486496">
      <w:pPr>
        <w:pStyle w:val="a7"/>
      </w:pPr>
      <w:r>
        <w:rPr>
          <w:rStyle w:val="a6"/>
        </w:rPr>
        <w:annotationRef/>
      </w:r>
      <w:r>
        <w:t>未找到</w:t>
      </w:r>
    </w:p>
  </w:comment>
  <w:comment w:id="32" w:author="Jack" w:date="2016-11-23T10:31:00Z" w:initials="Jack">
    <w:p w14:paraId="2153CE76" w14:textId="77777777" w:rsidR="00486496" w:rsidRDefault="00486496" w:rsidP="00486496">
      <w:pPr>
        <w:pStyle w:val="a7"/>
      </w:pPr>
      <w:r>
        <w:rPr>
          <w:rStyle w:val="a6"/>
        </w:rPr>
        <w:annotationRef/>
      </w:r>
      <w:r>
        <w:t>只说了非诚信用户的管理，</w:t>
      </w:r>
      <w:r>
        <w:rPr>
          <w:rFonts w:hint="eastAsia"/>
        </w:rPr>
        <w:t>未</w:t>
      </w:r>
      <w:r>
        <w:t>说明客户信誉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12BF79" w15:done="0"/>
  <w15:commentEx w15:paraId="67BFD15D" w15:done="0"/>
  <w15:commentEx w15:paraId="72D124F0" w15:done="0"/>
  <w15:commentEx w15:paraId="2FED4744" w15:done="0"/>
  <w15:commentEx w15:paraId="5F3424D6" w15:done="0"/>
  <w15:commentEx w15:paraId="5D1A92F6" w15:done="0"/>
  <w15:commentEx w15:paraId="18CE0880" w15:done="0"/>
  <w15:commentEx w15:paraId="23E2970E" w15:done="0"/>
  <w15:commentEx w15:paraId="03EC25DB" w15:done="0"/>
  <w15:commentEx w15:paraId="59C16402" w15:done="0"/>
  <w15:commentEx w15:paraId="6B269935" w15:done="0"/>
  <w15:commentEx w15:paraId="42D08974" w15:done="0"/>
  <w15:commentEx w15:paraId="55360314" w15:done="0"/>
  <w15:commentEx w15:paraId="1420EB3D" w15:done="0"/>
  <w15:commentEx w15:paraId="4DED35E3" w15:done="0"/>
  <w15:commentEx w15:paraId="4EC01380" w15:done="0"/>
  <w15:commentEx w15:paraId="39B8F230" w15:done="0"/>
  <w15:commentEx w15:paraId="072FE95E" w15:done="0"/>
  <w15:commentEx w15:paraId="54186B07" w15:done="0"/>
  <w15:commentEx w15:paraId="47CEC801" w15:done="0"/>
  <w15:commentEx w15:paraId="62DBADBF" w15:done="0"/>
  <w15:commentEx w15:paraId="20A55AFF" w15:done="0"/>
  <w15:commentEx w15:paraId="02A09D9D" w15:done="0"/>
  <w15:commentEx w15:paraId="66CB539E" w15:done="0"/>
  <w15:commentEx w15:paraId="2153CE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825C3" w14:textId="77777777" w:rsidR="00773262" w:rsidRDefault="00773262" w:rsidP="009F2204">
      <w:r>
        <w:separator/>
      </w:r>
    </w:p>
  </w:endnote>
  <w:endnote w:type="continuationSeparator" w:id="0">
    <w:p w14:paraId="19C55AAA" w14:textId="77777777" w:rsidR="00773262" w:rsidRDefault="00773262" w:rsidP="009F2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仿宋_GB2312">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D6229" w14:textId="77777777" w:rsidR="00773262" w:rsidRDefault="00773262" w:rsidP="009F2204">
      <w:r>
        <w:separator/>
      </w:r>
    </w:p>
  </w:footnote>
  <w:footnote w:type="continuationSeparator" w:id="0">
    <w:p w14:paraId="64BBA9F5" w14:textId="77777777" w:rsidR="00773262" w:rsidRDefault="00773262" w:rsidP="009F22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1276"/>
    <w:multiLevelType w:val="hybridMultilevel"/>
    <w:tmpl w:val="CF989E8A"/>
    <w:styleLink w:val="2"/>
    <w:lvl w:ilvl="0" w:tplc="BA7A61A2">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3165664">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BEF666FC">
      <w:start w:val="1"/>
      <w:numFmt w:val="lowerRoman"/>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3A9A7076">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B86A705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2828E814">
      <w:start w:val="1"/>
      <w:numFmt w:val="lowerRoman"/>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D35896AC">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8FEE868">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82DCDAD4">
      <w:start w:val="1"/>
      <w:numFmt w:val="lowerRoman"/>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13E56D0"/>
    <w:multiLevelType w:val="hybridMultilevel"/>
    <w:tmpl w:val="85C66726"/>
    <w:styleLink w:val="3"/>
    <w:lvl w:ilvl="0" w:tplc="7C8CAB24">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3549108">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60900B30">
      <w:start w:val="1"/>
      <w:numFmt w:val="lowerRoman"/>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A1085A76">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CDE8EB7E">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FA30C610">
      <w:start w:val="1"/>
      <w:numFmt w:val="lowerRoman"/>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0A3CFC28">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0F942492">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39247A40">
      <w:start w:val="1"/>
      <w:numFmt w:val="lowerRoman"/>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D25698B"/>
    <w:multiLevelType w:val="hybridMultilevel"/>
    <w:tmpl w:val="7F02DB1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CD18E2"/>
    <w:multiLevelType w:val="hybridMultilevel"/>
    <w:tmpl w:val="D580062A"/>
    <w:lvl w:ilvl="0" w:tplc="B34E57C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nsid w:val="0EE345D3"/>
    <w:multiLevelType w:val="hybridMultilevel"/>
    <w:tmpl w:val="02D6475A"/>
    <w:numStyleLink w:val="5"/>
  </w:abstractNum>
  <w:abstractNum w:abstractNumId="5">
    <w:nsid w:val="0F4D2961"/>
    <w:multiLevelType w:val="hybridMultilevel"/>
    <w:tmpl w:val="61624884"/>
    <w:styleLink w:val="15"/>
    <w:lvl w:ilvl="0" w:tplc="4E22E906">
      <w:start w:val="1"/>
      <w:numFmt w:val="lowerLetter"/>
      <w:lvlText w:val="%1)"/>
      <w:lvlJc w:val="left"/>
      <w:pPr>
        <w:ind w:left="11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806F046">
      <w:start w:val="1"/>
      <w:numFmt w:val="lowerLetter"/>
      <w:lvlText w:val="%2)"/>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67025922">
      <w:start w:val="1"/>
      <w:numFmt w:val="lowerRoman"/>
      <w:lvlText w:val="%3."/>
      <w:lvlJc w:val="left"/>
      <w:pPr>
        <w:ind w:left="204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CD98CC2C">
      <w:start w:val="1"/>
      <w:numFmt w:val="decimal"/>
      <w:lvlText w:val="%4."/>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4CE0BDD8">
      <w:start w:val="1"/>
      <w:numFmt w:val="lowerLetter"/>
      <w:lvlText w:val="%5)"/>
      <w:lvlJc w:val="left"/>
      <w:pPr>
        <w:ind w:left="288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76A8A052">
      <w:start w:val="1"/>
      <w:numFmt w:val="lowerRoman"/>
      <w:lvlText w:val="%6."/>
      <w:lvlJc w:val="left"/>
      <w:pPr>
        <w:ind w:left="330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D954F1B0">
      <w:start w:val="1"/>
      <w:numFmt w:val="decimal"/>
      <w:lvlText w:val="%7."/>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CB817AA">
      <w:start w:val="1"/>
      <w:numFmt w:val="lowerLetter"/>
      <w:lvlText w:val="%8)"/>
      <w:lvlJc w:val="left"/>
      <w:pPr>
        <w:ind w:left="414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50D20E1A">
      <w:start w:val="1"/>
      <w:numFmt w:val="lowerRoman"/>
      <w:lvlText w:val="%9."/>
      <w:lvlJc w:val="left"/>
      <w:pPr>
        <w:ind w:left="456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2A329AD"/>
    <w:multiLevelType w:val="hybridMultilevel"/>
    <w:tmpl w:val="34305ED4"/>
    <w:numStyleLink w:val="13"/>
  </w:abstractNum>
  <w:abstractNum w:abstractNumId="7">
    <w:nsid w:val="149F4B18"/>
    <w:multiLevelType w:val="hybridMultilevel"/>
    <w:tmpl w:val="311A0566"/>
    <w:styleLink w:val="16"/>
    <w:lvl w:ilvl="0" w:tplc="9DCC0BF0">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71AC6C6">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1974E022">
      <w:start w:val="1"/>
      <w:numFmt w:val="lowerRoman"/>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13422E16">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4D25A6E">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ABB85BC2">
      <w:start w:val="1"/>
      <w:numFmt w:val="lowerRoman"/>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820A3CAE">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31469BC">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7DC0DD8">
      <w:start w:val="1"/>
      <w:numFmt w:val="lowerRoman"/>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1EC816F2"/>
    <w:multiLevelType w:val="hybridMultilevel"/>
    <w:tmpl w:val="311A0566"/>
    <w:numStyleLink w:val="16"/>
  </w:abstractNum>
  <w:abstractNum w:abstractNumId="9">
    <w:nsid w:val="20A9349E"/>
    <w:multiLevelType w:val="hybridMultilevel"/>
    <w:tmpl w:val="B7189D94"/>
    <w:lvl w:ilvl="0" w:tplc="3AC284BC">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nsid w:val="21D76A53"/>
    <w:multiLevelType w:val="hybridMultilevel"/>
    <w:tmpl w:val="5C72EC0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0D08C3"/>
    <w:multiLevelType w:val="hybridMultilevel"/>
    <w:tmpl w:val="61624884"/>
    <w:numStyleLink w:val="15"/>
  </w:abstractNum>
  <w:abstractNum w:abstractNumId="12">
    <w:nsid w:val="22A70890"/>
    <w:multiLevelType w:val="hybridMultilevel"/>
    <w:tmpl w:val="3CCEF5E4"/>
    <w:numStyleLink w:val="10"/>
  </w:abstractNum>
  <w:abstractNum w:abstractNumId="13">
    <w:nsid w:val="2CAB676A"/>
    <w:multiLevelType w:val="hybridMultilevel"/>
    <w:tmpl w:val="3CCEF5E4"/>
    <w:styleLink w:val="10"/>
    <w:lvl w:ilvl="0" w:tplc="C382E256">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E8FA66">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A852C174">
      <w:start w:val="1"/>
      <w:numFmt w:val="lowerRoman"/>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0304F82E">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83F8529E">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DB4ADDA">
      <w:start w:val="1"/>
      <w:numFmt w:val="lowerRoman"/>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2BB2A80A">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0510B842">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58288820">
      <w:start w:val="1"/>
      <w:numFmt w:val="lowerRoman"/>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30E74562"/>
    <w:multiLevelType w:val="hybridMultilevel"/>
    <w:tmpl w:val="118C9CB2"/>
    <w:styleLink w:val="14"/>
    <w:lvl w:ilvl="0" w:tplc="00480EFA">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A017BA">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A260D2EE">
      <w:start w:val="1"/>
      <w:numFmt w:val="lowerRoman"/>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97A8800C">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C23E4D84">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1A60016">
      <w:start w:val="1"/>
      <w:numFmt w:val="lowerRoman"/>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88943AF2">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A21A5C9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8CA8704">
      <w:start w:val="1"/>
      <w:numFmt w:val="lowerRoman"/>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396E75DD"/>
    <w:multiLevelType w:val="hybridMultilevel"/>
    <w:tmpl w:val="CF989E8A"/>
    <w:numStyleLink w:val="2"/>
  </w:abstractNum>
  <w:abstractNum w:abstractNumId="16">
    <w:nsid w:val="39941E89"/>
    <w:multiLevelType w:val="hybridMultilevel"/>
    <w:tmpl w:val="6C7417FE"/>
    <w:styleLink w:val="4"/>
    <w:lvl w:ilvl="0" w:tplc="EDA43472">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1549EF6">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E45E6BF8">
      <w:start w:val="1"/>
      <w:numFmt w:val="lowerRoman"/>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94C6F02E">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DBF6F318">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9E8E3198">
      <w:start w:val="1"/>
      <w:numFmt w:val="lowerRoman"/>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032288B4">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D18EC048">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0EA11FA">
      <w:start w:val="1"/>
      <w:numFmt w:val="lowerRoman"/>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A39653E"/>
    <w:multiLevelType w:val="hybridMultilevel"/>
    <w:tmpl w:val="118C9CB2"/>
    <w:numStyleLink w:val="14"/>
  </w:abstractNum>
  <w:abstractNum w:abstractNumId="18">
    <w:nsid w:val="3D0A7751"/>
    <w:multiLevelType w:val="hybridMultilevel"/>
    <w:tmpl w:val="701655E8"/>
    <w:styleLink w:val="6"/>
    <w:lvl w:ilvl="0" w:tplc="04DA65FA">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9B685A8">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FA6A57BE">
      <w:start w:val="1"/>
      <w:numFmt w:val="lowerRoman"/>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8BA24F3C">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21DE8EDA">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CB43E3C">
      <w:start w:val="1"/>
      <w:numFmt w:val="lowerRoman"/>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DFC89AD6">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A5120E86">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B54E440">
      <w:start w:val="1"/>
      <w:numFmt w:val="lowerRoman"/>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3E7C4B3B"/>
    <w:multiLevelType w:val="hybridMultilevel"/>
    <w:tmpl w:val="D7DCBB4A"/>
    <w:numStyleLink w:val="8"/>
  </w:abstractNum>
  <w:abstractNum w:abstractNumId="20">
    <w:nsid w:val="3ED41179"/>
    <w:multiLevelType w:val="hybridMultilevel"/>
    <w:tmpl w:val="07A8FCCC"/>
    <w:styleLink w:val="7"/>
    <w:lvl w:ilvl="0" w:tplc="A6FA38E4">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9071B6">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D2689F6A">
      <w:start w:val="1"/>
      <w:numFmt w:val="lowerRoman"/>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3370B316">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8AA5A2A">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3E23F86">
      <w:start w:val="1"/>
      <w:numFmt w:val="lowerRoman"/>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432EAC8E">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6FD81362">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DA0ED22C">
      <w:start w:val="1"/>
      <w:numFmt w:val="lowerRoman"/>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41D707FB"/>
    <w:multiLevelType w:val="hybridMultilevel"/>
    <w:tmpl w:val="6C7417FE"/>
    <w:numStyleLink w:val="4"/>
  </w:abstractNum>
  <w:abstractNum w:abstractNumId="22">
    <w:nsid w:val="475E1A88"/>
    <w:multiLevelType w:val="hybridMultilevel"/>
    <w:tmpl w:val="02D6475A"/>
    <w:styleLink w:val="5"/>
    <w:lvl w:ilvl="0" w:tplc="D94E3804">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F8EFEA4">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A084770A">
      <w:start w:val="1"/>
      <w:numFmt w:val="lowerRoman"/>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47BEB8F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8504591C">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F086FF7A">
      <w:start w:val="1"/>
      <w:numFmt w:val="lowerRoman"/>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92741862">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148A71A">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FD684E4">
      <w:start w:val="1"/>
      <w:numFmt w:val="lowerRoman"/>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486C291A"/>
    <w:multiLevelType w:val="hybridMultilevel"/>
    <w:tmpl w:val="070A5D1A"/>
    <w:styleLink w:val="12"/>
    <w:lvl w:ilvl="0" w:tplc="128E1A04">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10DA0C">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A99426E8">
      <w:start w:val="1"/>
      <w:numFmt w:val="lowerRoman"/>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134ED6C6">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24F418C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ADEFA40">
      <w:start w:val="1"/>
      <w:numFmt w:val="lowerRoman"/>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08BEC696">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AC43904">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A33CD766">
      <w:start w:val="1"/>
      <w:numFmt w:val="lowerRoman"/>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4B455C6E"/>
    <w:multiLevelType w:val="hybridMultilevel"/>
    <w:tmpl w:val="85EE89BC"/>
    <w:styleLink w:val="9"/>
    <w:lvl w:ilvl="0" w:tplc="9B28F0FE">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2CD7C2">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B2923F5A">
      <w:start w:val="1"/>
      <w:numFmt w:val="lowerRoman"/>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F48E96D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532E997A">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52A2A0E4">
      <w:start w:val="1"/>
      <w:numFmt w:val="lowerRoman"/>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D25CA94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1B6161A">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4FD620F2">
      <w:start w:val="1"/>
      <w:numFmt w:val="lowerRoman"/>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4BEB4CDF"/>
    <w:multiLevelType w:val="hybridMultilevel"/>
    <w:tmpl w:val="4A08AD32"/>
    <w:lvl w:ilvl="0" w:tplc="04090011">
      <w:start w:val="1"/>
      <w:numFmt w:val="decimal"/>
      <w:lvlText w:val="%1)"/>
      <w:lvlJc w:val="left"/>
      <w:pPr>
        <w:ind w:left="420" w:hanging="420"/>
      </w:pPr>
    </w:lvl>
    <w:lvl w:ilvl="1" w:tplc="D82E1890">
      <w:start w:val="5"/>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BF7A24"/>
    <w:multiLevelType w:val="hybridMultilevel"/>
    <w:tmpl w:val="85C66726"/>
    <w:numStyleLink w:val="3"/>
  </w:abstractNum>
  <w:abstractNum w:abstractNumId="27">
    <w:nsid w:val="56292A7F"/>
    <w:multiLevelType w:val="hybridMultilevel"/>
    <w:tmpl w:val="F9F6FCB2"/>
    <w:numStyleLink w:val="1"/>
  </w:abstractNum>
  <w:abstractNum w:abstractNumId="28">
    <w:nsid w:val="5753DCE6"/>
    <w:multiLevelType w:val="singleLevel"/>
    <w:tmpl w:val="5753DCE6"/>
    <w:lvl w:ilvl="0">
      <w:start w:val="2"/>
      <w:numFmt w:val="decimal"/>
      <w:suff w:val="nothing"/>
      <w:lvlText w:val="%1、"/>
      <w:lvlJc w:val="left"/>
    </w:lvl>
  </w:abstractNum>
  <w:abstractNum w:abstractNumId="29">
    <w:nsid w:val="5A7D4992"/>
    <w:multiLevelType w:val="multilevel"/>
    <w:tmpl w:val="84809F3E"/>
    <w:lvl w:ilvl="0">
      <w:start w:val="1"/>
      <w:numFmt w:val="decimal"/>
      <w:lvlText w:val="%1."/>
      <w:lvlJc w:val="left"/>
      <w:pPr>
        <w:ind w:left="927" w:hanging="360"/>
      </w:pPr>
      <w:rPr>
        <w:rFonts w:hint="default"/>
      </w:rPr>
    </w:lvl>
    <w:lvl w:ilvl="1">
      <w:start w:val="10"/>
      <w:numFmt w:val="decimal"/>
      <w:isLgl/>
      <w:lvlText w:val="%1.%2"/>
      <w:lvlJc w:val="left"/>
      <w:pPr>
        <w:ind w:left="1620" w:hanging="360"/>
      </w:pPr>
      <w:rPr>
        <w:rFonts w:hint="default"/>
      </w:rPr>
    </w:lvl>
    <w:lvl w:ilvl="2">
      <w:start w:val="1"/>
      <w:numFmt w:val="decimal"/>
      <w:isLgl/>
      <w:lvlText w:val="%1.%2.%3"/>
      <w:lvlJc w:val="left"/>
      <w:pPr>
        <w:ind w:left="2673" w:hanging="720"/>
      </w:pPr>
      <w:rPr>
        <w:rFonts w:hint="default"/>
      </w:rPr>
    </w:lvl>
    <w:lvl w:ilvl="3">
      <w:start w:val="1"/>
      <w:numFmt w:val="decimal"/>
      <w:isLgl/>
      <w:lvlText w:val="%1.%2.%3.%4"/>
      <w:lvlJc w:val="left"/>
      <w:pPr>
        <w:ind w:left="3366" w:hanging="720"/>
      </w:pPr>
      <w:rPr>
        <w:rFonts w:hint="default"/>
      </w:rPr>
    </w:lvl>
    <w:lvl w:ilvl="4">
      <w:start w:val="1"/>
      <w:numFmt w:val="decimal"/>
      <w:isLgl/>
      <w:lvlText w:val="%1.%2.%3.%4.%5"/>
      <w:lvlJc w:val="left"/>
      <w:pPr>
        <w:ind w:left="4419" w:hanging="1080"/>
      </w:pPr>
      <w:rPr>
        <w:rFonts w:hint="default"/>
      </w:rPr>
    </w:lvl>
    <w:lvl w:ilvl="5">
      <w:start w:val="1"/>
      <w:numFmt w:val="decimal"/>
      <w:isLgl/>
      <w:lvlText w:val="%1.%2.%3.%4.%5.%6"/>
      <w:lvlJc w:val="left"/>
      <w:pPr>
        <w:ind w:left="5112" w:hanging="1080"/>
      </w:pPr>
      <w:rPr>
        <w:rFonts w:hint="default"/>
      </w:rPr>
    </w:lvl>
    <w:lvl w:ilvl="6">
      <w:start w:val="1"/>
      <w:numFmt w:val="decimal"/>
      <w:isLgl/>
      <w:lvlText w:val="%1.%2.%3.%4.%5.%6.%7"/>
      <w:lvlJc w:val="left"/>
      <w:pPr>
        <w:ind w:left="5805" w:hanging="1080"/>
      </w:pPr>
      <w:rPr>
        <w:rFonts w:hint="default"/>
      </w:rPr>
    </w:lvl>
    <w:lvl w:ilvl="7">
      <w:start w:val="1"/>
      <w:numFmt w:val="decimal"/>
      <w:isLgl/>
      <w:lvlText w:val="%1.%2.%3.%4.%5.%6.%7.%8"/>
      <w:lvlJc w:val="left"/>
      <w:pPr>
        <w:ind w:left="6858" w:hanging="1440"/>
      </w:pPr>
      <w:rPr>
        <w:rFonts w:hint="default"/>
      </w:rPr>
    </w:lvl>
    <w:lvl w:ilvl="8">
      <w:start w:val="1"/>
      <w:numFmt w:val="decimal"/>
      <w:isLgl/>
      <w:lvlText w:val="%1.%2.%3.%4.%5.%6.%7.%8.%9"/>
      <w:lvlJc w:val="left"/>
      <w:pPr>
        <w:ind w:left="7551" w:hanging="1440"/>
      </w:pPr>
      <w:rPr>
        <w:rFonts w:hint="default"/>
      </w:rPr>
    </w:lvl>
  </w:abstractNum>
  <w:abstractNum w:abstractNumId="30">
    <w:nsid w:val="5BCD19DA"/>
    <w:multiLevelType w:val="hybridMultilevel"/>
    <w:tmpl w:val="D7DCBB4A"/>
    <w:styleLink w:val="8"/>
    <w:lvl w:ilvl="0" w:tplc="8DCAED42">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169596">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2642334C">
      <w:start w:val="1"/>
      <w:numFmt w:val="lowerRoman"/>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5538CBE4">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940CFA62">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5BC9624">
      <w:start w:val="1"/>
      <w:numFmt w:val="lowerRoman"/>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5B4E4BAC">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8646931E">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5DC02416">
      <w:start w:val="1"/>
      <w:numFmt w:val="lowerRoman"/>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nsid w:val="5C724505"/>
    <w:multiLevelType w:val="hybridMultilevel"/>
    <w:tmpl w:val="701655E8"/>
    <w:numStyleLink w:val="6"/>
  </w:abstractNum>
  <w:abstractNum w:abstractNumId="32">
    <w:nsid w:val="66550C85"/>
    <w:multiLevelType w:val="hybridMultilevel"/>
    <w:tmpl w:val="690E9714"/>
    <w:numStyleLink w:val="11"/>
  </w:abstractNum>
  <w:abstractNum w:abstractNumId="33">
    <w:nsid w:val="75F634D7"/>
    <w:multiLevelType w:val="hybridMultilevel"/>
    <w:tmpl w:val="85EE89BC"/>
    <w:numStyleLink w:val="9"/>
  </w:abstractNum>
  <w:abstractNum w:abstractNumId="34">
    <w:nsid w:val="76D8123A"/>
    <w:multiLevelType w:val="hybridMultilevel"/>
    <w:tmpl w:val="07A8FCCC"/>
    <w:numStyleLink w:val="7"/>
  </w:abstractNum>
  <w:abstractNum w:abstractNumId="35">
    <w:nsid w:val="777E01D2"/>
    <w:multiLevelType w:val="hybridMultilevel"/>
    <w:tmpl w:val="F9F6FCB2"/>
    <w:styleLink w:val="1"/>
    <w:lvl w:ilvl="0" w:tplc="C916E060">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1C7B38">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A7E23556">
      <w:start w:val="1"/>
      <w:numFmt w:val="lowerRoman"/>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93CC9292">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5D388DDC">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AA82B99C">
      <w:start w:val="1"/>
      <w:numFmt w:val="lowerRoman"/>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06065D5A">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83A004C">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9CB2CA1E">
      <w:start w:val="1"/>
      <w:numFmt w:val="lowerRoman"/>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nsid w:val="79952EE1"/>
    <w:multiLevelType w:val="hybridMultilevel"/>
    <w:tmpl w:val="34305ED4"/>
    <w:styleLink w:val="13"/>
    <w:lvl w:ilvl="0" w:tplc="48FC3D28">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336511C">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2C809F3E">
      <w:start w:val="1"/>
      <w:numFmt w:val="lowerRoman"/>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A0E85C46">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7F28813A">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FD483648">
      <w:start w:val="1"/>
      <w:numFmt w:val="lowerRoman"/>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DFCC2572">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F2D8E004">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D6A449C">
      <w:start w:val="1"/>
      <w:numFmt w:val="lowerRoman"/>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nsid w:val="7C447FC0"/>
    <w:multiLevelType w:val="hybridMultilevel"/>
    <w:tmpl w:val="690E9714"/>
    <w:styleLink w:val="11"/>
    <w:lvl w:ilvl="0" w:tplc="4AE0CFF4">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467676">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F79CBC7E">
      <w:start w:val="1"/>
      <w:numFmt w:val="lowerRoman"/>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B6C66B9A">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E9A7542">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E8C2110">
      <w:start w:val="1"/>
      <w:numFmt w:val="lowerRoman"/>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E5A6A328">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D11CBE1C">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D21AA798">
      <w:start w:val="1"/>
      <w:numFmt w:val="lowerRoman"/>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nsid w:val="7EB12144"/>
    <w:multiLevelType w:val="hybridMultilevel"/>
    <w:tmpl w:val="070A5D1A"/>
    <w:numStyleLink w:val="12"/>
  </w:abstractNum>
  <w:abstractNum w:abstractNumId="39">
    <w:nsid w:val="7FBD4967"/>
    <w:multiLevelType w:val="hybridMultilevel"/>
    <w:tmpl w:val="7766120E"/>
    <w:lvl w:ilvl="0" w:tplc="50927150">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35"/>
  </w:num>
  <w:num w:numId="2">
    <w:abstractNumId w:val="27"/>
  </w:num>
  <w:num w:numId="3">
    <w:abstractNumId w:val="0"/>
  </w:num>
  <w:num w:numId="4">
    <w:abstractNumId w:val="15"/>
  </w:num>
  <w:num w:numId="5">
    <w:abstractNumId w:val="1"/>
  </w:num>
  <w:num w:numId="6">
    <w:abstractNumId w:val="26"/>
  </w:num>
  <w:num w:numId="7">
    <w:abstractNumId w:val="16"/>
  </w:num>
  <w:num w:numId="8">
    <w:abstractNumId w:val="21"/>
  </w:num>
  <w:num w:numId="9">
    <w:abstractNumId w:val="22"/>
  </w:num>
  <w:num w:numId="10">
    <w:abstractNumId w:val="4"/>
  </w:num>
  <w:num w:numId="11">
    <w:abstractNumId w:val="18"/>
  </w:num>
  <w:num w:numId="12">
    <w:abstractNumId w:val="31"/>
  </w:num>
  <w:num w:numId="13">
    <w:abstractNumId w:val="25"/>
  </w:num>
  <w:num w:numId="14">
    <w:abstractNumId w:val="2"/>
  </w:num>
  <w:num w:numId="15">
    <w:abstractNumId w:val="29"/>
  </w:num>
  <w:num w:numId="16">
    <w:abstractNumId w:val="9"/>
  </w:num>
  <w:num w:numId="17">
    <w:abstractNumId w:val="28"/>
  </w:num>
  <w:num w:numId="18">
    <w:abstractNumId w:val="10"/>
  </w:num>
  <w:num w:numId="19">
    <w:abstractNumId w:val="20"/>
  </w:num>
  <w:num w:numId="20">
    <w:abstractNumId w:val="34"/>
  </w:num>
  <w:num w:numId="21">
    <w:abstractNumId w:val="30"/>
  </w:num>
  <w:num w:numId="22">
    <w:abstractNumId w:val="19"/>
  </w:num>
  <w:num w:numId="23">
    <w:abstractNumId w:val="24"/>
  </w:num>
  <w:num w:numId="24">
    <w:abstractNumId w:val="33"/>
  </w:num>
  <w:num w:numId="25">
    <w:abstractNumId w:val="13"/>
  </w:num>
  <w:num w:numId="26">
    <w:abstractNumId w:val="12"/>
  </w:num>
  <w:num w:numId="27">
    <w:abstractNumId w:val="37"/>
  </w:num>
  <w:num w:numId="28">
    <w:abstractNumId w:val="32"/>
  </w:num>
  <w:num w:numId="29">
    <w:abstractNumId w:val="23"/>
  </w:num>
  <w:num w:numId="30">
    <w:abstractNumId w:val="38"/>
  </w:num>
  <w:num w:numId="31">
    <w:abstractNumId w:val="36"/>
  </w:num>
  <w:num w:numId="32">
    <w:abstractNumId w:val="6"/>
  </w:num>
  <w:num w:numId="33">
    <w:abstractNumId w:val="14"/>
  </w:num>
  <w:num w:numId="34">
    <w:abstractNumId w:val="17"/>
  </w:num>
  <w:num w:numId="35">
    <w:abstractNumId w:val="5"/>
  </w:num>
  <w:num w:numId="36">
    <w:abstractNumId w:val="11"/>
  </w:num>
  <w:num w:numId="37">
    <w:abstractNumId w:val="7"/>
  </w:num>
  <w:num w:numId="38">
    <w:abstractNumId w:val="8"/>
  </w:num>
  <w:num w:numId="39">
    <w:abstractNumId w:val="39"/>
  </w:num>
  <w:num w:numId="40">
    <w:abstractNumId w:val="3"/>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ilen">
    <w15:presenceInfo w15:providerId="None" w15:userId="Ai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618"/>
    <w:rsid w:val="00015284"/>
    <w:rsid w:val="00022084"/>
    <w:rsid w:val="00024BF7"/>
    <w:rsid w:val="00027D54"/>
    <w:rsid w:val="00035944"/>
    <w:rsid w:val="00036CD8"/>
    <w:rsid w:val="00043F18"/>
    <w:rsid w:val="0005091C"/>
    <w:rsid w:val="0005190A"/>
    <w:rsid w:val="00057B3D"/>
    <w:rsid w:val="00065DB1"/>
    <w:rsid w:val="00070D49"/>
    <w:rsid w:val="00091D87"/>
    <w:rsid w:val="00096F5D"/>
    <w:rsid w:val="000A0058"/>
    <w:rsid w:val="000A3242"/>
    <w:rsid w:val="000A4CC5"/>
    <w:rsid w:val="000A4E62"/>
    <w:rsid w:val="000B5E59"/>
    <w:rsid w:val="000C389E"/>
    <w:rsid w:val="000D0D04"/>
    <w:rsid w:val="000D1CA5"/>
    <w:rsid w:val="000E32C4"/>
    <w:rsid w:val="000E4376"/>
    <w:rsid w:val="000E5433"/>
    <w:rsid w:val="000E79C8"/>
    <w:rsid w:val="000F0A7E"/>
    <w:rsid w:val="000F5BB1"/>
    <w:rsid w:val="00105B35"/>
    <w:rsid w:val="001060F5"/>
    <w:rsid w:val="00116A2F"/>
    <w:rsid w:val="001263B3"/>
    <w:rsid w:val="00126DDF"/>
    <w:rsid w:val="00132E2D"/>
    <w:rsid w:val="00140042"/>
    <w:rsid w:val="00141F20"/>
    <w:rsid w:val="00143D17"/>
    <w:rsid w:val="00147C1C"/>
    <w:rsid w:val="00150F40"/>
    <w:rsid w:val="00152A04"/>
    <w:rsid w:val="0018117A"/>
    <w:rsid w:val="00184BD9"/>
    <w:rsid w:val="001938D1"/>
    <w:rsid w:val="00194E1F"/>
    <w:rsid w:val="001A2AE7"/>
    <w:rsid w:val="001A3308"/>
    <w:rsid w:val="001A427C"/>
    <w:rsid w:val="001B1057"/>
    <w:rsid w:val="001B4810"/>
    <w:rsid w:val="001B5AB1"/>
    <w:rsid w:val="001C0200"/>
    <w:rsid w:val="001C1050"/>
    <w:rsid w:val="001C516F"/>
    <w:rsid w:val="001C5AE0"/>
    <w:rsid w:val="001C5DCA"/>
    <w:rsid w:val="001D00DB"/>
    <w:rsid w:val="001D12B9"/>
    <w:rsid w:val="001D4637"/>
    <w:rsid w:val="001D58F4"/>
    <w:rsid w:val="001E6716"/>
    <w:rsid w:val="001F6098"/>
    <w:rsid w:val="00200355"/>
    <w:rsid w:val="00201D07"/>
    <w:rsid w:val="00204EB8"/>
    <w:rsid w:val="002179D7"/>
    <w:rsid w:val="00227EA6"/>
    <w:rsid w:val="002324ED"/>
    <w:rsid w:val="00233654"/>
    <w:rsid w:val="00236F5D"/>
    <w:rsid w:val="00241B37"/>
    <w:rsid w:val="00242D77"/>
    <w:rsid w:val="00242FC9"/>
    <w:rsid w:val="00243318"/>
    <w:rsid w:val="002452CA"/>
    <w:rsid w:val="00247DF9"/>
    <w:rsid w:val="00254067"/>
    <w:rsid w:val="002542CF"/>
    <w:rsid w:val="00264459"/>
    <w:rsid w:val="00273127"/>
    <w:rsid w:val="00273A9A"/>
    <w:rsid w:val="002747FA"/>
    <w:rsid w:val="0027543C"/>
    <w:rsid w:val="00280A48"/>
    <w:rsid w:val="00291009"/>
    <w:rsid w:val="00291046"/>
    <w:rsid w:val="00291412"/>
    <w:rsid w:val="002B258B"/>
    <w:rsid w:val="002B306D"/>
    <w:rsid w:val="002C041D"/>
    <w:rsid w:val="002C7A1F"/>
    <w:rsid w:val="002D05C8"/>
    <w:rsid w:val="002D3701"/>
    <w:rsid w:val="002D743E"/>
    <w:rsid w:val="002D7D31"/>
    <w:rsid w:val="00307D95"/>
    <w:rsid w:val="003111F8"/>
    <w:rsid w:val="00321370"/>
    <w:rsid w:val="0032258E"/>
    <w:rsid w:val="003262D3"/>
    <w:rsid w:val="00331DCE"/>
    <w:rsid w:val="00332086"/>
    <w:rsid w:val="003325ED"/>
    <w:rsid w:val="00337D74"/>
    <w:rsid w:val="00342246"/>
    <w:rsid w:val="0034330B"/>
    <w:rsid w:val="00344F6D"/>
    <w:rsid w:val="00347EC9"/>
    <w:rsid w:val="00354B51"/>
    <w:rsid w:val="00355A80"/>
    <w:rsid w:val="00355FB3"/>
    <w:rsid w:val="00362F57"/>
    <w:rsid w:val="003710D2"/>
    <w:rsid w:val="00371978"/>
    <w:rsid w:val="00373032"/>
    <w:rsid w:val="0038160E"/>
    <w:rsid w:val="00396498"/>
    <w:rsid w:val="003A00CD"/>
    <w:rsid w:val="003A1DC2"/>
    <w:rsid w:val="003A32EE"/>
    <w:rsid w:val="003A51ED"/>
    <w:rsid w:val="003B0205"/>
    <w:rsid w:val="003B0FD7"/>
    <w:rsid w:val="003C0611"/>
    <w:rsid w:val="003C1357"/>
    <w:rsid w:val="003C7FCE"/>
    <w:rsid w:val="003D0EE5"/>
    <w:rsid w:val="003E231A"/>
    <w:rsid w:val="004247E0"/>
    <w:rsid w:val="00426A46"/>
    <w:rsid w:val="00432AA1"/>
    <w:rsid w:val="004337FC"/>
    <w:rsid w:val="004339C3"/>
    <w:rsid w:val="004473D9"/>
    <w:rsid w:val="00451041"/>
    <w:rsid w:val="00456C25"/>
    <w:rsid w:val="00460BA5"/>
    <w:rsid w:val="004628B7"/>
    <w:rsid w:val="0046299B"/>
    <w:rsid w:val="00465ED2"/>
    <w:rsid w:val="00471CDC"/>
    <w:rsid w:val="00471E53"/>
    <w:rsid w:val="00473496"/>
    <w:rsid w:val="00476773"/>
    <w:rsid w:val="004832BD"/>
    <w:rsid w:val="00483B1F"/>
    <w:rsid w:val="004849B0"/>
    <w:rsid w:val="00486496"/>
    <w:rsid w:val="00490635"/>
    <w:rsid w:val="00492A4F"/>
    <w:rsid w:val="004971E8"/>
    <w:rsid w:val="004A0E8B"/>
    <w:rsid w:val="004A2855"/>
    <w:rsid w:val="004A3F5A"/>
    <w:rsid w:val="004B3915"/>
    <w:rsid w:val="004B3BDE"/>
    <w:rsid w:val="004B3BDF"/>
    <w:rsid w:val="004B7455"/>
    <w:rsid w:val="004B7EA3"/>
    <w:rsid w:val="004C2997"/>
    <w:rsid w:val="004D3221"/>
    <w:rsid w:val="004D5FF6"/>
    <w:rsid w:val="004D6814"/>
    <w:rsid w:val="004E3AC0"/>
    <w:rsid w:val="004F09B5"/>
    <w:rsid w:val="004F2F5C"/>
    <w:rsid w:val="005006FB"/>
    <w:rsid w:val="0050183D"/>
    <w:rsid w:val="00505574"/>
    <w:rsid w:val="00515FC1"/>
    <w:rsid w:val="0052694C"/>
    <w:rsid w:val="00530041"/>
    <w:rsid w:val="005319C2"/>
    <w:rsid w:val="00536514"/>
    <w:rsid w:val="00537DDD"/>
    <w:rsid w:val="00555464"/>
    <w:rsid w:val="00557CDB"/>
    <w:rsid w:val="005605B8"/>
    <w:rsid w:val="00564368"/>
    <w:rsid w:val="005665AF"/>
    <w:rsid w:val="00566D5E"/>
    <w:rsid w:val="00570536"/>
    <w:rsid w:val="00571B10"/>
    <w:rsid w:val="00573DAE"/>
    <w:rsid w:val="005853BD"/>
    <w:rsid w:val="00585976"/>
    <w:rsid w:val="00586CA0"/>
    <w:rsid w:val="00587DE4"/>
    <w:rsid w:val="00591521"/>
    <w:rsid w:val="005917B5"/>
    <w:rsid w:val="00593790"/>
    <w:rsid w:val="00596665"/>
    <w:rsid w:val="005A1B78"/>
    <w:rsid w:val="005A51EC"/>
    <w:rsid w:val="005B25C8"/>
    <w:rsid w:val="005B4804"/>
    <w:rsid w:val="005C190C"/>
    <w:rsid w:val="005C4D9E"/>
    <w:rsid w:val="005C4E63"/>
    <w:rsid w:val="005C4F36"/>
    <w:rsid w:val="005C78C7"/>
    <w:rsid w:val="005D02C8"/>
    <w:rsid w:val="005E1A44"/>
    <w:rsid w:val="005E4D2F"/>
    <w:rsid w:val="005E687C"/>
    <w:rsid w:val="005F2031"/>
    <w:rsid w:val="005F40E4"/>
    <w:rsid w:val="005F47ED"/>
    <w:rsid w:val="0060026B"/>
    <w:rsid w:val="00602506"/>
    <w:rsid w:val="00621437"/>
    <w:rsid w:val="0062210B"/>
    <w:rsid w:val="00622CE7"/>
    <w:rsid w:val="006328AC"/>
    <w:rsid w:val="006409FF"/>
    <w:rsid w:val="006430FE"/>
    <w:rsid w:val="00652B37"/>
    <w:rsid w:val="006576F8"/>
    <w:rsid w:val="006659D3"/>
    <w:rsid w:val="00665F4F"/>
    <w:rsid w:val="00667D59"/>
    <w:rsid w:val="00674B24"/>
    <w:rsid w:val="00690984"/>
    <w:rsid w:val="00691310"/>
    <w:rsid w:val="006933E4"/>
    <w:rsid w:val="00694F4C"/>
    <w:rsid w:val="00697462"/>
    <w:rsid w:val="006A21ED"/>
    <w:rsid w:val="006A2568"/>
    <w:rsid w:val="006A63A4"/>
    <w:rsid w:val="006A7757"/>
    <w:rsid w:val="006B00BE"/>
    <w:rsid w:val="006C07C0"/>
    <w:rsid w:val="006D34AD"/>
    <w:rsid w:val="006E1641"/>
    <w:rsid w:val="006E4046"/>
    <w:rsid w:val="006E68D6"/>
    <w:rsid w:val="006E6BC3"/>
    <w:rsid w:val="006E79C4"/>
    <w:rsid w:val="006F1098"/>
    <w:rsid w:val="007002E9"/>
    <w:rsid w:val="00711500"/>
    <w:rsid w:val="0071366A"/>
    <w:rsid w:val="00716441"/>
    <w:rsid w:val="00730991"/>
    <w:rsid w:val="00733653"/>
    <w:rsid w:val="00742833"/>
    <w:rsid w:val="00743D83"/>
    <w:rsid w:val="0074505F"/>
    <w:rsid w:val="007501F7"/>
    <w:rsid w:val="00752030"/>
    <w:rsid w:val="00753ABA"/>
    <w:rsid w:val="007561DE"/>
    <w:rsid w:val="00760D73"/>
    <w:rsid w:val="00760DB8"/>
    <w:rsid w:val="00773262"/>
    <w:rsid w:val="0078650D"/>
    <w:rsid w:val="00786D32"/>
    <w:rsid w:val="00791819"/>
    <w:rsid w:val="00791E04"/>
    <w:rsid w:val="00792DF7"/>
    <w:rsid w:val="007A3C5A"/>
    <w:rsid w:val="007A7B16"/>
    <w:rsid w:val="007B0DEA"/>
    <w:rsid w:val="007B7E90"/>
    <w:rsid w:val="007C63D6"/>
    <w:rsid w:val="007D02BC"/>
    <w:rsid w:val="007D5C71"/>
    <w:rsid w:val="007D5D6D"/>
    <w:rsid w:val="007E0653"/>
    <w:rsid w:val="007E6D34"/>
    <w:rsid w:val="007F01C6"/>
    <w:rsid w:val="008038B0"/>
    <w:rsid w:val="008105B2"/>
    <w:rsid w:val="0081391C"/>
    <w:rsid w:val="0081490E"/>
    <w:rsid w:val="00824F88"/>
    <w:rsid w:val="00825B7B"/>
    <w:rsid w:val="00827754"/>
    <w:rsid w:val="00827778"/>
    <w:rsid w:val="00827897"/>
    <w:rsid w:val="0083065A"/>
    <w:rsid w:val="008310D6"/>
    <w:rsid w:val="00836209"/>
    <w:rsid w:val="00837495"/>
    <w:rsid w:val="00837F71"/>
    <w:rsid w:val="00840A1E"/>
    <w:rsid w:val="00842BC1"/>
    <w:rsid w:val="00846876"/>
    <w:rsid w:val="0085335B"/>
    <w:rsid w:val="00860D5F"/>
    <w:rsid w:val="00861FAB"/>
    <w:rsid w:val="00864669"/>
    <w:rsid w:val="008739BF"/>
    <w:rsid w:val="00876D65"/>
    <w:rsid w:val="0088049A"/>
    <w:rsid w:val="00881452"/>
    <w:rsid w:val="008C0BCD"/>
    <w:rsid w:val="008D110D"/>
    <w:rsid w:val="008D4248"/>
    <w:rsid w:val="008D702F"/>
    <w:rsid w:val="008E5A1A"/>
    <w:rsid w:val="008F5450"/>
    <w:rsid w:val="008F5732"/>
    <w:rsid w:val="00914FDC"/>
    <w:rsid w:val="009162B2"/>
    <w:rsid w:val="00916CB8"/>
    <w:rsid w:val="00931735"/>
    <w:rsid w:val="009412E9"/>
    <w:rsid w:val="0094134C"/>
    <w:rsid w:val="00943CA5"/>
    <w:rsid w:val="0095497D"/>
    <w:rsid w:val="00975BF1"/>
    <w:rsid w:val="00975F37"/>
    <w:rsid w:val="00976818"/>
    <w:rsid w:val="00982D9F"/>
    <w:rsid w:val="00987CA5"/>
    <w:rsid w:val="009908BB"/>
    <w:rsid w:val="00992010"/>
    <w:rsid w:val="00992B2D"/>
    <w:rsid w:val="009A3E17"/>
    <w:rsid w:val="009B2043"/>
    <w:rsid w:val="009D09CA"/>
    <w:rsid w:val="009E4520"/>
    <w:rsid w:val="009E6FA5"/>
    <w:rsid w:val="009E7664"/>
    <w:rsid w:val="009F18E7"/>
    <w:rsid w:val="009F2204"/>
    <w:rsid w:val="009F5445"/>
    <w:rsid w:val="009F54C7"/>
    <w:rsid w:val="00A0223E"/>
    <w:rsid w:val="00A02DB5"/>
    <w:rsid w:val="00A061E7"/>
    <w:rsid w:val="00A07842"/>
    <w:rsid w:val="00A07FA5"/>
    <w:rsid w:val="00A12C27"/>
    <w:rsid w:val="00A15C18"/>
    <w:rsid w:val="00A2744D"/>
    <w:rsid w:val="00A4276B"/>
    <w:rsid w:val="00A44D81"/>
    <w:rsid w:val="00A46AA9"/>
    <w:rsid w:val="00A47685"/>
    <w:rsid w:val="00A5186C"/>
    <w:rsid w:val="00A5638A"/>
    <w:rsid w:val="00A56618"/>
    <w:rsid w:val="00A57E75"/>
    <w:rsid w:val="00A900E6"/>
    <w:rsid w:val="00A902EA"/>
    <w:rsid w:val="00A92639"/>
    <w:rsid w:val="00AB083F"/>
    <w:rsid w:val="00AB1681"/>
    <w:rsid w:val="00AB5C3E"/>
    <w:rsid w:val="00AC0D4B"/>
    <w:rsid w:val="00AC7476"/>
    <w:rsid w:val="00AD0E70"/>
    <w:rsid w:val="00AE0351"/>
    <w:rsid w:val="00AF1923"/>
    <w:rsid w:val="00B0490E"/>
    <w:rsid w:val="00B06E1E"/>
    <w:rsid w:val="00B17946"/>
    <w:rsid w:val="00B2109A"/>
    <w:rsid w:val="00B23494"/>
    <w:rsid w:val="00B2404C"/>
    <w:rsid w:val="00B4277D"/>
    <w:rsid w:val="00B45E3B"/>
    <w:rsid w:val="00B46EFF"/>
    <w:rsid w:val="00B506E5"/>
    <w:rsid w:val="00B60FAF"/>
    <w:rsid w:val="00B706E6"/>
    <w:rsid w:val="00B84083"/>
    <w:rsid w:val="00B86B11"/>
    <w:rsid w:val="00B877BC"/>
    <w:rsid w:val="00B90680"/>
    <w:rsid w:val="00B933A1"/>
    <w:rsid w:val="00B94235"/>
    <w:rsid w:val="00BC000B"/>
    <w:rsid w:val="00BC1E5B"/>
    <w:rsid w:val="00BE1DD3"/>
    <w:rsid w:val="00BE421F"/>
    <w:rsid w:val="00BF1EF0"/>
    <w:rsid w:val="00C014EB"/>
    <w:rsid w:val="00C01BDD"/>
    <w:rsid w:val="00C04C0A"/>
    <w:rsid w:val="00C127D6"/>
    <w:rsid w:val="00C13D16"/>
    <w:rsid w:val="00C277C9"/>
    <w:rsid w:val="00C402DD"/>
    <w:rsid w:val="00C434F7"/>
    <w:rsid w:val="00C45F0B"/>
    <w:rsid w:val="00C47366"/>
    <w:rsid w:val="00C53FA4"/>
    <w:rsid w:val="00C57BE3"/>
    <w:rsid w:val="00C60353"/>
    <w:rsid w:val="00C61C13"/>
    <w:rsid w:val="00C63956"/>
    <w:rsid w:val="00C71AFA"/>
    <w:rsid w:val="00C812F9"/>
    <w:rsid w:val="00C81CCB"/>
    <w:rsid w:val="00C91179"/>
    <w:rsid w:val="00CA0C62"/>
    <w:rsid w:val="00CA31E7"/>
    <w:rsid w:val="00CA586A"/>
    <w:rsid w:val="00CC3C45"/>
    <w:rsid w:val="00CC703D"/>
    <w:rsid w:val="00CD0CAB"/>
    <w:rsid w:val="00CD7977"/>
    <w:rsid w:val="00CE1780"/>
    <w:rsid w:val="00CE27F5"/>
    <w:rsid w:val="00CF08D2"/>
    <w:rsid w:val="00CF1F69"/>
    <w:rsid w:val="00CF2D30"/>
    <w:rsid w:val="00CF798F"/>
    <w:rsid w:val="00D06B2A"/>
    <w:rsid w:val="00D159F4"/>
    <w:rsid w:val="00D17EEA"/>
    <w:rsid w:val="00D20D8B"/>
    <w:rsid w:val="00D247F8"/>
    <w:rsid w:val="00D30354"/>
    <w:rsid w:val="00D3741C"/>
    <w:rsid w:val="00D409E1"/>
    <w:rsid w:val="00D41A90"/>
    <w:rsid w:val="00D53AD2"/>
    <w:rsid w:val="00D5725B"/>
    <w:rsid w:val="00D67C66"/>
    <w:rsid w:val="00D90E96"/>
    <w:rsid w:val="00D940FE"/>
    <w:rsid w:val="00D95341"/>
    <w:rsid w:val="00DB2C84"/>
    <w:rsid w:val="00DB317E"/>
    <w:rsid w:val="00DC0E3D"/>
    <w:rsid w:val="00DC2300"/>
    <w:rsid w:val="00DC56EA"/>
    <w:rsid w:val="00DE07CE"/>
    <w:rsid w:val="00DE0F09"/>
    <w:rsid w:val="00DE1A36"/>
    <w:rsid w:val="00DE1F7B"/>
    <w:rsid w:val="00DE2A9B"/>
    <w:rsid w:val="00DE59AF"/>
    <w:rsid w:val="00DF4CCF"/>
    <w:rsid w:val="00DF5967"/>
    <w:rsid w:val="00E01036"/>
    <w:rsid w:val="00E05209"/>
    <w:rsid w:val="00E07842"/>
    <w:rsid w:val="00E13F3A"/>
    <w:rsid w:val="00E24276"/>
    <w:rsid w:val="00E25625"/>
    <w:rsid w:val="00E4031C"/>
    <w:rsid w:val="00E57766"/>
    <w:rsid w:val="00E740A4"/>
    <w:rsid w:val="00E848E1"/>
    <w:rsid w:val="00E85C8E"/>
    <w:rsid w:val="00E875FA"/>
    <w:rsid w:val="00E971DC"/>
    <w:rsid w:val="00EA3619"/>
    <w:rsid w:val="00EA4740"/>
    <w:rsid w:val="00EB148E"/>
    <w:rsid w:val="00EC13EE"/>
    <w:rsid w:val="00EC1724"/>
    <w:rsid w:val="00EC22DD"/>
    <w:rsid w:val="00EC3466"/>
    <w:rsid w:val="00ED75E0"/>
    <w:rsid w:val="00EE4DB4"/>
    <w:rsid w:val="00EF0EA3"/>
    <w:rsid w:val="00EF5C31"/>
    <w:rsid w:val="00F0622D"/>
    <w:rsid w:val="00F308C9"/>
    <w:rsid w:val="00F318AD"/>
    <w:rsid w:val="00F4085D"/>
    <w:rsid w:val="00F5179A"/>
    <w:rsid w:val="00F52DB0"/>
    <w:rsid w:val="00F55263"/>
    <w:rsid w:val="00F5533F"/>
    <w:rsid w:val="00F6680D"/>
    <w:rsid w:val="00F67AE1"/>
    <w:rsid w:val="00F7635B"/>
    <w:rsid w:val="00F77D10"/>
    <w:rsid w:val="00F80102"/>
    <w:rsid w:val="00F83835"/>
    <w:rsid w:val="00F84A6C"/>
    <w:rsid w:val="00FA1AC4"/>
    <w:rsid w:val="00FB4B8D"/>
    <w:rsid w:val="00FC270B"/>
    <w:rsid w:val="00FC2F15"/>
    <w:rsid w:val="00FC3D5F"/>
    <w:rsid w:val="00FC5B5E"/>
    <w:rsid w:val="00FD12C4"/>
    <w:rsid w:val="00FD1306"/>
    <w:rsid w:val="00FD2782"/>
    <w:rsid w:val="00FD300A"/>
    <w:rsid w:val="00FD37DF"/>
    <w:rsid w:val="00FD63DC"/>
    <w:rsid w:val="00FD6D25"/>
    <w:rsid w:val="00FE459F"/>
    <w:rsid w:val="00FF127A"/>
    <w:rsid w:val="00FF34A1"/>
    <w:rsid w:val="00FF6A63"/>
    <w:rsid w:val="00FF7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DEA08"/>
  <w15:docId w15:val="{FD4C603A-BE5F-41B8-92E0-C389D4BD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7">
    <w:name w:val="heading 1"/>
    <w:basedOn w:val="a"/>
    <w:next w:val="a"/>
    <w:link w:val="1Char"/>
    <w:uiPriority w:val="9"/>
    <w:qFormat/>
    <w:rsid w:val="000D0D04"/>
    <w:pPr>
      <w:keepNext/>
      <w:keepLines/>
      <w:spacing w:before="340" w:after="330" w:line="578" w:lineRule="auto"/>
      <w:outlineLvl w:val="0"/>
    </w:pPr>
    <w:rPr>
      <w:b/>
      <w:bCs/>
      <w:kern w:val="44"/>
      <w:sz w:val="44"/>
      <w:szCs w:val="44"/>
    </w:rPr>
  </w:style>
  <w:style w:type="paragraph" w:styleId="20">
    <w:name w:val="heading 2"/>
    <w:basedOn w:val="a"/>
    <w:next w:val="a"/>
    <w:link w:val="2Char"/>
    <w:unhideWhenUsed/>
    <w:qFormat/>
    <w:rsid w:val="009F2204"/>
    <w:pPr>
      <w:keepNext/>
      <w:keepLines/>
      <w:spacing w:beforeLines="50" w:before="260" w:afterLines="50" w:after="260" w:line="416" w:lineRule="auto"/>
      <w:outlineLvl w:val="1"/>
    </w:pPr>
    <w:rPr>
      <w:rFonts w:ascii="Cambria" w:eastAsia="宋体" w:hAnsi="Cambria" w:cs="Times New Roman"/>
      <w:b/>
      <w:bCs/>
      <w:kern w:val="0"/>
      <w:sz w:val="32"/>
      <w:szCs w:val="32"/>
      <w:lang w:val="x-none" w:eastAsia="x-none"/>
    </w:rPr>
  </w:style>
  <w:style w:type="paragraph" w:styleId="30">
    <w:name w:val="heading 3"/>
    <w:basedOn w:val="a"/>
    <w:next w:val="a"/>
    <w:link w:val="3Char"/>
    <w:unhideWhenUsed/>
    <w:qFormat/>
    <w:rsid w:val="009F2204"/>
    <w:pPr>
      <w:keepNext/>
      <w:keepLines/>
      <w:spacing w:beforeLines="50" w:before="260" w:afterLines="50" w:after="260" w:line="416" w:lineRule="auto"/>
      <w:outlineLvl w:val="2"/>
    </w:pPr>
    <w:rPr>
      <w:rFonts w:ascii="Calibri" w:eastAsia="宋体" w:hAnsi="Calibri" w:cs="Times New Roman"/>
      <w:b/>
      <w:bCs/>
      <w:kern w:val="0"/>
      <w:sz w:val="32"/>
      <w:szCs w:val="32"/>
      <w:lang w:val="x-none" w:eastAsia="x-none"/>
    </w:rPr>
  </w:style>
  <w:style w:type="paragraph" w:styleId="40">
    <w:name w:val="heading 4"/>
    <w:basedOn w:val="a"/>
    <w:next w:val="a"/>
    <w:link w:val="4Char"/>
    <w:unhideWhenUsed/>
    <w:qFormat/>
    <w:rsid w:val="009F2204"/>
    <w:pPr>
      <w:keepNext/>
      <w:keepLines/>
      <w:spacing w:beforeLines="50" w:before="280" w:afterLines="50" w:after="290" w:line="376" w:lineRule="auto"/>
      <w:outlineLvl w:val="3"/>
    </w:pPr>
    <w:rPr>
      <w:rFonts w:ascii="Cambria" w:eastAsia="宋体" w:hAnsi="Cambria" w:cs="Times New Roman"/>
      <w:b/>
      <w:bCs/>
      <w:kern w:val="0"/>
      <w:sz w:val="28"/>
      <w:szCs w:val="28"/>
      <w:lang w:val="x-none" w:eastAsia="x-none"/>
    </w:rPr>
  </w:style>
  <w:style w:type="paragraph" w:styleId="50">
    <w:name w:val="heading 5"/>
    <w:basedOn w:val="a"/>
    <w:next w:val="a"/>
    <w:link w:val="5Char"/>
    <w:uiPriority w:val="9"/>
    <w:unhideWhenUsed/>
    <w:qFormat/>
    <w:rsid w:val="009162B2"/>
    <w:pPr>
      <w:keepNext/>
      <w:keepLines/>
      <w:spacing w:before="280" w:after="290" w:line="376" w:lineRule="auto"/>
      <w:outlineLvl w:val="4"/>
    </w:pPr>
    <w:rPr>
      <w:b/>
      <w:bCs/>
      <w:sz w:val="28"/>
      <w:szCs w:val="28"/>
    </w:rPr>
  </w:style>
  <w:style w:type="paragraph" w:styleId="60">
    <w:name w:val="heading 6"/>
    <w:basedOn w:val="a"/>
    <w:next w:val="a"/>
    <w:link w:val="6Char"/>
    <w:uiPriority w:val="9"/>
    <w:unhideWhenUsed/>
    <w:qFormat/>
    <w:rsid w:val="001B481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22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2204"/>
    <w:rPr>
      <w:sz w:val="18"/>
      <w:szCs w:val="18"/>
    </w:rPr>
  </w:style>
  <w:style w:type="paragraph" w:styleId="a4">
    <w:name w:val="footer"/>
    <w:basedOn w:val="a"/>
    <w:link w:val="Char0"/>
    <w:uiPriority w:val="99"/>
    <w:unhideWhenUsed/>
    <w:rsid w:val="009F2204"/>
    <w:pPr>
      <w:tabs>
        <w:tab w:val="center" w:pos="4153"/>
        <w:tab w:val="right" w:pos="8306"/>
      </w:tabs>
      <w:snapToGrid w:val="0"/>
      <w:jc w:val="left"/>
    </w:pPr>
    <w:rPr>
      <w:sz w:val="18"/>
      <w:szCs w:val="18"/>
    </w:rPr>
  </w:style>
  <w:style w:type="character" w:customStyle="1" w:styleId="Char0">
    <w:name w:val="页脚 Char"/>
    <w:basedOn w:val="a0"/>
    <w:link w:val="a4"/>
    <w:uiPriority w:val="99"/>
    <w:rsid w:val="009F2204"/>
    <w:rPr>
      <w:sz w:val="18"/>
      <w:szCs w:val="18"/>
    </w:rPr>
  </w:style>
  <w:style w:type="character" w:customStyle="1" w:styleId="2Char">
    <w:name w:val="标题 2 Char"/>
    <w:basedOn w:val="a0"/>
    <w:link w:val="20"/>
    <w:uiPriority w:val="9"/>
    <w:rsid w:val="009F2204"/>
    <w:rPr>
      <w:rFonts w:ascii="Cambria" w:eastAsia="宋体" w:hAnsi="Cambria" w:cs="Times New Roman"/>
      <w:b/>
      <w:bCs/>
      <w:kern w:val="0"/>
      <w:sz w:val="32"/>
      <w:szCs w:val="32"/>
      <w:lang w:val="x-none" w:eastAsia="x-none"/>
    </w:rPr>
  </w:style>
  <w:style w:type="character" w:customStyle="1" w:styleId="3Char">
    <w:name w:val="标题 3 Char"/>
    <w:basedOn w:val="a0"/>
    <w:link w:val="30"/>
    <w:uiPriority w:val="9"/>
    <w:rsid w:val="009F2204"/>
    <w:rPr>
      <w:rFonts w:ascii="Calibri" w:eastAsia="宋体" w:hAnsi="Calibri" w:cs="Times New Roman"/>
      <w:b/>
      <w:bCs/>
      <w:kern w:val="0"/>
      <w:sz w:val="32"/>
      <w:szCs w:val="32"/>
      <w:lang w:val="x-none" w:eastAsia="x-none"/>
    </w:rPr>
  </w:style>
  <w:style w:type="character" w:customStyle="1" w:styleId="4Char">
    <w:name w:val="标题 4 Char"/>
    <w:basedOn w:val="a0"/>
    <w:link w:val="40"/>
    <w:uiPriority w:val="9"/>
    <w:rsid w:val="009F2204"/>
    <w:rPr>
      <w:rFonts w:ascii="Cambria" w:eastAsia="宋体" w:hAnsi="Cambria" w:cs="Times New Roman"/>
      <w:b/>
      <w:bCs/>
      <w:kern w:val="0"/>
      <w:sz w:val="28"/>
      <w:szCs w:val="28"/>
      <w:lang w:val="x-none" w:eastAsia="x-none"/>
    </w:rPr>
  </w:style>
  <w:style w:type="character" w:customStyle="1" w:styleId="1Char">
    <w:name w:val="标题 1 Char"/>
    <w:basedOn w:val="a0"/>
    <w:link w:val="17"/>
    <w:uiPriority w:val="9"/>
    <w:rsid w:val="000D0D04"/>
    <w:rPr>
      <w:b/>
      <w:bCs/>
      <w:kern w:val="44"/>
      <w:sz w:val="44"/>
      <w:szCs w:val="44"/>
    </w:rPr>
  </w:style>
  <w:style w:type="paragraph" w:styleId="a5">
    <w:name w:val="List Paragraph"/>
    <w:aliases w:val="正文一级小标题,3+级标题,H 正文"/>
    <w:basedOn w:val="a"/>
    <w:link w:val="Char1"/>
    <w:qFormat/>
    <w:rsid w:val="003D0EE5"/>
    <w:pPr>
      <w:ind w:firstLineChars="200" w:firstLine="420"/>
    </w:pPr>
  </w:style>
  <w:style w:type="character" w:styleId="a6">
    <w:name w:val="annotation reference"/>
    <w:basedOn w:val="a0"/>
    <w:uiPriority w:val="99"/>
    <w:semiHidden/>
    <w:unhideWhenUsed/>
    <w:rsid w:val="00760D73"/>
    <w:rPr>
      <w:sz w:val="21"/>
      <w:szCs w:val="21"/>
    </w:rPr>
  </w:style>
  <w:style w:type="paragraph" w:styleId="a7">
    <w:name w:val="annotation text"/>
    <w:basedOn w:val="a"/>
    <w:link w:val="Char2"/>
    <w:uiPriority w:val="99"/>
    <w:semiHidden/>
    <w:unhideWhenUsed/>
    <w:rsid w:val="00760D73"/>
    <w:pPr>
      <w:jc w:val="left"/>
    </w:pPr>
  </w:style>
  <w:style w:type="character" w:customStyle="1" w:styleId="Char2">
    <w:name w:val="批注文字 Char"/>
    <w:basedOn w:val="a0"/>
    <w:link w:val="a7"/>
    <w:uiPriority w:val="99"/>
    <w:semiHidden/>
    <w:rsid w:val="00760D73"/>
  </w:style>
  <w:style w:type="paragraph" w:styleId="a8">
    <w:name w:val="annotation subject"/>
    <w:basedOn w:val="a7"/>
    <w:next w:val="a7"/>
    <w:link w:val="Char3"/>
    <w:uiPriority w:val="99"/>
    <w:semiHidden/>
    <w:unhideWhenUsed/>
    <w:rsid w:val="00760D73"/>
    <w:rPr>
      <w:b/>
      <w:bCs/>
    </w:rPr>
  </w:style>
  <w:style w:type="character" w:customStyle="1" w:styleId="Char3">
    <w:name w:val="批注主题 Char"/>
    <w:basedOn w:val="Char2"/>
    <w:link w:val="a8"/>
    <w:uiPriority w:val="99"/>
    <w:semiHidden/>
    <w:rsid w:val="00760D73"/>
    <w:rPr>
      <w:b/>
      <w:bCs/>
    </w:rPr>
  </w:style>
  <w:style w:type="paragraph" w:styleId="a9">
    <w:name w:val="Balloon Text"/>
    <w:basedOn w:val="a"/>
    <w:link w:val="Char4"/>
    <w:uiPriority w:val="99"/>
    <w:semiHidden/>
    <w:unhideWhenUsed/>
    <w:rsid w:val="00760D73"/>
    <w:rPr>
      <w:sz w:val="18"/>
      <w:szCs w:val="18"/>
    </w:rPr>
  </w:style>
  <w:style w:type="character" w:customStyle="1" w:styleId="Char4">
    <w:name w:val="批注框文本 Char"/>
    <w:basedOn w:val="a0"/>
    <w:link w:val="a9"/>
    <w:uiPriority w:val="99"/>
    <w:semiHidden/>
    <w:rsid w:val="00760D73"/>
    <w:rPr>
      <w:sz w:val="18"/>
      <w:szCs w:val="18"/>
    </w:rPr>
  </w:style>
  <w:style w:type="character" w:customStyle="1" w:styleId="Char1">
    <w:name w:val="列出段落 Char"/>
    <w:aliases w:val="正文一级小标题 Char,3+级标题 Char,H 正文 Char"/>
    <w:basedOn w:val="a0"/>
    <w:link w:val="a5"/>
    <w:rsid w:val="00EC13EE"/>
  </w:style>
  <w:style w:type="paragraph" w:customStyle="1" w:styleId="Style4">
    <w:name w:val="Style4"/>
    <w:basedOn w:val="a5"/>
    <w:link w:val="Style4Char"/>
    <w:qFormat/>
    <w:rsid w:val="00EC13EE"/>
    <w:pPr>
      <w:tabs>
        <w:tab w:val="left" w:pos="851"/>
      </w:tabs>
      <w:adjustRightInd w:val="0"/>
      <w:snapToGrid w:val="0"/>
      <w:spacing w:before="240" w:after="240"/>
      <w:ind w:firstLineChars="0" w:firstLine="426"/>
      <w:outlineLvl w:val="4"/>
    </w:pPr>
    <w:rPr>
      <w:rFonts w:asciiTheme="minorEastAsia" w:hAnsiTheme="minorEastAsia" w:cs="Times New Roman"/>
      <w:b/>
      <w:sz w:val="24"/>
      <w:szCs w:val="24"/>
    </w:rPr>
  </w:style>
  <w:style w:type="character" w:customStyle="1" w:styleId="Style4Char">
    <w:name w:val="Style4 Char"/>
    <w:basedOn w:val="Char1"/>
    <w:link w:val="Style4"/>
    <w:rsid w:val="00EC13EE"/>
    <w:rPr>
      <w:rFonts w:asciiTheme="minorEastAsia" w:hAnsiTheme="minorEastAsia" w:cs="Times New Roman"/>
      <w:b/>
      <w:sz w:val="24"/>
      <w:szCs w:val="24"/>
    </w:rPr>
  </w:style>
  <w:style w:type="paragraph" w:styleId="aa">
    <w:name w:val="caption"/>
    <w:aliases w:val="图、表标题"/>
    <w:basedOn w:val="a"/>
    <w:next w:val="a"/>
    <w:link w:val="Char5"/>
    <w:qFormat/>
    <w:rsid w:val="00EC13EE"/>
    <w:rPr>
      <w:rFonts w:ascii="Arial" w:eastAsia="宋体" w:hAnsi="Arial" w:cs="Arial"/>
      <w:b/>
      <w:sz w:val="20"/>
      <w:szCs w:val="20"/>
    </w:rPr>
  </w:style>
  <w:style w:type="character" w:customStyle="1" w:styleId="Char5">
    <w:name w:val="题注 Char"/>
    <w:aliases w:val="图、表标题 Char"/>
    <w:link w:val="aa"/>
    <w:rsid w:val="00EC13EE"/>
    <w:rPr>
      <w:rFonts w:ascii="Arial" w:eastAsia="宋体" w:hAnsi="Arial" w:cs="Arial"/>
      <w:b/>
      <w:sz w:val="20"/>
      <w:szCs w:val="20"/>
    </w:rPr>
  </w:style>
  <w:style w:type="character" w:customStyle="1" w:styleId="5Char">
    <w:name w:val="标题 5 Char"/>
    <w:basedOn w:val="a0"/>
    <w:link w:val="50"/>
    <w:uiPriority w:val="9"/>
    <w:rsid w:val="009162B2"/>
    <w:rPr>
      <w:b/>
      <w:bCs/>
      <w:sz w:val="28"/>
      <w:szCs w:val="28"/>
    </w:rPr>
  </w:style>
  <w:style w:type="paragraph" w:styleId="ab">
    <w:name w:val="Normal Indent"/>
    <w:aliases w:val="Normal Indent Char,Normal Indent Char1 Char,Normal Indent Char Char Char,Normal Indent Char1 Char Char Char,Normal Indent Char Char Char Char Char,Normal Indent Char1 Char Char Char Char Char,特点 Char Char,Normal Indent Char1,特点 Char,特点,表正文"/>
    <w:basedOn w:val="a"/>
    <w:link w:val="Char6"/>
    <w:qFormat/>
    <w:rsid w:val="001060F5"/>
    <w:pPr>
      <w:spacing w:line="360" w:lineRule="auto"/>
      <w:ind w:firstLine="454"/>
      <w:jc w:val="left"/>
    </w:pPr>
    <w:rPr>
      <w:rFonts w:ascii="Tahoma" w:eastAsia="宋体" w:hAnsi="Tahoma" w:cs="Times New Roman"/>
      <w:sz w:val="24"/>
      <w:szCs w:val="24"/>
    </w:rPr>
  </w:style>
  <w:style w:type="character" w:customStyle="1" w:styleId="Char6">
    <w:name w:val="正文缩进 Char"/>
    <w:aliases w:val="Normal Indent Char Char,Normal Indent Char1 Char Char,Normal Indent Char Char Char Char,Normal Indent Char1 Char Char Char Char,Normal Indent Char Char Char Char Char Char,Normal Indent Char1 Char Char Char Char Char Char,特点 Char Char Char"/>
    <w:basedOn w:val="a0"/>
    <w:link w:val="ab"/>
    <w:rsid w:val="001060F5"/>
    <w:rPr>
      <w:rFonts w:ascii="Tahoma" w:eastAsia="宋体" w:hAnsi="Tahoma" w:cs="Times New Roman"/>
      <w:sz w:val="24"/>
      <w:szCs w:val="24"/>
    </w:rPr>
  </w:style>
  <w:style w:type="numbering" w:customStyle="1" w:styleId="1">
    <w:name w:val="已导入的样式“1”"/>
    <w:rsid w:val="009908BB"/>
    <w:pPr>
      <w:numPr>
        <w:numId w:val="1"/>
      </w:numPr>
    </w:pPr>
  </w:style>
  <w:style w:type="numbering" w:customStyle="1" w:styleId="2">
    <w:name w:val="已导入的样式“2”"/>
    <w:rsid w:val="009908BB"/>
    <w:pPr>
      <w:numPr>
        <w:numId w:val="3"/>
      </w:numPr>
    </w:pPr>
  </w:style>
  <w:style w:type="character" w:customStyle="1" w:styleId="6Char">
    <w:name w:val="标题 6 Char"/>
    <w:basedOn w:val="a0"/>
    <w:link w:val="60"/>
    <w:uiPriority w:val="9"/>
    <w:rsid w:val="001B4810"/>
    <w:rPr>
      <w:rFonts w:asciiTheme="majorHAnsi" w:eastAsiaTheme="majorEastAsia" w:hAnsiTheme="majorHAnsi" w:cstheme="majorBidi"/>
      <w:b/>
      <w:bCs/>
      <w:sz w:val="24"/>
      <w:szCs w:val="24"/>
    </w:rPr>
  </w:style>
  <w:style w:type="numbering" w:customStyle="1" w:styleId="3">
    <w:name w:val="已导入的样式“3”"/>
    <w:rsid w:val="001B4810"/>
    <w:pPr>
      <w:numPr>
        <w:numId w:val="5"/>
      </w:numPr>
    </w:pPr>
  </w:style>
  <w:style w:type="paragraph" w:customStyle="1" w:styleId="p0">
    <w:name w:val="p0"/>
    <w:rsid w:val="001B4810"/>
    <w:pPr>
      <w:pBdr>
        <w:top w:val="nil"/>
        <w:left w:val="nil"/>
        <w:bottom w:val="nil"/>
        <w:right w:val="nil"/>
        <w:between w:val="nil"/>
        <w:bar w:val="nil"/>
      </w:pBdr>
      <w:jc w:val="both"/>
    </w:pPr>
    <w:rPr>
      <w:rFonts w:ascii="Times New Roman" w:eastAsia="Arial Unicode MS" w:hAnsi="Times New Roman" w:cs="Arial Unicode MS"/>
      <w:color w:val="000000"/>
      <w:kern w:val="0"/>
      <w:szCs w:val="21"/>
      <w:u w:color="000000"/>
      <w:bdr w:val="nil"/>
    </w:rPr>
  </w:style>
  <w:style w:type="numbering" w:customStyle="1" w:styleId="4">
    <w:name w:val="已导入的样式“4”"/>
    <w:rsid w:val="001B4810"/>
    <w:pPr>
      <w:numPr>
        <w:numId w:val="7"/>
      </w:numPr>
    </w:pPr>
  </w:style>
  <w:style w:type="numbering" w:customStyle="1" w:styleId="5">
    <w:name w:val="已导入的样式“5”"/>
    <w:rsid w:val="001B4810"/>
    <w:pPr>
      <w:numPr>
        <w:numId w:val="9"/>
      </w:numPr>
    </w:pPr>
  </w:style>
  <w:style w:type="paragraph" w:customStyle="1" w:styleId="Ac">
    <w:name w:val="正文 A"/>
    <w:rsid w:val="001B4810"/>
    <w:pPr>
      <w:widowControl w:val="0"/>
      <w:pBdr>
        <w:top w:val="nil"/>
        <w:left w:val="nil"/>
        <w:bottom w:val="nil"/>
        <w:right w:val="nil"/>
        <w:between w:val="nil"/>
        <w:bar w:val="nil"/>
      </w:pBdr>
      <w:spacing w:before="50" w:after="50" w:line="360" w:lineRule="auto"/>
      <w:jc w:val="both"/>
    </w:pPr>
    <w:rPr>
      <w:rFonts w:ascii="Calibri" w:eastAsia="Calibri" w:hAnsi="Calibri" w:cs="Calibri"/>
      <w:color w:val="000000"/>
      <w:szCs w:val="21"/>
      <w:u w:color="000000"/>
      <w:bdr w:val="nil"/>
    </w:rPr>
  </w:style>
  <w:style w:type="numbering" w:customStyle="1" w:styleId="6">
    <w:name w:val="已导入的样式“6”"/>
    <w:rsid w:val="001B4810"/>
    <w:pPr>
      <w:numPr>
        <w:numId w:val="11"/>
      </w:numPr>
    </w:pPr>
  </w:style>
  <w:style w:type="character" w:styleId="ad">
    <w:name w:val="Hyperlink"/>
    <w:rsid w:val="00486496"/>
    <w:rPr>
      <w:u w:val="single"/>
    </w:rPr>
  </w:style>
  <w:style w:type="table" w:customStyle="1" w:styleId="TableNormal">
    <w:name w:val="Table Normal"/>
    <w:rsid w:val="00486496"/>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e">
    <w:name w:val="页眉与页脚"/>
    <w:rsid w:val="00486496"/>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numbering" w:customStyle="1" w:styleId="7">
    <w:name w:val="已导入的样式“7”"/>
    <w:rsid w:val="00486496"/>
    <w:pPr>
      <w:numPr>
        <w:numId w:val="19"/>
      </w:numPr>
    </w:pPr>
  </w:style>
  <w:style w:type="numbering" w:customStyle="1" w:styleId="8">
    <w:name w:val="已导入的样式“8”"/>
    <w:rsid w:val="00486496"/>
    <w:pPr>
      <w:numPr>
        <w:numId w:val="21"/>
      </w:numPr>
    </w:pPr>
  </w:style>
  <w:style w:type="numbering" w:customStyle="1" w:styleId="9">
    <w:name w:val="已导入的样式“9”"/>
    <w:rsid w:val="00486496"/>
    <w:pPr>
      <w:numPr>
        <w:numId w:val="23"/>
      </w:numPr>
    </w:pPr>
  </w:style>
  <w:style w:type="numbering" w:customStyle="1" w:styleId="10">
    <w:name w:val="已导入的样式“10”"/>
    <w:rsid w:val="00486496"/>
    <w:pPr>
      <w:numPr>
        <w:numId w:val="25"/>
      </w:numPr>
    </w:pPr>
  </w:style>
  <w:style w:type="numbering" w:customStyle="1" w:styleId="11">
    <w:name w:val="已导入的样式“11”"/>
    <w:rsid w:val="00486496"/>
    <w:pPr>
      <w:numPr>
        <w:numId w:val="27"/>
      </w:numPr>
    </w:pPr>
  </w:style>
  <w:style w:type="numbering" w:customStyle="1" w:styleId="12">
    <w:name w:val="已导入的样式“12”"/>
    <w:rsid w:val="00486496"/>
    <w:pPr>
      <w:numPr>
        <w:numId w:val="29"/>
      </w:numPr>
    </w:pPr>
  </w:style>
  <w:style w:type="numbering" w:customStyle="1" w:styleId="13">
    <w:name w:val="已导入的样式“13”"/>
    <w:rsid w:val="00486496"/>
    <w:pPr>
      <w:numPr>
        <w:numId w:val="31"/>
      </w:numPr>
    </w:pPr>
  </w:style>
  <w:style w:type="numbering" w:customStyle="1" w:styleId="14">
    <w:name w:val="已导入的样式“14”"/>
    <w:rsid w:val="00486496"/>
    <w:pPr>
      <w:numPr>
        <w:numId w:val="33"/>
      </w:numPr>
    </w:pPr>
  </w:style>
  <w:style w:type="numbering" w:customStyle="1" w:styleId="15">
    <w:name w:val="已导入的样式“15”"/>
    <w:rsid w:val="00486496"/>
    <w:pPr>
      <w:numPr>
        <w:numId w:val="35"/>
      </w:numPr>
    </w:pPr>
  </w:style>
  <w:style w:type="numbering" w:customStyle="1" w:styleId="16">
    <w:name w:val="已导入的样式“16”"/>
    <w:rsid w:val="00486496"/>
    <w:pPr>
      <w:numPr>
        <w:numId w:val="37"/>
      </w:numPr>
    </w:pPr>
  </w:style>
  <w:style w:type="paragraph" w:styleId="af">
    <w:name w:val="Document Map"/>
    <w:basedOn w:val="a"/>
    <w:link w:val="Char7"/>
    <w:uiPriority w:val="99"/>
    <w:semiHidden/>
    <w:unhideWhenUsed/>
    <w:rsid w:val="00486496"/>
    <w:pPr>
      <w:pBdr>
        <w:top w:val="nil"/>
        <w:left w:val="nil"/>
        <w:bottom w:val="nil"/>
        <w:right w:val="nil"/>
        <w:between w:val="nil"/>
        <w:bar w:val="nil"/>
      </w:pBdr>
    </w:pPr>
    <w:rPr>
      <w:rFonts w:ascii="Times New Roman" w:eastAsia="Calibri" w:hAnsi="Times New Roman" w:cs="Times New Roman"/>
      <w:color w:val="000000"/>
      <w:sz w:val="24"/>
      <w:szCs w:val="24"/>
      <w:u w:color="000000"/>
      <w:bdr w:val="nil"/>
    </w:rPr>
  </w:style>
  <w:style w:type="character" w:customStyle="1" w:styleId="Char7">
    <w:name w:val="文档结构图 Char"/>
    <w:basedOn w:val="a0"/>
    <w:link w:val="af"/>
    <w:uiPriority w:val="99"/>
    <w:semiHidden/>
    <w:rsid w:val="00486496"/>
    <w:rPr>
      <w:rFonts w:ascii="Times New Roman" w:eastAsia="Calibri" w:hAnsi="Times New Roman" w:cs="Times New Roman"/>
      <w:color w:val="000000"/>
      <w:sz w:val="24"/>
      <w:szCs w:val="24"/>
      <w:u w:color="000000"/>
      <w:bdr w:val="nil"/>
    </w:rPr>
  </w:style>
  <w:style w:type="character" w:styleId="af0">
    <w:name w:val="Placeholder Text"/>
    <w:basedOn w:val="a0"/>
    <w:uiPriority w:val="99"/>
    <w:semiHidden/>
    <w:rsid w:val="00486496"/>
    <w:rPr>
      <w:color w:val="808080"/>
    </w:rPr>
  </w:style>
  <w:style w:type="paragraph" w:styleId="af1">
    <w:name w:val="No Spacing"/>
    <w:uiPriority w:val="1"/>
    <w:qFormat/>
    <w:rsid w:val="00486496"/>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48888">
      <w:bodyDiv w:val="1"/>
      <w:marLeft w:val="0"/>
      <w:marRight w:val="0"/>
      <w:marTop w:val="0"/>
      <w:marBottom w:val="0"/>
      <w:divBdr>
        <w:top w:val="none" w:sz="0" w:space="0" w:color="auto"/>
        <w:left w:val="none" w:sz="0" w:space="0" w:color="auto"/>
        <w:bottom w:val="none" w:sz="0" w:space="0" w:color="auto"/>
        <w:right w:val="none" w:sz="0" w:space="0" w:color="auto"/>
      </w:divBdr>
    </w:div>
    <w:div w:id="1116287414">
      <w:bodyDiv w:val="1"/>
      <w:marLeft w:val="0"/>
      <w:marRight w:val="0"/>
      <w:marTop w:val="0"/>
      <w:marBottom w:val="0"/>
      <w:divBdr>
        <w:top w:val="none" w:sz="0" w:space="0" w:color="auto"/>
        <w:left w:val="none" w:sz="0" w:space="0" w:color="auto"/>
        <w:bottom w:val="none" w:sz="0" w:space="0" w:color="auto"/>
        <w:right w:val="none" w:sz="0" w:space="0" w:color="auto"/>
      </w:divBdr>
    </w:div>
    <w:div w:id="16288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hyperlink" Target="http://baike.baidu.com/view/970933.htm"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yperlink" Target="http://baike.baidu.com/subview/142800/8049909.htm"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baike.baidu.com/subview/133203/112174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82</Pages>
  <Words>10522</Words>
  <Characters>59981</Characters>
  <Application>Microsoft Office Word</Application>
  <DocSecurity>0</DocSecurity>
  <Lines>499</Lines>
  <Paragraphs>140</Paragraphs>
  <ScaleCrop>false</ScaleCrop>
  <Company/>
  <LinksUpToDate>false</LinksUpToDate>
  <CharactersWithSpaces>70363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Ailen</dc:creator>
  <cp:keywords/>
  <dc:description/>
  <cp:lastModifiedBy>Ailen</cp:lastModifiedBy>
  <cp:revision>256</cp:revision>
  <dcterms:created xsi:type="dcterms:W3CDTF">2016-11-21T09:15:00Z</dcterms:created>
  <dcterms:modified xsi:type="dcterms:W3CDTF">2016-11-23T12:00:00Z</dcterms:modified>
</cp:coreProperties>
</file>